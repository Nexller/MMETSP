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C4C1F" w14:textId="77777777" w:rsidR="00D65F94" w:rsidRDefault="00D65F94" w:rsidP="00D65F94">
      <w:pPr>
        <w:pStyle w:val="Normal1"/>
        <w:rPr>
          <w:rFonts w:eastAsia="Times New Roman"/>
        </w:rPr>
      </w:pPr>
      <w:bookmarkStart w:id="0" w:name="_GoBack"/>
      <w:bookmarkEnd w:id="0"/>
    </w:p>
    <w:p w14:paraId="63713240" w14:textId="77777777" w:rsidR="00D65F94" w:rsidRDefault="00D65F94" w:rsidP="00D65F94">
      <w:pPr>
        <w:pStyle w:val="Normal1"/>
        <w:rPr>
          <w:rFonts w:eastAsia="Times New Roman"/>
        </w:rPr>
      </w:pPr>
    </w:p>
    <w:p w14:paraId="08A1BE29" w14:textId="77777777" w:rsidR="00D65F94" w:rsidRDefault="00D65F94" w:rsidP="00D65F94">
      <w:pPr>
        <w:pStyle w:val="Normal1"/>
        <w:rPr>
          <w:rFonts w:eastAsia="Times New Roman"/>
        </w:rPr>
      </w:pPr>
    </w:p>
    <w:p w14:paraId="4008D681" w14:textId="77777777" w:rsidR="00D65F94" w:rsidRDefault="00D65F94" w:rsidP="00D65F94">
      <w:pPr>
        <w:pStyle w:val="Normal1"/>
        <w:rPr>
          <w:rFonts w:eastAsia="Times New Roman"/>
        </w:rPr>
      </w:pPr>
    </w:p>
    <w:p w14:paraId="2E19E1C4" w14:textId="77777777" w:rsidR="00D65F94" w:rsidRDefault="00D65F94" w:rsidP="00D65F94">
      <w:pPr>
        <w:pStyle w:val="Normal1"/>
        <w:rPr>
          <w:rFonts w:eastAsia="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2070"/>
        <w:gridCol w:w="2250"/>
      </w:tblGrid>
      <w:tr w:rsidR="00D65F94" w14:paraId="3A8025C7" w14:textId="77777777" w:rsidTr="00AC0B89">
        <w:tc>
          <w:tcPr>
            <w:tcW w:w="3978" w:type="dxa"/>
            <w:tcBorders>
              <w:top w:val="single" w:sz="4" w:space="0" w:color="auto"/>
              <w:bottom w:val="single" w:sz="4" w:space="0" w:color="auto"/>
              <w:right w:val="single" w:sz="4" w:space="0" w:color="auto"/>
            </w:tcBorders>
          </w:tcPr>
          <w:p w14:paraId="31F6D9F2"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Quality Metric</w:t>
            </w:r>
          </w:p>
        </w:tc>
        <w:tc>
          <w:tcPr>
            <w:tcW w:w="2070" w:type="dxa"/>
            <w:tcBorders>
              <w:top w:val="single" w:sz="4" w:space="0" w:color="auto"/>
              <w:left w:val="single" w:sz="4" w:space="0" w:color="auto"/>
              <w:bottom w:val="single" w:sz="4" w:space="0" w:color="auto"/>
              <w:right w:val="single" w:sz="4" w:space="0" w:color="auto"/>
            </w:tcBorders>
          </w:tcPr>
          <w:p w14:paraId="6613E62A"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NCGR</w:t>
            </w:r>
          </w:p>
        </w:tc>
        <w:tc>
          <w:tcPr>
            <w:tcW w:w="2250" w:type="dxa"/>
            <w:tcBorders>
              <w:top w:val="single" w:sz="4" w:space="0" w:color="auto"/>
              <w:left w:val="single" w:sz="4" w:space="0" w:color="auto"/>
              <w:bottom w:val="single" w:sz="4" w:space="0" w:color="auto"/>
            </w:tcBorders>
          </w:tcPr>
          <w:p w14:paraId="2471BD84" w14:textId="77777777" w:rsidR="00D65F94" w:rsidRPr="00164E36"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b/>
              </w:rPr>
            </w:pPr>
            <w:r w:rsidRPr="00164E36">
              <w:rPr>
                <w:rFonts w:eastAsia="Times New Roman"/>
                <w:b/>
              </w:rPr>
              <w:t>Higher in DIB</w:t>
            </w:r>
          </w:p>
        </w:tc>
      </w:tr>
      <w:tr w:rsidR="00D65F94" w14:paraId="7DA9734A" w14:textId="77777777" w:rsidTr="00AC0B89">
        <w:trPr>
          <w:trHeight w:val="350"/>
        </w:trPr>
        <w:tc>
          <w:tcPr>
            <w:tcW w:w="3978" w:type="dxa"/>
            <w:tcBorders>
              <w:top w:val="single" w:sz="4" w:space="0" w:color="auto"/>
              <w:right w:val="single" w:sz="4" w:space="0" w:color="auto"/>
            </w:tcBorders>
          </w:tcPr>
          <w:p w14:paraId="61361F4E"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proofErr w:type="spellStart"/>
            <w:r>
              <w:rPr>
                <w:rFonts w:eastAsia="Times New Roman"/>
              </w:rPr>
              <w:t>Transrate</w:t>
            </w:r>
            <w:proofErr w:type="spellEnd"/>
            <w:r>
              <w:rPr>
                <w:rFonts w:eastAsia="Times New Roman"/>
              </w:rPr>
              <w:t xml:space="preserve"> score</w:t>
            </w:r>
          </w:p>
        </w:tc>
        <w:tc>
          <w:tcPr>
            <w:tcW w:w="2070" w:type="dxa"/>
            <w:tcBorders>
              <w:top w:val="single" w:sz="4" w:space="0" w:color="auto"/>
              <w:left w:val="single" w:sz="4" w:space="0" w:color="auto"/>
              <w:right w:val="single" w:sz="4" w:space="0" w:color="auto"/>
            </w:tcBorders>
          </w:tcPr>
          <w:p w14:paraId="745BCF45"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52</w:t>
            </w:r>
          </w:p>
        </w:tc>
        <w:tc>
          <w:tcPr>
            <w:tcW w:w="2250" w:type="dxa"/>
            <w:tcBorders>
              <w:top w:val="single" w:sz="4" w:space="0" w:color="auto"/>
              <w:left w:val="single" w:sz="4" w:space="0" w:color="auto"/>
            </w:tcBorders>
          </w:tcPr>
          <w:p w14:paraId="012B856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575</w:t>
            </w:r>
          </w:p>
        </w:tc>
      </w:tr>
      <w:tr w:rsidR="00D65F94" w14:paraId="6DC207DD" w14:textId="77777777" w:rsidTr="00AC0B89">
        <w:tc>
          <w:tcPr>
            <w:tcW w:w="3978" w:type="dxa"/>
            <w:tcBorders>
              <w:right w:val="single" w:sz="4" w:space="0" w:color="auto"/>
            </w:tcBorders>
          </w:tcPr>
          <w:p w14:paraId="68B8EAE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Mean ORF %</w:t>
            </w:r>
          </w:p>
        </w:tc>
        <w:tc>
          <w:tcPr>
            <w:tcW w:w="2070" w:type="dxa"/>
            <w:tcBorders>
              <w:left w:val="single" w:sz="4" w:space="0" w:color="auto"/>
              <w:right w:val="single" w:sz="4" w:space="0" w:color="auto"/>
            </w:tcBorders>
          </w:tcPr>
          <w:p w14:paraId="1918591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45</w:t>
            </w:r>
          </w:p>
        </w:tc>
        <w:tc>
          <w:tcPr>
            <w:tcW w:w="2250" w:type="dxa"/>
            <w:tcBorders>
              <w:left w:val="single" w:sz="4" w:space="0" w:color="auto"/>
            </w:tcBorders>
          </w:tcPr>
          <w:p w14:paraId="561E9189"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606</w:t>
            </w:r>
          </w:p>
        </w:tc>
      </w:tr>
      <w:tr w:rsidR="00D65F94" w14:paraId="3C9748FF" w14:textId="77777777" w:rsidTr="00AC0B89">
        <w:tc>
          <w:tcPr>
            <w:tcW w:w="3978" w:type="dxa"/>
            <w:tcBorders>
              <w:right w:val="single" w:sz="4" w:space="0" w:color="auto"/>
            </w:tcBorders>
          </w:tcPr>
          <w:p w14:paraId="47B493FC"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Percentage of references with CRBB</w:t>
            </w:r>
          </w:p>
        </w:tc>
        <w:tc>
          <w:tcPr>
            <w:tcW w:w="2070" w:type="dxa"/>
            <w:tcBorders>
              <w:left w:val="single" w:sz="4" w:space="0" w:color="auto"/>
              <w:right w:val="single" w:sz="4" w:space="0" w:color="auto"/>
            </w:tcBorders>
          </w:tcPr>
          <w:p w14:paraId="759DF732"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106</w:t>
            </w:r>
          </w:p>
        </w:tc>
        <w:tc>
          <w:tcPr>
            <w:tcW w:w="2250" w:type="dxa"/>
            <w:tcBorders>
              <w:left w:val="single" w:sz="4" w:space="0" w:color="auto"/>
            </w:tcBorders>
          </w:tcPr>
          <w:p w14:paraId="48213266"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545</w:t>
            </w:r>
          </w:p>
        </w:tc>
      </w:tr>
      <w:tr w:rsidR="00D65F94" w14:paraId="263E7978" w14:textId="77777777" w:rsidTr="00AC0B89">
        <w:tc>
          <w:tcPr>
            <w:tcW w:w="3978" w:type="dxa"/>
            <w:tcBorders>
              <w:bottom w:val="single" w:sz="4" w:space="0" w:color="auto"/>
              <w:right w:val="single" w:sz="4" w:space="0" w:color="auto"/>
            </w:tcBorders>
          </w:tcPr>
          <w:p w14:paraId="12D84597"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 xml:space="preserve">Number of </w:t>
            </w:r>
            <w:proofErr w:type="spellStart"/>
            <w:r>
              <w:rPr>
                <w:rFonts w:eastAsia="Times New Roman"/>
              </w:rPr>
              <w:t>contigs</w:t>
            </w:r>
            <w:proofErr w:type="spellEnd"/>
          </w:p>
        </w:tc>
        <w:tc>
          <w:tcPr>
            <w:tcW w:w="2070" w:type="dxa"/>
            <w:tcBorders>
              <w:left w:val="single" w:sz="4" w:space="0" w:color="auto"/>
              <w:bottom w:val="single" w:sz="4" w:space="0" w:color="auto"/>
              <w:right w:val="single" w:sz="4" w:space="0" w:color="auto"/>
            </w:tcBorders>
          </w:tcPr>
          <w:p w14:paraId="0DF27B5D"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107</w:t>
            </w:r>
          </w:p>
        </w:tc>
        <w:tc>
          <w:tcPr>
            <w:tcW w:w="2250" w:type="dxa"/>
            <w:tcBorders>
              <w:left w:val="single" w:sz="4" w:space="0" w:color="auto"/>
              <w:bottom w:val="single" w:sz="4" w:space="0" w:color="auto"/>
            </w:tcBorders>
          </w:tcPr>
          <w:p w14:paraId="2A735988" w14:textId="77777777" w:rsidR="00D65F94" w:rsidRDefault="00D65F94" w:rsidP="00AC0B89">
            <w:pPr>
              <w:pBdr>
                <w:top w:val="none" w:sz="0" w:space="0" w:color="auto"/>
                <w:left w:val="none" w:sz="0" w:space="0" w:color="auto"/>
                <w:bottom w:val="none" w:sz="0" w:space="0" w:color="auto"/>
                <w:right w:val="none" w:sz="0" w:space="0" w:color="auto"/>
                <w:between w:val="none" w:sz="0" w:space="0" w:color="auto"/>
              </w:pBdr>
              <w:rPr>
                <w:rFonts w:eastAsia="Times New Roman"/>
              </w:rPr>
            </w:pPr>
            <w:r>
              <w:rPr>
                <w:rFonts w:eastAsia="Times New Roman"/>
              </w:rPr>
              <w:t>544</w:t>
            </w:r>
          </w:p>
        </w:tc>
      </w:tr>
    </w:tbl>
    <w:p w14:paraId="45C6B9E0" w14:textId="77777777" w:rsidR="00D65F94" w:rsidRDefault="00D65F94" w:rsidP="00D65F94">
      <w:pPr>
        <w:rPr>
          <w:rFonts w:eastAsia="Times New Roman"/>
        </w:rPr>
      </w:pPr>
    </w:p>
    <w:p w14:paraId="73D59293" w14:textId="77777777" w:rsidR="00D65F94" w:rsidRDefault="00D65F94" w:rsidP="00D65F94">
      <w:pPr>
        <w:rPr>
          <w:rFonts w:eastAsia="Times New Roman"/>
        </w:rPr>
      </w:pPr>
      <w:r>
        <w:rPr>
          <w:rFonts w:eastAsia="Times New Roman"/>
        </w:rPr>
        <w:t>Table 1. Number of assemblies with higher values in NCGR or DIB assemblies for each quality metric.</w:t>
      </w:r>
      <w:r>
        <w:rPr>
          <w:rFonts w:eastAsia="Times New Roman"/>
        </w:rPr>
        <w:br w:type="page"/>
      </w:r>
    </w:p>
    <w:p w14:paraId="63650730" w14:textId="77777777" w:rsidR="00D65F94" w:rsidRDefault="00D65F94" w:rsidP="00D65F94">
      <w:pPr>
        <w:pStyle w:val="Normal1"/>
        <w:rPr>
          <w:rFonts w:eastAsia="Times New Roman"/>
        </w:rPr>
      </w:pPr>
    </w:p>
    <w:p w14:paraId="35D1AAF5" w14:textId="77777777" w:rsidR="00D65F94" w:rsidRDefault="00D65F94" w:rsidP="00D65F94">
      <w:pPr>
        <w:pStyle w:val="Normal1"/>
        <w:rPr>
          <w:rFonts w:eastAsia="Times New Roman"/>
        </w:rPr>
      </w:pPr>
      <w:r>
        <w:rPr>
          <w:rFonts w:eastAsia="Times New Roman"/>
          <w:noProof/>
          <w:lang w:val="en-US"/>
        </w:rPr>
        <w:drawing>
          <wp:inline distT="0" distB="0" distL="0" distR="0" wp14:anchorId="216B7236" wp14:editId="32095264">
            <wp:extent cx="5940425" cy="2887345"/>
            <wp:effectExtent l="0" t="0" r="3175" b="8255"/>
            <wp:docPr id="20" name="Picture 20" descr="MMETSP/paper/MMETSP_pipeline_pa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METSP/paper/MMETSP_pipeline_pape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0425" cy="2887345"/>
                    </a:xfrm>
                    <a:prstGeom prst="rect">
                      <a:avLst/>
                    </a:prstGeom>
                    <a:noFill/>
                    <a:ln>
                      <a:noFill/>
                    </a:ln>
                  </pic:spPr>
                </pic:pic>
              </a:graphicData>
            </a:graphic>
          </wp:inline>
        </w:drawing>
      </w:r>
    </w:p>
    <w:p w14:paraId="47984FC5" w14:textId="77777777" w:rsidR="00D65F94" w:rsidRDefault="00D65F94" w:rsidP="00D65F94">
      <w:pPr>
        <w:pStyle w:val="Normal1"/>
        <w:rPr>
          <w:rFonts w:eastAsia="Times New Roman"/>
        </w:rPr>
      </w:pPr>
    </w:p>
    <w:p w14:paraId="39391F72" w14:textId="2ADB0F97" w:rsidR="00D65F94" w:rsidRPr="00663CB9" w:rsidRDefault="00D65F94" w:rsidP="00D65F94">
      <w:pPr>
        <w:pStyle w:val="Normal1"/>
        <w:rPr>
          <w:rFonts w:eastAsia="Times New Roman"/>
        </w:rPr>
      </w:pPr>
      <w:r>
        <w:rPr>
          <w:rFonts w:eastAsia="Times New Roman"/>
        </w:rPr>
        <w:t xml:space="preserve">Figure 1. A modularized </w:t>
      </w:r>
      <w:r>
        <w:rPr>
          <w:rFonts w:eastAsia="Times New Roman"/>
          <w:i/>
        </w:rPr>
        <w:t>de novo</w:t>
      </w:r>
      <w:r>
        <w:rPr>
          <w:rFonts w:eastAsia="Times New Roman"/>
        </w:rPr>
        <w:t xml:space="preserve"> transcriptome assembly pipeline workflow where tools used for each step can be substituted such that output assembly files can be used to test the effects of the individual tools on the overall pipelines. Metadata in the </w:t>
      </w:r>
      <w:r w:rsidRPr="00663CB9">
        <w:rPr>
          <w:rFonts w:eastAsia="Times New Roman"/>
        </w:rPr>
        <w:t>SraRunInfo.csv</w:t>
      </w:r>
      <w:r>
        <w:rPr>
          <w:rFonts w:eastAsia="Times New Roman"/>
        </w:rPr>
        <w:t xml:space="preserve"> file downloaded from NCBI was used as input to the pipeline. The steps of</w:t>
      </w:r>
      <w:r w:rsidR="003542FC">
        <w:rPr>
          <w:rFonts w:eastAsia="Times New Roman"/>
        </w:rPr>
        <w:t xml:space="preserve"> the pipeline are as follows: </w:t>
      </w:r>
      <w:commentRangeStart w:id="1"/>
      <w:r w:rsidR="003542FC">
        <w:rPr>
          <w:rFonts w:eastAsia="Times New Roman"/>
        </w:rPr>
        <w:t>1</w:t>
      </w:r>
      <w:r>
        <w:rPr>
          <w:rFonts w:eastAsia="Times New Roman"/>
        </w:rPr>
        <w:t xml:space="preserve">) </w:t>
      </w:r>
      <w:commentRangeEnd w:id="1"/>
      <w:r w:rsidR="003542FC">
        <w:rPr>
          <w:rStyle w:val="CommentReference"/>
        </w:rPr>
        <w:commentReference w:id="1"/>
      </w:r>
      <w:r>
        <w:rPr>
          <w:rFonts w:eastAsia="Times New Roman"/>
        </w:rPr>
        <w:t xml:space="preserve">download data with the </w:t>
      </w:r>
      <w:proofErr w:type="spellStart"/>
      <w:r w:rsidRPr="00663CB9">
        <w:rPr>
          <w:rFonts w:eastAsia="Times New Roman"/>
        </w:rPr>
        <w:t>fastq</w:t>
      </w:r>
      <w:proofErr w:type="spellEnd"/>
      <w:r w:rsidRPr="00663CB9">
        <w:rPr>
          <w:rFonts w:eastAsia="Times New Roman"/>
        </w:rPr>
        <w:t>-dump</w:t>
      </w:r>
      <w:r>
        <w:rPr>
          <w:rFonts w:eastAsia="Times New Roman"/>
        </w:rPr>
        <w:t xml:space="preserve"> script in the </w:t>
      </w:r>
      <w:r w:rsidRPr="00663CB9">
        <w:rPr>
          <w:rFonts w:eastAsia="Times New Roman"/>
        </w:rPr>
        <w:t>SRA Toolkit</w:t>
      </w:r>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"10.1093/nar/gkq1019", "ISSN" : "0305-1048", "author" : [ { "dropping-particle" : "", "family" : "Leinonen", "given" : "R.", "non-dropping-particle" : "", "parse-names" : false, "suffix" : "" }, { "dropping-particle" : "", "family" : "Sugawara", "given" : "H.", "non-dropping-particle" : "", "parse-names" : false, "suffix" : "" }, { "dropping-particle" : "", "family" : "Shumway", "given" : "M.", "non-dropping-particle" : "", "parse-names" : false, "suffix" : "" } ], "container-title" : "Nucleic Acids Research", "id" : "ITEM-1", "issue" : "Database", "issued" : { "date-parts" : [ [ "2011", "1", "1" ] ] }, "page" : "D19-D21", "publisher" : "Oxford University Press", "title" : "The Sequence Read Archive", "type" : "article-journal", "volume" : "39" }, "uris" : [ "http://www.mendeley.com/documents/?uuid=dbf8b9b6-c6af-35a6-84a8-d0acc850a4e6" ] } ], "mendeley" : { "formattedCitation" : "[25]", "plainTextFormattedCitation" : "[25]", "previouslyFormattedCitation" : "[25]" }, "properties" : { "noteIndex" : 0 }, "schema" : "https://github.com/citation-style-language/schema/raw/master/csl-citation.json" }</w:instrText>
      </w:r>
      <w:r>
        <w:rPr>
          <w:rFonts w:eastAsia="Times New Roman"/>
        </w:rPr>
        <w:fldChar w:fldCharType="separate"/>
      </w:r>
      <w:r w:rsidRPr="003A72E5">
        <w:rPr>
          <w:rFonts w:eastAsia="Times New Roman"/>
          <w:noProof/>
        </w:rPr>
        <w:t>[25]</w:t>
      </w:r>
      <w:r>
        <w:rPr>
          <w:rFonts w:eastAsia="Times New Roman"/>
        </w:rPr>
        <w:fldChar w:fldCharType="end"/>
      </w:r>
      <w:r>
        <w:rPr>
          <w:rFonts w:eastAsia="Times New Roman"/>
        </w:rPr>
        <w:t>, 2</w:t>
      </w:r>
      <w:del w:id="2" w:author="Harriet Alexander" w:date="2018-03-13T23:53:00Z">
        <w:r w:rsidDel="003542FC">
          <w:rPr>
            <w:rFonts w:eastAsia="Times New Roman"/>
          </w:rPr>
          <w:delText>.</w:delText>
        </w:r>
      </w:del>
      <w:r>
        <w:rPr>
          <w:rFonts w:eastAsia="Times New Roman"/>
        </w:rPr>
        <w:t xml:space="preserve">) quality assessment with </w:t>
      </w:r>
      <w:r w:rsidRPr="00663CB9">
        <w:rPr>
          <w:rFonts w:eastAsia="Times New Roman"/>
        </w:rPr>
        <w:t>FastQC</w:t>
      </w:r>
      <w:r>
        <w:rPr>
          <w:rFonts w:eastAsia="Times New Roman"/>
        </w:rPr>
        <w:t xml:space="preserve"> (Andrews 2010) and trimming residual adapters and low quality bases (Q&lt;2) with </w:t>
      </w:r>
      <w:proofErr w:type="spellStart"/>
      <w:r w:rsidRPr="00663CB9">
        <w:rPr>
          <w:rFonts w:eastAsia="Times New Roman"/>
        </w:rPr>
        <w:t>Trimmomatic</w:t>
      </w:r>
      <w:proofErr w:type="spellEnd"/>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"10.1093/bioinformatics/btu170", "ISSN" : "1460-2059",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"8", "1" ] ] }, "page" : "2114-2120", "publisher" : "Oxford University Press", "title" : "Trimmomatic: a flexible trimmer for Illumina sequence data", "type" : "article-journal", "volume" : "30" }, "uris" : [ "http://www.mendeley.com/documents/?uuid=321fe3c9-0220-3a19-8397-064291c65446" ] } ], "mendeley" : { "formattedCitation" : "[28]", "plainTextFormattedCitation" : "[28]", "previouslyFormattedCitation" : "[28]" }, "properties" : { "noteIndex" : 0 }, "schema" : "https://github.com/citation-style-language/schema/raw/master/csl-citation.json" }</w:instrText>
      </w:r>
      <w:r>
        <w:rPr>
          <w:rFonts w:eastAsia="Times New Roman"/>
        </w:rPr>
        <w:fldChar w:fldCharType="separate"/>
      </w:r>
      <w:r w:rsidRPr="003A72E5">
        <w:rPr>
          <w:rFonts w:eastAsia="Times New Roman"/>
          <w:noProof/>
        </w:rPr>
        <w:t>[28]</w:t>
      </w:r>
      <w:r>
        <w:rPr>
          <w:rFonts w:eastAsia="Times New Roman"/>
        </w:rPr>
        <w:fldChar w:fldCharType="end"/>
      </w:r>
      <w:r>
        <w:rPr>
          <w:rFonts w:eastAsia="Times New Roman"/>
        </w:rPr>
        <w:t>, 3</w:t>
      </w:r>
      <w:del w:id="3" w:author="Harriet Alexander" w:date="2018-03-13T23:53:00Z">
        <w:r w:rsidDel="003542FC">
          <w:rPr>
            <w:rFonts w:eastAsia="Times New Roman"/>
          </w:rPr>
          <w:delText>.</w:delText>
        </w:r>
      </w:del>
      <w:r>
        <w:rPr>
          <w:rFonts w:eastAsia="Times New Roman"/>
        </w:rPr>
        <w:t xml:space="preserve">) digital normalization with </w:t>
      </w:r>
      <w:proofErr w:type="spellStart"/>
      <w:r w:rsidRPr="00663CB9">
        <w:rPr>
          <w:rFonts w:eastAsia="Times New Roman"/>
        </w:rPr>
        <w:t>khmer</w:t>
      </w:r>
      <w:proofErr w:type="spellEnd"/>
      <w:r>
        <w:rPr>
          <w:rFonts w:eastAsia="Times New Roman"/>
        </w:rPr>
        <w:t xml:space="preserve"> version 2.0 </w:t>
      </w:r>
      <w:r>
        <w:rPr>
          <w:rFonts w:eastAsia="Times New Roman"/>
        </w:rPr>
        <w:fldChar w:fldCharType="begin" w:fldLock="1"/>
      </w:r>
      <w:r>
        <w:rPr>
          <w:rFonts w:eastAsia="Times New Roman"/>
        </w:rPr>
        <w:instrText>ADDIN CSL_CITATION { "citationItems" : [ { "id" : "ITEM-1", "itemData" : { "DOI" : "10.12688/f1000research.6924.1", "ISBN" : "2046-1402", "ISSN" : "2046-1402", "PMID" : "26535114", "abstract" : "The khmer package is a freely available software library for working efficiently\u00a0with fixed length DNA words, or k-mers. khmer provides implementations of a\u00a0probabilistic k-mer counting data structure, a compressible De Bruijn graph representation,\u00a0De Bruijn graph partitioning, and digital normalization. khmer is implemented\u00a0in C++ and Python, and is freely available under the BSD license at\u00a0 https://github.com/dib-lab/khmer/.", "author" : [ { "dropping-particle" : "", "family" : "Crusoe", "given" : "Michael R", "non-dropping-particle" : "", "parse-names" : false, "suffix" : "" }, { "dropping-particle" : "", "family" : "Alameldin", "given" : "Hussien F", "non-dropping-particle" : "", "parse-names" : false, "suffix" : "" }, { "dropping-particle" : "", "family" : "Awad", "given" : "Sherine", "non-dropping-particle" : "", "parse-names" : false, "suffix" : "" }, { "dropping-particle" : "", "family" : "Boucher", "given" : "Elmar", "non-dropping-particle" : "", "parse-names" : false, "suffix" : "" }, { "dropping-particle" : "", "family" : "Caldwell", "given" : "Adam", "non-dropping-particle" : "", "parse-names" : false, "suffix" : "" }, { "dropping-particle" : "", "family" : "Cartwright", "given" : "Reed", "non-dropping-particle" : "", "parse-names" : false, "suffix" : "" }, { "dropping-particle" : "", "family" : "Charbonneau", "given" : "Amanda", "non-dropping-particle" : "", "parse-names" : false, "suffix" : "" }, { "dropping-particle" : "", "family" : "Constantinides", "given" : "Bede", "non-dropping-particle" : "", "parse-names" : false, "suffix" : "" }, { "dropping-particle" : "", "family" : "Edvenson", "given" : "Greg", "non-dropping-particle" : "", "parse-names" : false, "suffix" : "" }, { "dropping-particle" : "", "family" : "Fay", "given" : "Scott", "non-dropping-particle" : "", "parse-names" : false, "suffix" : "" }, { "dropping-particle" : "", "family" : "Fenton", "given" : "Jacob", "non-dropping-particle" : "", "parse-names" : false, "suffix" : "" }, { "dropping-particle" : "", "family" : "Fenzl", "given" : "Thomas", "non-dropping-particle" : "", "parse-names" : false, "suffix" : "" }, { "dropping-particle" : "", "family" : "Fish", "given" : "Jordan", "non-dropping-particle" : "", "parse-names" : false, "suffix" : "" }, { "dropping-particle" : "", "family" : "Garcia-Gutierrez", "given" : "Leonor", "non-dropping-particle" : "", "parse-names" : false, "suffix" : "" }, { "dropping-particle" : "", "family" : "Garland", "given" : "Phillip", "non-dropping-particle" : "", "parse-names" : false, "suffix" : "" }, { "dropping-particle" : "", "family" : "Gluck", "given" : "Jonathan", "non-dropping-particle" : "", "parse-names" : false, "suffix" : "" }, { "dropping-particle" : "", "family" : "Gonz\u00e1lez", "given" : "Iv\u00e1n", "non-dropping-particle" : "", "parse-names" : false, "suffix" : "" }, { "dropping-particle" : "", "family" : "Guermond", "given" : "Sarah", "non-dropping-particle" : "", "parse-names" : false, "suffix" : "" }, { "dropping-particle" : "", "family" : "Guo", "given" : "Jiarong", "non-dropping-particle" : "", "parse-names" : false, "suffix" : "" }, { "dropping-particle" : "", "family" : "Gupta", "given" : "Aditi", "non-dropping-particle" : "", "parse-names" : false, "suffix" : "" }, { "dropping-particle" : "", "family" : "Herr", "given" : "Joshua R", "non-dropping-particle" : "", "parse-names" : false, "suffix" : "" }, { "dropping-particle" : "", "family" : "Howe", "given" : "Adina", "non-dropping-particle" : "", "parse-names" : false, "suffix" : "" }, { "dropping-particle" : "", "family" : "Hyer", "given" : "Alex", "non-dropping-particle" : "", "parse-names" : false, "suffix" : "" }, { "dropping-particle" : "", "family" : "H\u00e4rpfer", "given" : "Andreas", "non-dropping-particle" : "", "parse-names" : false, "suffix" : "" }, { "dropping-particle" : "", "family" : "Irber", "given" : "Luiz", "non-dropping-particle" : "", "parse-names" : false, "suffix" : "" }, { "dropping-particle" : "", "family" : "Kidd", "given" : "Rhys", "non-dropping-particle" : "", "parse-names" : false, "suffix" : "" }, { "dropping-particle" : "", "family" : "Lin", "given" : "David", "non-dropping-particle" : "", "parse-names" : false, "suffix" : "" }, { "dropping-particle" : "", "family" : "Lippi", "given" : "Justin", "non-dropping-particle" : "", "parse-names" : false, "suffix" : "" }, { "dropping-particle" : "", "family" : "Mansour", "given" : "Tamer", "non-dropping-particle" : "", "parse-names" : false, "suffix" : "" }, { "dropping-particle" : "", "family" : "McA'Nulty", "given" : "Pamela", "non-dropping-particle" : "", "parse-names" : false, "suffix" : "" }, { "dropping-particle" : "", "family" : "McDonald", "given" : "Eric", "non-dropping-particle" : "", "parse-names" : false, "suffix" : "" }, { "dropping-particle" : "", "family" : "Mizzi", "given" : "Jessica", "non-dropping-particle" : "", "parse-names" : false, "suffix" : "" }, { "dropping-particle" : "", "family" : "Murray", "given" : "Kevin D", "non-dropping-particle" : "", "parse-names" : false, "suffix" : "" }, { "dropping-particle" : "", "family" : "Nahum", "given" : "Joshua R", "non-dropping-particle" : "", "parse-names" : false, "suffix" : "" }, { "dropping-particle" : "", "family" : "Nanlohy", "given" : "Kaben", "non-dropping-particle" : "", "parse-names" : false, "suffix" : "" }, { "dropping-particle" : "", "family" : "Nederbragt", "given" : "Alexander Johan", "non-dropping-particle" : "", "parse-names" : false, "suffix" : "" }, { "dropping-particle" : "", "family" : "Ortiz-Zuazaga", "given" : "Humberto", "non-dropping-particle" : "", "parse-names" : false, "suffix" : "" }, { "dropping-particle" : "", "family" : "Ory", "given" : "Jeramia", "non-dropping-particle" : "", "parse-names" : false, "suffix" : "" }, { "dropping-particle" : "", "family" : "Pell", "given" : "Jason", "non-dropping-particle" : "", "parse-names" : false, "suffix" : "" }, { "dropping-particle" : "", "family" : "Pepe-Ranney", "given" : "Charles", "non-dropping-particle" : "", "parse-names" : false, "suffix" : "" }, { "dropping-particle" : "", "family" : "Russ", "given" : "Zachary N", "non-dropping-particle" : "", "parse-names" : false, "suffix" : "" }, { "dropping-particle" : "", "family" : "Schwarz", "given" : "Erich", "non-dropping-particle" : "", "parse-names" : false, "suffix" : "" }, { "dropping-particle" : "", "family" : "Scott", "given" : "Camille", "non-dropping-particle" : "", "parse-names" : false, "suffix" : "" }, { "dropping-particle" : "", "family" : "Seaman", "given" : "Josiah", "non-dropping-particle" : "", "parse-names" : false, "suffix" : "" }, { "dropping-particle" : "", "family" : "Sievert", "given" : "Scott", "non-dropping-particle" : "", "parse-names" : false, "suffix" : "" }, { "dropping-particle" : "", "family" : "Simpson", "given" : "Jared", "non-dropping-particle" : "", "parse-names" : false, "suffix" : "" }, { "dropping-particle" : "", "family" : "Skennerton", "given" : "Connor T", "non-dropping-particle" : "", "parse-names" : false, "suffix" : "" }, { "dropping-particle" : "", "family" : "Spencer", "given" : "James", "non-dropping-particle" : "", "parse-names" : false, "suffix" : "" }, { "dropping-particle" : "", "family" : "Srinivasan", "given" : "Ramakrishnan", "non-dropping-particle" : "", "parse-names" : false, "suffix" : "" }, { "dropping-particle" : "", "family" : "Standage", "given" : "Daniel", "non-dropping-particle" : "", "parse-names" : false, "suffix" : "" }, { "dropping-particle" : "", "family" : "Stapleton", "given" : "James A", "non-dropping-particle" : "", "parse-names" : false, "suffix" : "" }, { "dropping-particle" : "", "family" : "Steinman", "given" : "Susan R", "non-dropping-particle" : "", "parse-names" : false, "suffix" : "" }, { "dropping-particle" : "", "family" : "Stein", "given" : "Joe", "non-dropping-particle" : "", "parse-names" : false, "suffix" : "" }, { "dropping-particle" : "", "family" : "Taylor", "given" : "Benjamin", "non-dropping-particle" : "", "parse-names" : false, "suffix" : "" }, { "dropping-particle" : "", "family" : "Trimble", "given" : "Will", "non-dropping-particle" : "", "parse-names" : false, "suffix" : "" }, { "dropping-particle" : "", "family" : "Wiencko", "given" : "Heather L", "non-dropping-particle" : "", "parse-names" : false, "suffix" : "" }, { "dropping-particle" : "", "family" : "Wright", "given" : "Michael", "non-dropping-particle" : "", "parse-names" : false, "suffix" : "" }, { "dropping-particle" : "", "family" : "Wyss", "given" : "Brian", "non-dropping-particle" : "", "parse-names" : false, "suffix" : "" }, { "dropping-particle" : "", "family" : "Zhang", "given" : "Qingpeng", "non-dropping-particle" : "", "parse-names" : false, "suffix" : "" }, { "dropping-particle" : "", "family" : "Zyme", "given" : "En", "non-dropping-particle" : "", "parse-names" : false, "suffix" : "" }, { "dropping-particle" : "", "family" : "Brown", "given" : "C Titus", "non-dropping-particle" : "", "parse-names" : false, "suffix" : "" } ], "container-title" : "F1000Research", "id" : "ITEM-1", "issued" : { "date-parts" : [ [ "2015" ] ] }, "page" : "900", "title" : "The khmer software package: enabling efficient nucleotide sequence analysis.", "type" : "article-journal", "volume" : "4" }, "uris" : [ "http://www.mendeley.com/documents/?uuid=9b98fa12-00e8-4942-a578-276a1bcd9ff7" ] } ], "mendeley" : { "formattedCitation" : "[29]", "plainTextFormattedCitation" : "[29]", "previouslyFormattedCitation" : "[29]" }, "properties" : { "noteIndex" : 0 }, "schema" : "https://github.com/citation-style-language/schema/raw/master/csl-citation.json" }</w:instrText>
      </w:r>
      <w:r>
        <w:rPr>
          <w:rFonts w:eastAsia="Times New Roman"/>
        </w:rPr>
        <w:fldChar w:fldCharType="separate"/>
      </w:r>
      <w:r w:rsidRPr="00B67373">
        <w:rPr>
          <w:rFonts w:eastAsia="Times New Roman"/>
          <w:noProof/>
        </w:rPr>
        <w:t>[29]</w:t>
      </w:r>
      <w:r>
        <w:rPr>
          <w:rFonts w:eastAsia="Times New Roman"/>
        </w:rPr>
        <w:fldChar w:fldCharType="end"/>
      </w:r>
      <w:r>
        <w:rPr>
          <w:rFonts w:eastAsia="Times New Roman"/>
        </w:rPr>
        <w:t xml:space="preserve">, </w:t>
      </w:r>
      <w:ins w:id="4" w:author="Harriet Alexander" w:date="2018-03-13T23:53:00Z">
        <w:r w:rsidR="003542FC">
          <w:rPr>
            <w:rFonts w:eastAsia="Times New Roman"/>
          </w:rPr>
          <w:t xml:space="preserve">and </w:t>
        </w:r>
      </w:ins>
      <w:r>
        <w:rPr>
          <w:rFonts w:eastAsia="Times New Roman"/>
        </w:rPr>
        <w:t>4</w:t>
      </w:r>
      <w:del w:id="5" w:author="Harriet Alexander" w:date="2018-03-13T23:53:00Z">
        <w:r w:rsidDel="003542FC">
          <w:rPr>
            <w:rFonts w:eastAsia="Times New Roman"/>
          </w:rPr>
          <w:delText>.</w:delText>
        </w:r>
      </w:del>
      <w:r>
        <w:rPr>
          <w:rFonts w:eastAsia="Times New Roman"/>
        </w:rPr>
        <w:t xml:space="preserve">) assembly with </w:t>
      </w:r>
      <w:r w:rsidRPr="00663CB9">
        <w:rPr>
          <w:rFonts w:eastAsia="Times New Roman"/>
        </w:rPr>
        <w:t>Trinity</w:t>
      </w:r>
      <w:r>
        <w:rPr>
          <w:rFonts w:eastAsia="Times New Roman"/>
        </w:rPr>
        <w:t xml:space="preserve"> </w:t>
      </w:r>
      <w:r>
        <w:rPr>
          <w:rFonts w:eastAsia="Times New Roman"/>
        </w:rPr>
        <w:fldChar w:fldCharType="begin" w:fldLock="1"/>
      </w:r>
      <w:r>
        <w:rPr>
          <w:rFonts w:eastAsia="Times New Roman"/>
        </w:rPr>
        <w:instrText>ADDIN CSL_CITATION { "citationItems" : [ { "id" : "ITEM-1", "itemData" : { "DOI" : "10.1038/nbt.1883", "ISSN" : "1087-0156", "author" : [ { "dropping-particle" : "", "family" : "Grabherr", "given" : "Manfred G", "non-dropping-particle" : "", "parse-names" : false, "suffix" : "" }, { "dropping-particle" : "", "family" : "Haas", "given" : "Brian J", "non-dropping-particle" : "", "parse-names" : false, "suffix" : "" }, { "dropping-particle" : "", "family" : "Yassour", "given" : "Moran", "non-dropping-particle" : "", "parse-names" : false, "suffix" : "" }, { "dropping-particle" : "", "family" : "Levin", "given" : "Joshua Z", "non-dropping-particle" : "", "parse-names" : false, "suffix" : "" }, { "dropping-particle" : "", "family" : "Thompson", "given" : "Dawn A", "non-dropping-particle" : "", "parse-names" : false, "suffix" : "" }, { "dropping-particle" : "", "family" : "Amit", "given" : "Ido", "non-dropping-particle" : "", "parse-names" : false, "suffix" : "" }, { "dropping-particle" : "", "family" : "Adiconis", "given" : "Xian", "non-dropping-particle" : "", "parse-names" : false, "suffix" : "" }, { "dropping-particle" : "", "family" : "Fan", "given" : "Lin", "non-dropping-particle" : "", "parse-names" : false, "suffix" : "" }, { "dropping-particle" : "", "family" : "Raychowdhury", "given" : "Raktima", "non-dropping-particle" : "", "parse-names" : false, "suffix" : "" }, { "dropping-particle" : "", "family" : "Zeng", "given" : "Qiandong", "non-dropping-particle" : "", "parse-names" : false, "suffix" : "" }, { "dropping-particle" : "", "family" : "Chen", "given" : "Zehua", "non-dropping-particle" : "", "parse-names" : false, "suffix" : "" }, { "dropping-particle" : "", "family" : "Mauceli", "given" : "Evan", "non-dropping-particle" : "", "parse-names" : false, "suffix" : "" }, { "dropping-particle" : "", "family" : "Hacohen", "given" : "Nir", "non-dropping-particle" : "", "parse-names" : false, "suffix" : "" }, { "dropping-particle" : "", "family" : "Gnirke", "given" : "Andreas", "non-dropping-particle" : "", "parse-names" : false, "suffix" : "" }, { "dropping-particle" : "", "family" : "Rhind", "given" : "Nicholas", "non-dropping-particle" : "", "parse-names" : false, "suffix" : "" }, { "dropping-particle" : "", "family" : "Palma", "given" : "Federica", "non-dropping-particle" : "di", "parse-names" : false, "suffix" : "" }, { "dropping-particle" : "", "family" : "Birren", "given" : "Bruce W", "non-dropping-particle" : "", "parse-names" : false, "suffix" : "" }, { "dropping-particle" : "", "family" : "Nusbaum", "given" : "Chad", "non-dropping-particle" : "", "parse-names" : false, "suffix" : "" }, { "dropping-particle" : "", "family" : "Lindblad-Toh", "given" : "Kerstin", "non-dropping-particle" : "", "parse-names" : false, "suffix" : "" }, { "dropping-particle" : "", "family" : "Friedman", "given" : "Nir", "non-dropping-particle" : "", "parse-names" : false, "suffix" : "" }, { "dropping-particle" : "", "family" : "Regev", "given" : "Aviv", "non-dropping-particle" : "", "parse-names" : false, "suffix" : "" } ], "container-title" : "Nature Biotechnology", "id" : "ITEM-1", "issue" : "7", "issued" : { "date-parts" : [ [ "2011", "5", "15" ] ] }, "page" : "644-652", "publisher" : "Nature Research", "title" : "Full-length transcriptome assembly from RNA-Seq data without a reference genome", "type" : "article-journal", "volume" : "29" }, "uris" : [ "http://www.mendeley.com/documents/?uuid=29ec26b5-20b7-3eeb-8047-d3681df0803a" ] } ], "mendeley" : { "formattedCitation" : "[8]", "plainTextFormattedCitation" : "[8]", "previouslyFormattedCitation" : "[8]" }, "properties" : { "noteIndex" : 0 }, "schema" : "https://github.com/citation-style-language/schema/raw/master/csl-citation.json" }</w:instrText>
      </w:r>
      <w:r>
        <w:rPr>
          <w:rFonts w:eastAsia="Times New Roman"/>
        </w:rPr>
        <w:fldChar w:fldCharType="separate"/>
      </w:r>
      <w:r w:rsidRPr="00B67373">
        <w:rPr>
          <w:rFonts w:eastAsia="Times New Roman"/>
          <w:noProof/>
        </w:rPr>
        <w:t>[8]</w:t>
      </w:r>
      <w:r>
        <w:rPr>
          <w:rFonts w:eastAsia="Times New Roman"/>
        </w:rPr>
        <w:fldChar w:fldCharType="end"/>
      </w:r>
      <w:r>
        <w:rPr>
          <w:rFonts w:eastAsia="Times New Roman"/>
        </w:rPr>
        <w:t>. Each script in the pipeline uses the metadata (</w:t>
      </w:r>
      <w:r w:rsidRPr="00663CB9">
        <w:rPr>
          <w:rFonts w:eastAsia="Times New Roman"/>
        </w:rPr>
        <w:t>SraRunInfo.csv</w:t>
      </w:r>
      <w:r>
        <w:rPr>
          <w:rFonts w:eastAsia="Times New Roman"/>
        </w:rPr>
        <w:t xml:space="preserve">) file obtained from the SRA as </w:t>
      </w:r>
      <w:commentRangeStart w:id="6"/>
      <w:r>
        <w:rPr>
          <w:rFonts w:eastAsia="Times New Roman"/>
        </w:rPr>
        <w:t>input</w:t>
      </w:r>
      <w:commentRangeEnd w:id="6"/>
      <w:r w:rsidR="003542FC">
        <w:rPr>
          <w:rStyle w:val="CommentReference"/>
        </w:rPr>
        <w:commentReference w:id="6"/>
      </w:r>
      <w:r>
        <w:rPr>
          <w:rFonts w:eastAsia="Times New Roman"/>
        </w:rPr>
        <w:t>.</w:t>
      </w:r>
      <w:r>
        <w:rPr>
          <w:rFonts w:eastAsia="Times New Roman"/>
          <w:b/>
        </w:rPr>
        <w:br w:type="page"/>
      </w:r>
      <w:r>
        <w:rPr>
          <w:rFonts w:eastAsia="Times New Roman"/>
          <w:b/>
          <w:noProof/>
          <w:lang w:val="en-US"/>
        </w:rPr>
        <w:lastRenderedPageBreak/>
        <w:drawing>
          <wp:inline distT="0" distB="0" distL="0" distR="0" wp14:anchorId="2AAA98D3" wp14:editId="6DB5AFF7">
            <wp:extent cx="2857500" cy="2575829"/>
            <wp:effectExtent l="0" t="0" r="0" b="0"/>
            <wp:docPr id="18" name="Picture 18" descr="Mac HD:Users:cohenl06:Documents:UCDavis:dib:MMETSP:git:MMETSP:paper: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HD:Users:cohenl06:Documents:UCDavis:dib:MMETSP:git:MMETSP:paper:n_conti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8676" cy="2576889"/>
                    </a:xfrm>
                    <a:prstGeom prst="rect">
                      <a:avLst/>
                    </a:prstGeom>
                    <a:noFill/>
                    <a:ln>
                      <a:noFill/>
                    </a:ln>
                  </pic:spPr>
                </pic:pic>
              </a:graphicData>
            </a:graphic>
          </wp:inline>
        </w:drawing>
      </w:r>
      <w:commentRangeStart w:id="7"/>
      <w:commentRangeStart w:id="8"/>
      <w:r>
        <w:rPr>
          <w:rFonts w:eastAsia="Times New Roman"/>
          <w:b/>
          <w:noProof/>
          <w:lang w:val="en-US"/>
        </w:rPr>
        <w:drawing>
          <wp:inline distT="0" distB="0" distL="0" distR="0" wp14:anchorId="6E2C8459" wp14:editId="3CDE40A5">
            <wp:extent cx="2511205" cy="2656449"/>
            <wp:effectExtent l="0" t="0" r="3810" b="10795"/>
            <wp:docPr id="19" name="Picture 19" descr="Mac HD:Users:cohenl06:Documents:UCDavis:dib:MMETSP:git:MMETSP:paper:trans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HD:Users:cohenl06:Documents:UCDavis:dib:MMETSP:git:MMETSP:paper:transra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1959" cy="2657246"/>
                    </a:xfrm>
                    <a:prstGeom prst="rect">
                      <a:avLst/>
                    </a:prstGeom>
                    <a:noFill/>
                    <a:ln>
                      <a:noFill/>
                    </a:ln>
                  </pic:spPr>
                </pic:pic>
              </a:graphicData>
            </a:graphic>
          </wp:inline>
        </w:drawing>
      </w:r>
      <w:commentRangeEnd w:id="7"/>
      <w:commentRangeEnd w:id="8"/>
      <w:r w:rsidR="003542FC">
        <w:rPr>
          <w:rStyle w:val="CommentReference"/>
        </w:rPr>
        <w:commentReference w:id="7"/>
      </w:r>
      <w:r w:rsidR="003542FC">
        <w:rPr>
          <w:rStyle w:val="CommentReference"/>
        </w:rPr>
        <w:commentReference w:id="8"/>
      </w:r>
    </w:p>
    <w:p w14:paraId="5F781AF3" w14:textId="5FEFA828" w:rsidR="00D65F94" w:rsidRDefault="00D65F94" w:rsidP="00D65F94">
      <w:pPr>
        <w:pStyle w:val="Normal1"/>
        <w:rPr>
          <w:rFonts w:eastAsia="Times New Roman"/>
        </w:rPr>
      </w:pPr>
      <w:r>
        <w:rPr>
          <w:rFonts w:eastAsia="Times New Roman"/>
        </w:rPr>
        <w:t xml:space="preserve">Figure 2. Split violin plots of the number of assembled </w:t>
      </w:r>
      <w:proofErr w:type="spellStart"/>
      <w:r>
        <w:rPr>
          <w:rFonts w:eastAsia="Times New Roman"/>
        </w:rPr>
        <w:t>contigs</w:t>
      </w:r>
      <w:proofErr w:type="spellEnd"/>
      <w:r>
        <w:rPr>
          <w:rFonts w:eastAsia="Times New Roman"/>
        </w:rPr>
        <w:t xml:space="preserve"> (left) and </w:t>
      </w:r>
      <w:proofErr w:type="spellStart"/>
      <w:r>
        <w:rPr>
          <w:rFonts w:eastAsia="Times New Roman"/>
        </w:rPr>
        <w:t>Transrate</w:t>
      </w:r>
      <w:proofErr w:type="spellEnd"/>
      <w:r>
        <w:rPr>
          <w:rFonts w:eastAsia="Times New Roman"/>
        </w:rPr>
        <w:t xml:space="preserve"> quality scores (right) of each pipeline. In the green (right side of each plot) are the DIB re-assemblies and in gray (left side of each plot) are the original assemblies from NCGR.</w:t>
      </w:r>
      <w:ins w:id="9" w:author="Harriet Alexander" w:date="2018-03-14T00:03:00Z">
        <w:r w:rsidR="009153A8">
          <w:rPr>
            <w:rFonts w:eastAsia="Times New Roman"/>
          </w:rPr>
          <w:t xml:space="preserve"> Need to describe what is plotted in the line plots. </w:t>
        </w:r>
      </w:ins>
    </w:p>
    <w:p w14:paraId="1DAEC182" w14:textId="77777777" w:rsidR="00D65F94" w:rsidRDefault="00D65F94" w:rsidP="00D65F94">
      <w:pPr>
        <w:rPr>
          <w:rFonts w:eastAsia="Times New Roman"/>
          <w:b/>
        </w:rPr>
      </w:pPr>
    </w:p>
    <w:p w14:paraId="54425AE9" w14:textId="77777777" w:rsidR="00D65F94" w:rsidRDefault="00D65F94" w:rsidP="00D65F94">
      <w:pPr>
        <w:rPr>
          <w:rFonts w:eastAsia="Times New Roman"/>
          <w:b/>
        </w:rPr>
      </w:pPr>
      <w:r>
        <w:rPr>
          <w:rFonts w:eastAsia="Times New Roman"/>
          <w:b/>
        </w:rPr>
        <w:br w:type="page"/>
      </w:r>
    </w:p>
    <w:p w14:paraId="10A68FD0" w14:textId="77777777" w:rsidR="00D65F94" w:rsidRDefault="00D65F94" w:rsidP="00D65F94">
      <w:pPr>
        <w:pStyle w:val="Normal1"/>
        <w:rPr>
          <w:rFonts w:eastAsia="Times New Roman"/>
        </w:rPr>
      </w:pPr>
    </w:p>
    <w:p w14:paraId="60E7D901" w14:textId="77777777" w:rsidR="00D65F94" w:rsidRDefault="00D65F94" w:rsidP="00D65F94">
      <w:pPr>
        <w:pStyle w:val="Normal1"/>
        <w:rPr>
          <w:rFonts w:eastAsia="Times New Roman"/>
        </w:rPr>
      </w:pPr>
      <w:commentRangeStart w:id="10"/>
      <w:r>
        <w:rPr>
          <w:rFonts w:eastAsia="Times New Roman"/>
          <w:noProof/>
          <w:lang w:val="en-US"/>
        </w:rPr>
        <w:drawing>
          <wp:inline distT="0" distB="0" distL="0" distR="0" wp14:anchorId="3562CC97" wp14:editId="2A4F7DBF">
            <wp:extent cx="3277724" cy="3160816"/>
            <wp:effectExtent l="0" t="0" r="0" b="0"/>
            <wp:docPr id="17" name="Picture 17" descr="Mac HD:Users:cohenl06:Documents:UCDavis:dib:MMETSP:git:MMETSP:paper:CRB-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HD:Users:cohenl06:Documents:UCDavis:dib:MMETSP:git:MMETSP:paper:CRB-bla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724" cy="3160816"/>
                    </a:xfrm>
                    <a:prstGeom prst="rect">
                      <a:avLst/>
                    </a:prstGeom>
                    <a:noFill/>
                    <a:ln>
                      <a:noFill/>
                    </a:ln>
                  </pic:spPr>
                </pic:pic>
              </a:graphicData>
            </a:graphic>
          </wp:inline>
        </w:drawing>
      </w:r>
      <w:commentRangeEnd w:id="10"/>
      <w:r w:rsidR="003542FC">
        <w:rPr>
          <w:rStyle w:val="CommentReference"/>
        </w:rPr>
        <w:commentReference w:id="10"/>
      </w:r>
    </w:p>
    <w:p w14:paraId="397CEF47" w14:textId="7FB30AA9" w:rsidR="00D65F94" w:rsidRDefault="00D65F94" w:rsidP="00D65F94">
      <w:pPr>
        <w:pStyle w:val="Normal1"/>
        <w:rPr>
          <w:rFonts w:eastAsia="Times New Roman"/>
        </w:rPr>
      </w:pPr>
      <w:r>
        <w:rPr>
          <w:rFonts w:eastAsia="Times New Roman"/>
        </w:rPr>
        <w:t>Figure 3.  Split violin plot of the proportion of references with a conditional reciprocal best BLAST (CRBB) hit</w:t>
      </w:r>
      <w:ins w:id="11" w:author="Harriet Alexander" w:date="2018-03-13T23:56:00Z">
        <w:r w:rsidR="003542FC">
          <w:rPr>
            <w:rFonts w:eastAsia="Times New Roman"/>
          </w:rPr>
          <w:t xml:space="preserve"> to the other assembly</w:t>
        </w:r>
      </w:ins>
      <w:r>
        <w:rPr>
          <w:rFonts w:eastAsia="Times New Roman"/>
        </w:rPr>
        <w:t xml:space="preserve">. </w:t>
      </w:r>
      <w:ins w:id="12" w:author="Harriet Alexander" w:date="2018-03-13T23:56:00Z">
        <w:r w:rsidR="003542FC">
          <w:rPr>
            <w:rFonts w:eastAsia="Times New Roman"/>
          </w:rPr>
          <w:t xml:space="preserve">A. Describe line plot. B. Violin plots showing the distribution of the proportion of </w:t>
        </w:r>
      </w:ins>
      <w:ins w:id="13" w:author="Harriet Alexander" w:date="2018-03-13T23:58:00Z">
        <w:r w:rsidR="003542FC">
          <w:rPr>
            <w:rFonts w:eastAsia="Times New Roman"/>
          </w:rPr>
          <w:t xml:space="preserve">NCGR </w:t>
        </w:r>
      </w:ins>
      <w:ins w:id="14" w:author="Harriet Alexander" w:date="2018-03-13T23:57:00Z">
        <w:r w:rsidR="003542FC">
          <w:rPr>
            <w:rFonts w:eastAsia="Times New Roman"/>
          </w:rPr>
          <w:t xml:space="preserve">transcripts </w:t>
        </w:r>
      </w:ins>
      <w:ins w:id="15" w:author="Harriet Alexander" w:date="2018-03-13T23:59:00Z">
        <w:r w:rsidR="003542FC">
          <w:rPr>
            <w:rFonts w:eastAsia="Times New Roman"/>
          </w:rPr>
          <w:t>with reciprocal BLAST hits to</w:t>
        </w:r>
      </w:ins>
      <w:ins w:id="16" w:author="Harriet Alexander" w:date="2018-03-13T23:58:00Z">
        <w:r w:rsidR="003542FC">
          <w:rPr>
            <w:rFonts w:eastAsia="Times New Roman"/>
          </w:rPr>
          <w:t xml:space="preserve"> DIB (grey) and the proportion of DIB transcripts with reciprocal BLAST hits to NCGR (green)</w:t>
        </w:r>
      </w:ins>
      <w:ins w:id="17" w:author="Harriet Alexander" w:date="2018-03-13T23:59:00Z">
        <w:r w:rsidR="003542FC">
          <w:rPr>
            <w:rFonts w:eastAsia="Times New Roman"/>
          </w:rPr>
          <w:t xml:space="preserve">. </w:t>
        </w:r>
      </w:ins>
      <w:del w:id="18" w:author="Harriet Alexander" w:date="2018-03-13T23:59:00Z">
        <w:r w:rsidDel="003542FC">
          <w:rPr>
            <w:rFonts w:eastAsia="Times New Roman"/>
          </w:rPr>
          <w:delText>The distribution plot on the left (grey) contains data were NCGR assemblies were aligned against the DIB assemblies as reference and on the left (green), the DIB assemblies were aligned against the NCGR assembly as reference.</w:delText>
        </w:r>
      </w:del>
    </w:p>
    <w:p w14:paraId="08F45090" w14:textId="77777777" w:rsidR="00D65F94" w:rsidRDefault="00D65F94" w:rsidP="00D65F94">
      <w:pPr>
        <w:rPr>
          <w:rFonts w:eastAsia="Times New Roman"/>
          <w:b/>
        </w:rPr>
      </w:pPr>
      <w:r>
        <w:rPr>
          <w:rFonts w:eastAsia="Times New Roman"/>
          <w:b/>
        </w:rPr>
        <w:br w:type="page"/>
      </w:r>
    </w:p>
    <w:p w14:paraId="1FC348A8" w14:textId="77777777" w:rsidR="00D65F94" w:rsidRDefault="00D65F94" w:rsidP="00D65F94">
      <w:pPr>
        <w:pStyle w:val="Normal1"/>
        <w:rPr>
          <w:rFonts w:eastAsia="Times New Roman"/>
        </w:rPr>
      </w:pPr>
    </w:p>
    <w:p w14:paraId="21C70C2E" w14:textId="77777777" w:rsidR="00D65F94" w:rsidRDefault="00D65F94" w:rsidP="00D65F94">
      <w:pPr>
        <w:pStyle w:val="Normal1"/>
        <w:rPr>
          <w:rFonts w:eastAsia="Times New Roman"/>
        </w:rPr>
      </w:pPr>
      <w:r>
        <w:rPr>
          <w:rFonts w:eastAsia="Times New Roman"/>
          <w:noProof/>
          <w:lang w:val="en-US"/>
        </w:rPr>
        <w:drawing>
          <wp:inline distT="0" distB="0" distL="0" distR="0" wp14:anchorId="4697C767" wp14:editId="47C98B0A">
            <wp:extent cx="5460392" cy="5460392"/>
            <wp:effectExtent l="0" t="0" r="635" b="635"/>
            <wp:docPr id="25" name="Picture 25" descr="MMETSP/paper/Figure4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METSP/paper/Figure4_unique_kmer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60419" cy="5460419"/>
                    </a:xfrm>
                    <a:prstGeom prst="rect">
                      <a:avLst/>
                    </a:prstGeom>
                    <a:noFill/>
                    <a:ln>
                      <a:noFill/>
                    </a:ln>
                  </pic:spPr>
                </pic:pic>
              </a:graphicData>
            </a:graphic>
          </wp:inline>
        </w:drawing>
      </w:r>
    </w:p>
    <w:p w14:paraId="6C2B0E8F" w14:textId="67D56CAB" w:rsidR="00D65F94" w:rsidRDefault="00D65F94" w:rsidP="00D65F94">
      <w:pPr>
        <w:pStyle w:val="Normal1"/>
        <w:rPr>
          <w:rFonts w:eastAsia="Times New Roman"/>
        </w:rPr>
      </w:pPr>
      <w:r>
        <w:rPr>
          <w:rFonts w:eastAsia="Times New Roman"/>
        </w:rPr>
        <w:t xml:space="preserve">Figure 4. </w:t>
      </w:r>
      <w:commentRangeStart w:id="19"/>
      <w:r>
        <w:rPr>
          <w:rFonts w:eastAsia="Times New Roman"/>
        </w:rPr>
        <w:t xml:space="preserve">Unique </w:t>
      </w:r>
      <w:r>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Pr>
          <w:rFonts w:eastAsia="Times New Roman"/>
          <w:i/>
        </w:rPr>
        <w:t>k</w:t>
      </w:r>
      <w:r>
        <w:rPr>
          <w:rFonts w:eastAsia="Times New Roman"/>
        </w:rPr>
        <w:t xml:space="preserve">=25) from the </w:t>
      </w:r>
      <w:del w:id="20" w:author="Harriet Alexander" w:date="2018-03-14T00:00:00Z">
        <w:r w:rsidDel="001F24D9">
          <w:rPr>
            <w:rFonts w:eastAsia="Times New Roman"/>
          </w:rPr>
          <w:delText xml:space="preserve"> </w:delText>
        </w:r>
      </w:del>
      <w:r>
        <w:rPr>
          <w:rFonts w:eastAsia="Times New Roman"/>
        </w:rPr>
        <w:t xml:space="preserve">DIB </w:t>
      </w:r>
      <w:del w:id="21" w:author="Harriet Alexander" w:date="2018-03-14T00:01:00Z">
        <w:r w:rsidDel="00BB5D7D">
          <w:rPr>
            <w:rFonts w:eastAsia="Times New Roman"/>
          </w:rPr>
          <w:delText>re-assembly</w:delText>
        </w:r>
      </w:del>
      <w:ins w:id="22" w:author="Harriet Alexander" w:date="2018-03-14T00:01:00Z">
        <w:r w:rsidR="00BB5D7D">
          <w:rPr>
            <w:rFonts w:eastAsia="Times New Roman"/>
          </w:rPr>
          <w:t>assembly</w:t>
        </w:r>
      </w:ins>
      <w:r>
        <w:rPr>
          <w:rFonts w:eastAsia="Times New Roman"/>
        </w:rPr>
        <w:t xml:space="preserve"> compared NCGR assembly for each of the 678 samples. </w:t>
      </w:r>
      <w:ins w:id="23" w:author="Harriet Alexander" w:date="2018-03-14T00:02:00Z">
        <w:r w:rsidR="00BB5D7D">
          <w:rPr>
            <w:rFonts w:eastAsia="Times New Roman"/>
          </w:rPr>
          <w:t xml:space="preserve">Samples are colored based on their phylum level </w:t>
        </w:r>
      </w:ins>
      <w:del w:id="24" w:author="Harriet Alexander" w:date="2018-03-14T00:02:00Z">
        <w:r w:rsidDel="00BB5D7D">
          <w:rPr>
            <w:rFonts w:eastAsia="Times New Roman"/>
          </w:rPr>
          <w:delText>T</w:delText>
        </w:r>
        <w:commentRangeEnd w:id="19"/>
        <w:r w:rsidR="00BB5D7D" w:rsidDel="00BB5D7D">
          <w:rPr>
            <w:rStyle w:val="CommentReference"/>
          </w:rPr>
          <w:commentReference w:id="19"/>
        </w:r>
        <w:r w:rsidDel="00BB5D7D">
          <w:rPr>
            <w:rFonts w:eastAsia="Times New Roman"/>
          </w:rPr>
          <w:delText>he</w:delText>
        </w:r>
      </w:del>
      <w:ins w:id="25" w:author="Harriet Alexander" w:date="2018-03-14T00:02:00Z">
        <w:r w:rsidR="00BB5D7D">
          <w:rPr>
            <w:rFonts w:eastAsia="Times New Roman"/>
          </w:rPr>
          <w:t>affiliation. The</w:t>
        </w:r>
      </w:ins>
      <w:r>
        <w:rPr>
          <w:rFonts w:eastAsia="Times New Roman"/>
        </w:rPr>
        <w:t xml:space="preserve"> line indicates a 1:1 relationship between DIB </w:t>
      </w:r>
      <w:del w:id="26" w:author="Harriet Alexander" w:date="2018-03-14T00:01:00Z">
        <w:r w:rsidDel="00BB5D7D">
          <w:rPr>
            <w:rFonts w:eastAsia="Times New Roman"/>
          </w:rPr>
          <w:delText>re-</w:delText>
        </w:r>
      </w:del>
      <w:r>
        <w:rPr>
          <w:rFonts w:eastAsia="Times New Roman"/>
        </w:rPr>
        <w:t xml:space="preserve">assemblies and NCGR assemblies. There were </w:t>
      </w:r>
      <w:r w:rsidRPr="00327A27">
        <w:rPr>
          <w:rFonts w:eastAsia="Times New Roman"/>
        </w:rPr>
        <w:t>536</w:t>
      </w:r>
      <w:r>
        <w:rPr>
          <w:rFonts w:eastAsia="Times New Roman"/>
        </w:rPr>
        <w:t xml:space="preserve"> samples that had higher unique </w:t>
      </w:r>
      <w:r w:rsidRPr="00327A27">
        <w:rPr>
          <w:rFonts w:eastAsia="Times New Roman"/>
          <w:i/>
        </w:rPr>
        <w:t>k</w:t>
      </w:r>
      <w:r>
        <w:rPr>
          <w:rFonts w:eastAsia="Times New Roman"/>
        </w:rPr>
        <w:t>-</w:t>
      </w:r>
      <w:proofErr w:type="spellStart"/>
      <w:r>
        <w:rPr>
          <w:rFonts w:eastAsia="Times New Roman"/>
        </w:rPr>
        <w:t>mer</w:t>
      </w:r>
      <w:proofErr w:type="spellEnd"/>
      <w:r>
        <w:rPr>
          <w:rFonts w:eastAsia="Times New Roman"/>
        </w:rPr>
        <w:t xml:space="preserve"> values in the DIB re-assemblies than in the NCGR assemblies whereas 99 of the samples had higher unique </w:t>
      </w:r>
      <w:r>
        <w:rPr>
          <w:rFonts w:eastAsia="Times New Roman"/>
          <w:i/>
        </w:rPr>
        <w:t>k-</w:t>
      </w:r>
      <w:proofErr w:type="spellStart"/>
      <w:r>
        <w:rPr>
          <w:rFonts w:eastAsia="Times New Roman"/>
        </w:rPr>
        <w:t>mer</w:t>
      </w:r>
      <w:proofErr w:type="spellEnd"/>
      <w:r>
        <w:rPr>
          <w:rFonts w:eastAsia="Times New Roman"/>
        </w:rPr>
        <w:t xml:space="preserve"> content in the original NCGR assemblies.</w:t>
      </w:r>
    </w:p>
    <w:p w14:paraId="4ADA7996" w14:textId="77777777" w:rsidR="00D65F94" w:rsidRDefault="00D65F94" w:rsidP="00D65F94">
      <w:pPr>
        <w:rPr>
          <w:rFonts w:eastAsia="Times New Roman"/>
          <w:b/>
        </w:rPr>
      </w:pPr>
    </w:p>
    <w:p w14:paraId="3A77503A" w14:textId="77777777" w:rsidR="00D65F94" w:rsidRDefault="00D65F94" w:rsidP="00D65F94">
      <w:pPr>
        <w:pStyle w:val="Normal1"/>
        <w:rPr>
          <w:rFonts w:eastAsia="Times New Roman"/>
          <w:noProof/>
          <w:lang w:val="en-US"/>
        </w:rPr>
      </w:pPr>
    </w:p>
    <w:p w14:paraId="0E4D87A8" w14:textId="77777777" w:rsidR="00D65F94" w:rsidRDefault="00D65F94" w:rsidP="00D65F94">
      <w:pPr>
        <w:pStyle w:val="Normal1"/>
        <w:rPr>
          <w:rFonts w:eastAsia="Times New Roman"/>
          <w:noProof/>
          <w:lang w:val="en-US"/>
        </w:rPr>
      </w:pPr>
    </w:p>
    <w:p w14:paraId="4F59EF8D" w14:textId="77777777" w:rsidR="00D65F94" w:rsidRDefault="00D65F94" w:rsidP="00D65F94">
      <w:pPr>
        <w:pStyle w:val="Normal1"/>
        <w:rPr>
          <w:rFonts w:eastAsia="Times New Roman"/>
        </w:rPr>
      </w:pPr>
      <w:r w:rsidRPr="007B4760">
        <w:rPr>
          <w:rFonts w:eastAsia="Times New Roman"/>
          <w:noProof/>
          <w:lang w:val="en-US"/>
        </w:rPr>
        <w:lastRenderedPageBreak/>
        <w:drawing>
          <wp:inline distT="0" distB="0" distL="0" distR="0" wp14:anchorId="19E7E98F" wp14:editId="70F7CE24">
            <wp:extent cx="2910712" cy="3006285"/>
            <wp:effectExtent l="0" t="0" r="10795" b="0"/>
            <wp:docPr id="16" name="Picture 16" descr="Mac HD:Users:cohenl06:Documents:UCDavis:dib:MMETSP:git:MMETSP:paper: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Users:cohenl06:Documents:UCDavis:dib:MMETSP:git:MMETSP:paper:mean_OR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11251" cy="3006842"/>
                    </a:xfrm>
                    <a:prstGeom prst="rect">
                      <a:avLst/>
                    </a:prstGeom>
                    <a:noFill/>
                    <a:ln>
                      <a:noFill/>
                    </a:ln>
                  </pic:spPr>
                </pic:pic>
              </a:graphicData>
            </a:graphic>
          </wp:inline>
        </w:drawing>
      </w:r>
      <w:r>
        <w:rPr>
          <w:rFonts w:eastAsia="Times New Roman"/>
          <w:noProof/>
          <w:lang w:val="en-US"/>
        </w:rPr>
        <w:drawing>
          <wp:inline distT="0" distB="0" distL="0" distR="0" wp14:anchorId="6DAC27F2" wp14:editId="00856C46">
            <wp:extent cx="2893763" cy="3021594"/>
            <wp:effectExtent l="0" t="0" r="1905" b="1270"/>
            <wp:docPr id="15" name="Picture 15" descr="Mac HD:Users:cohenl06:Documents:UCDavis:dib:MMETSP:git:MMETSP:paper:mean_BUS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Users:cohenl06:Documents:UCDavis:dib:MMETSP:git:MMETSP:paper:mean_BUSC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3763" cy="3021594"/>
                    </a:xfrm>
                    <a:prstGeom prst="rect">
                      <a:avLst/>
                    </a:prstGeom>
                    <a:noFill/>
                    <a:ln>
                      <a:noFill/>
                    </a:ln>
                  </pic:spPr>
                </pic:pic>
              </a:graphicData>
            </a:graphic>
          </wp:inline>
        </w:drawing>
      </w:r>
    </w:p>
    <w:p w14:paraId="4847E4EA" w14:textId="77777777" w:rsidR="00D65F94" w:rsidRDefault="00D65F94" w:rsidP="00D65F94">
      <w:pPr>
        <w:pStyle w:val="Normal1"/>
        <w:rPr>
          <w:rFonts w:eastAsia="Times New Roman"/>
        </w:rPr>
      </w:pPr>
      <w:r>
        <w:rPr>
          <w:rFonts w:eastAsia="Times New Roman"/>
        </w:rPr>
        <w:t xml:space="preserve">Figure 5. Split violin plots of the percentage of </w:t>
      </w:r>
      <w:proofErr w:type="spellStart"/>
      <w:r>
        <w:rPr>
          <w:rFonts w:eastAsia="Times New Roman"/>
        </w:rPr>
        <w:t>contigs</w:t>
      </w:r>
      <w:proofErr w:type="spellEnd"/>
      <w:r>
        <w:rPr>
          <w:rFonts w:eastAsia="Times New Roman"/>
        </w:rPr>
        <w:t xml:space="preserve"> with predicted open reading frame (ORF) in each assembly (left) and the percentage of complete protistan benchmarking universal single-copy </w:t>
      </w:r>
      <w:proofErr w:type="spellStart"/>
      <w:r>
        <w:rPr>
          <w:rFonts w:eastAsia="Times New Roman"/>
        </w:rPr>
        <w:t>orthologs</w:t>
      </w:r>
      <w:proofErr w:type="spellEnd"/>
      <w:r>
        <w:rPr>
          <w:rFonts w:eastAsia="Times New Roman"/>
        </w:rPr>
        <w:t xml:space="preserve"> (BUSCO) recovered in each assembly (right). In the green (right side of each plot) are the “DIB” re-assemblies and in gray (left side of each plot) are the original assemblies from NCGR.</w:t>
      </w:r>
    </w:p>
    <w:p w14:paraId="0925C60B" w14:textId="77777777" w:rsidR="00D65F94" w:rsidRDefault="00D65F94" w:rsidP="00D65F94">
      <w:pPr>
        <w:rPr>
          <w:rFonts w:eastAsia="Times New Roman"/>
        </w:rPr>
      </w:pPr>
      <w:r>
        <w:rPr>
          <w:rFonts w:eastAsia="Times New Roman"/>
        </w:rPr>
        <w:br w:type="page"/>
      </w:r>
    </w:p>
    <w:p w14:paraId="092B5018" w14:textId="77777777" w:rsidR="00D65F94" w:rsidRDefault="00D65F94" w:rsidP="00D65F94">
      <w:pPr>
        <w:pStyle w:val="Normal1"/>
        <w:rPr>
          <w:rFonts w:eastAsia="Times New Roman"/>
        </w:rPr>
      </w:pPr>
      <w:commentRangeStart w:id="27"/>
      <w:r>
        <w:rPr>
          <w:rFonts w:eastAsia="Times New Roman"/>
          <w:noProof/>
          <w:lang w:val="en-US"/>
        </w:rPr>
        <w:lastRenderedPageBreak/>
        <w:drawing>
          <wp:inline distT="0" distB="0" distL="0" distR="0" wp14:anchorId="19976890" wp14:editId="60931974">
            <wp:extent cx="4800656" cy="336105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774" cy="3361137"/>
                    </a:xfrm>
                    <a:prstGeom prst="rect">
                      <a:avLst/>
                    </a:prstGeom>
                    <a:noFill/>
                    <a:ln>
                      <a:noFill/>
                    </a:ln>
                  </pic:spPr>
                </pic:pic>
              </a:graphicData>
            </a:graphic>
          </wp:inline>
        </w:drawing>
      </w:r>
      <w:commentRangeEnd w:id="27"/>
      <w:r w:rsidR="009153A8">
        <w:rPr>
          <w:rStyle w:val="CommentReference"/>
        </w:rPr>
        <w:commentReference w:id="27"/>
      </w:r>
    </w:p>
    <w:p w14:paraId="5DAC4FC1" w14:textId="38735FBC" w:rsidR="00D65F94" w:rsidRDefault="00D65F94" w:rsidP="00D65F94">
      <w:pPr>
        <w:pStyle w:val="Normal1"/>
        <w:rPr>
          <w:rFonts w:eastAsia="Times New Roman"/>
        </w:rPr>
      </w:pPr>
      <w:r>
        <w:rPr>
          <w:rFonts w:eastAsia="Times New Roman"/>
        </w:rPr>
        <w:t xml:space="preserve">Figure 6. A histogram across assembled samples depicting the number of </w:t>
      </w:r>
      <w:proofErr w:type="spellStart"/>
      <w:r>
        <w:rPr>
          <w:rFonts w:eastAsia="Times New Roman"/>
        </w:rPr>
        <w:t>contigs</w:t>
      </w:r>
      <w:proofErr w:type="spellEnd"/>
      <w:r>
        <w:rPr>
          <w:rFonts w:eastAsia="Times New Roman"/>
        </w:rPr>
        <w:t xml:space="preserve"> identified as present in DIB assembly but absent in the NCGR </w:t>
      </w:r>
      <w:ins w:id="28" w:author="Harriet Alexander" w:date="2018-03-14T00:06:00Z">
        <w:r w:rsidR="00CD1627">
          <w:rPr>
            <w:rFonts w:eastAsia="Times New Roman"/>
          </w:rPr>
          <w:t xml:space="preserve">based on negative </w:t>
        </w:r>
      </w:ins>
      <w:commentRangeStart w:id="29"/>
      <w:del w:id="30" w:author="Harriet Alexander" w:date="2018-03-14T00:06:00Z">
        <w:r w:rsidDel="00CD1627">
          <w:rPr>
            <w:rFonts w:eastAsia="Times New Roman"/>
          </w:rPr>
          <w:delText xml:space="preserve">assembly as measured with a “false” </w:delText>
        </w:r>
      </w:del>
      <w:r>
        <w:rPr>
          <w:rFonts w:eastAsia="Times New Roman"/>
        </w:rPr>
        <w:t xml:space="preserve">CRBB </w:t>
      </w:r>
      <w:commentRangeEnd w:id="29"/>
      <w:r w:rsidR="00CD1627">
        <w:rPr>
          <w:rStyle w:val="CommentReference"/>
        </w:rPr>
        <w:commentReference w:id="29"/>
      </w:r>
      <w:r>
        <w:rPr>
          <w:rFonts w:eastAsia="Times New Roman"/>
        </w:rPr>
        <w:t xml:space="preserve">result. Samples are sorted from highest to lowest with the number of </w:t>
      </w:r>
      <w:ins w:id="31" w:author="Harriet Alexander" w:date="2018-03-14T00:06:00Z">
        <w:r w:rsidR="00CD1627">
          <w:rPr>
            <w:rFonts w:eastAsia="Times New Roman"/>
          </w:rPr>
          <w:t xml:space="preserve">‘new’ </w:t>
        </w:r>
      </w:ins>
      <w:proofErr w:type="spellStart"/>
      <w:r>
        <w:rPr>
          <w:rFonts w:eastAsia="Times New Roman"/>
        </w:rPr>
        <w:t>contigs</w:t>
      </w:r>
      <w:proofErr w:type="spellEnd"/>
      <w:r>
        <w:rPr>
          <w:rFonts w:eastAsia="Times New Roman"/>
        </w:rPr>
        <w:t xml:space="preserve">. Highlighted in green are the </w:t>
      </w:r>
      <w:proofErr w:type="spellStart"/>
      <w:r>
        <w:rPr>
          <w:rFonts w:eastAsia="Times New Roman"/>
        </w:rPr>
        <w:t>contigs</w:t>
      </w:r>
      <w:proofErr w:type="spellEnd"/>
      <w:r>
        <w:rPr>
          <w:rFonts w:eastAsia="Times New Roman"/>
        </w:rPr>
        <w:t xml:space="preserve"> that could be annotated with a </w:t>
      </w:r>
      <w:del w:id="32" w:author="Harriet Alexander" w:date="2018-03-14T00:07:00Z">
        <w:r w:rsidDel="00CD1627">
          <w:rPr>
            <w:rFonts w:eastAsia="Times New Roman"/>
          </w:rPr>
          <w:delText xml:space="preserve">known </w:delText>
        </w:r>
      </w:del>
      <w:r>
        <w:rPr>
          <w:rFonts w:eastAsia="Times New Roman"/>
        </w:rPr>
        <w:t xml:space="preserve">gene name from the </w:t>
      </w:r>
      <w:proofErr w:type="spellStart"/>
      <w:r>
        <w:rPr>
          <w:rFonts w:eastAsia="Times New Roman"/>
        </w:rPr>
        <w:t>Pfam</w:t>
      </w:r>
      <w:proofErr w:type="spellEnd"/>
      <w:r>
        <w:rPr>
          <w:rFonts w:eastAsia="Times New Roman"/>
        </w:rPr>
        <w:t xml:space="preserve">, </w:t>
      </w:r>
      <w:proofErr w:type="spellStart"/>
      <w:r>
        <w:rPr>
          <w:rFonts w:eastAsia="Times New Roman"/>
        </w:rPr>
        <w:t>Rfam</w:t>
      </w:r>
      <w:proofErr w:type="spellEnd"/>
      <w:r>
        <w:rPr>
          <w:rFonts w:eastAsia="Times New Roman"/>
        </w:rPr>
        <w:t xml:space="preserve">, or </w:t>
      </w:r>
      <w:proofErr w:type="spellStart"/>
      <w:r>
        <w:rPr>
          <w:rFonts w:eastAsia="Times New Roman"/>
        </w:rPr>
        <w:t>OrthoDB</w:t>
      </w:r>
      <w:proofErr w:type="spellEnd"/>
      <w:r>
        <w:rPr>
          <w:rFonts w:eastAsia="Times New Roman"/>
        </w:rPr>
        <w:t xml:space="preserve"> databases. The region in gray indicates the number of </w:t>
      </w:r>
      <w:proofErr w:type="spellStart"/>
      <w:r>
        <w:rPr>
          <w:rFonts w:eastAsia="Times New Roman"/>
        </w:rPr>
        <w:t>contigs</w:t>
      </w:r>
      <w:proofErr w:type="spellEnd"/>
      <w:r>
        <w:rPr>
          <w:rFonts w:eastAsia="Times New Roman"/>
        </w:rPr>
        <w:t xml:space="preserve"> that are present in the DIB re-</w:t>
      </w:r>
      <w:proofErr w:type="spellStart"/>
      <w:r>
        <w:rPr>
          <w:rFonts w:eastAsia="Times New Roman"/>
        </w:rPr>
        <w:t>assemblies</w:t>
      </w:r>
      <w:ins w:id="33" w:author="Harriet Alexander" w:date="2018-03-14T00:07:00Z">
        <w:r w:rsidR="00CD1627">
          <w:rPr>
            <w:rFonts w:eastAsia="Times New Roman"/>
          </w:rPr>
          <w:t>and</w:t>
        </w:r>
        <w:proofErr w:type="spellEnd"/>
        <w:r w:rsidR="00CD1627">
          <w:rPr>
            <w:rFonts w:eastAsia="Times New Roman"/>
          </w:rPr>
          <w:t xml:space="preserve"> </w:t>
        </w:r>
      </w:ins>
      <w:del w:id="34" w:author="Harriet Alexander" w:date="2018-03-14T00:07:00Z">
        <w:r w:rsidDel="00CD1627">
          <w:rPr>
            <w:rFonts w:eastAsia="Times New Roman"/>
          </w:rPr>
          <w:delText xml:space="preserve">, </w:delText>
        </w:r>
      </w:del>
      <w:r>
        <w:rPr>
          <w:rFonts w:eastAsia="Times New Roman"/>
        </w:rPr>
        <w:t>absent from NCGR</w:t>
      </w:r>
      <w:ins w:id="35" w:author="Harriet Alexander" w:date="2018-03-14T00:07:00Z">
        <w:r w:rsidR="00CD1627">
          <w:rPr>
            <w:rFonts w:eastAsia="Times New Roman"/>
          </w:rPr>
          <w:t>,</w:t>
        </w:r>
      </w:ins>
      <w:r>
        <w:rPr>
          <w:rFonts w:eastAsia="Times New Roman"/>
        </w:rPr>
        <w:t xml:space="preserve"> but </w:t>
      </w:r>
      <w:del w:id="36" w:author="Harriet Alexander" w:date="2018-03-14T00:07:00Z">
        <w:r w:rsidDel="00CD1627">
          <w:rPr>
            <w:rFonts w:eastAsia="Times New Roman"/>
          </w:rPr>
          <w:delText xml:space="preserve">with </w:delText>
        </w:r>
      </w:del>
      <w:ins w:id="37" w:author="Harriet Alexander" w:date="2018-03-14T00:07:00Z">
        <w:r w:rsidR="00CD1627">
          <w:rPr>
            <w:rFonts w:eastAsia="Times New Roman"/>
          </w:rPr>
          <w:t xml:space="preserve">were unable to be </w:t>
        </w:r>
      </w:ins>
      <w:del w:id="38" w:author="Harriet Alexander" w:date="2018-03-14T00:07:00Z">
        <w:r w:rsidDel="00CD1627">
          <w:rPr>
            <w:rFonts w:eastAsia="Times New Roman"/>
          </w:rPr>
          <w:delText>no annotation</w:delText>
        </w:r>
      </w:del>
      <w:ins w:id="39" w:author="Harriet Alexander" w:date="2018-03-14T00:07:00Z">
        <w:r w:rsidR="00CD1627">
          <w:rPr>
            <w:rFonts w:eastAsia="Times New Roman"/>
          </w:rPr>
          <w:t>annotated</w:t>
        </w:r>
      </w:ins>
      <w:del w:id="40" w:author="Harriet Alexander" w:date="2018-03-14T00:07:00Z">
        <w:r w:rsidDel="00CD1627">
          <w:rPr>
            <w:rFonts w:eastAsia="Times New Roman"/>
          </w:rPr>
          <w:delText xml:space="preserve"> result</w:delText>
        </w:r>
      </w:del>
      <w:r>
        <w:rPr>
          <w:rFonts w:eastAsia="Times New Roman"/>
        </w:rPr>
        <w:t xml:space="preserve">. The region in green represents the number of </w:t>
      </w:r>
      <w:proofErr w:type="spellStart"/>
      <w:r>
        <w:rPr>
          <w:rFonts w:eastAsia="Times New Roman"/>
        </w:rPr>
        <w:t>contigs</w:t>
      </w:r>
      <w:proofErr w:type="spellEnd"/>
      <w:r>
        <w:rPr>
          <w:rFonts w:eastAsia="Times New Roman"/>
        </w:rPr>
        <w:t xml:space="preserve"> that are unique to the DIB re-assemblies that did have a positive annotation result.</w:t>
      </w:r>
    </w:p>
    <w:p w14:paraId="367C914E" w14:textId="77777777" w:rsidR="00D65F94" w:rsidRDefault="00D65F94" w:rsidP="00D65F94">
      <w:pPr>
        <w:pStyle w:val="Normal1"/>
        <w:rPr>
          <w:rFonts w:eastAsia="Times New Roman"/>
        </w:rPr>
      </w:pPr>
    </w:p>
    <w:p w14:paraId="63DF3048" w14:textId="77777777" w:rsidR="00D65F94" w:rsidRDefault="00D65F94" w:rsidP="00D65F94">
      <w:pPr>
        <w:rPr>
          <w:rFonts w:eastAsia="Times New Roman"/>
          <w:b/>
        </w:rPr>
      </w:pPr>
      <w:r>
        <w:rPr>
          <w:rFonts w:eastAsia="Times New Roman"/>
          <w:b/>
        </w:rPr>
        <w:br w:type="page"/>
      </w:r>
    </w:p>
    <w:p w14:paraId="044C16EC" w14:textId="77777777" w:rsidR="00D65F94" w:rsidRDefault="00D65F94" w:rsidP="00D65F94">
      <w:pPr>
        <w:pStyle w:val="Normal1"/>
        <w:rPr>
          <w:rFonts w:eastAsia="Times New Roman"/>
        </w:rPr>
      </w:pPr>
    </w:p>
    <w:p w14:paraId="76180A43" w14:textId="77777777" w:rsidR="00D65F94" w:rsidRDefault="00D65F94" w:rsidP="00D65F94">
      <w:pPr>
        <w:pStyle w:val="Normal1"/>
        <w:rPr>
          <w:rFonts w:eastAsia="Times New Roman"/>
        </w:rPr>
      </w:pPr>
    </w:p>
    <w:p w14:paraId="134EA4D4" w14:textId="77777777" w:rsidR="00D65F94" w:rsidRDefault="00D65F94" w:rsidP="00D65F94">
      <w:pPr>
        <w:rPr>
          <w:rFonts w:eastAsia="Times New Roman"/>
          <w:b/>
        </w:rPr>
      </w:pPr>
    </w:p>
    <w:p w14:paraId="4B160F7D" w14:textId="77777777" w:rsidR="00D65F94" w:rsidRDefault="00D65F94" w:rsidP="00D65F94">
      <w:pPr>
        <w:rPr>
          <w:rFonts w:eastAsia="Times New Roman"/>
          <w:b/>
        </w:rPr>
      </w:pPr>
    </w:p>
    <w:p w14:paraId="285D0A46" w14:textId="77777777" w:rsidR="00D65F94" w:rsidRDefault="00D65F94" w:rsidP="00D65F94">
      <w:pPr>
        <w:rPr>
          <w:rFonts w:eastAsia="Times New Roman"/>
          <w:b/>
        </w:rPr>
      </w:pPr>
    </w:p>
    <w:p w14:paraId="145FED6F" w14:textId="77777777" w:rsidR="00D65F94" w:rsidRDefault="00D65F94" w:rsidP="00D65F94">
      <w:pPr>
        <w:rPr>
          <w:rFonts w:eastAsia="Times New Roman"/>
        </w:rPr>
      </w:pPr>
      <w:r>
        <w:rPr>
          <w:rFonts w:eastAsia="Times New Roman"/>
          <w:noProof/>
          <w:lang w:val="en-US"/>
        </w:rPr>
        <w:drawing>
          <wp:inline distT="0" distB="0" distL="0" distR="0" wp14:anchorId="064464E1" wp14:editId="08DEAC90">
            <wp:extent cx="5946140" cy="5946140"/>
            <wp:effectExtent l="0" t="0" r="0" b="0"/>
            <wp:docPr id="26" name="Picture 26" descr="MMETSP/paper/Figure7_unique_annotation_na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METSP/paper/Figure7_unique_annotation_name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6140" cy="5946140"/>
                    </a:xfrm>
                    <a:prstGeom prst="rect">
                      <a:avLst/>
                    </a:prstGeom>
                    <a:noFill/>
                    <a:ln>
                      <a:noFill/>
                    </a:ln>
                  </pic:spPr>
                </pic:pic>
              </a:graphicData>
            </a:graphic>
          </wp:inline>
        </w:drawing>
      </w:r>
    </w:p>
    <w:p w14:paraId="3F24722C" w14:textId="77777777" w:rsidR="00D65F94" w:rsidRDefault="00D65F94" w:rsidP="00D65F94">
      <w:pPr>
        <w:rPr>
          <w:rFonts w:eastAsia="Times New Roman"/>
        </w:rPr>
      </w:pPr>
      <w:r>
        <w:rPr>
          <w:rFonts w:eastAsia="Times New Roman"/>
        </w:rPr>
        <w:t xml:space="preserve">Figure 7. Unique gene names found in either NCGR or DIB assemblies but not found in the other assembly. The line indicates a 1:1 relationship between the number of unique gene names in DIB and NCGR. Numbers of unique gene names are normalized to the number of annotated </w:t>
      </w:r>
      <w:proofErr w:type="spellStart"/>
      <w:r>
        <w:rPr>
          <w:rFonts w:eastAsia="Times New Roman"/>
        </w:rPr>
        <w:t>contigs</w:t>
      </w:r>
      <w:proofErr w:type="spellEnd"/>
      <w:r>
        <w:rPr>
          <w:rFonts w:eastAsia="Times New Roman"/>
        </w:rPr>
        <w:t xml:space="preserve"> in each assembly. DIB assemblies had the highest number of unique names not found in NCGR assemblies. Several NCGR assemblies had gene names not found DIB assemblies. Most MMETSP samples had gene names that were unique in both NCGR and DIB assemblies.</w:t>
      </w:r>
    </w:p>
    <w:p w14:paraId="743CDA52" w14:textId="77777777" w:rsidR="00D65F94" w:rsidRDefault="00D65F94" w:rsidP="00D65F94">
      <w:pPr>
        <w:pStyle w:val="Normal1"/>
        <w:rPr>
          <w:rFonts w:eastAsia="Times New Roman"/>
        </w:rPr>
      </w:pPr>
      <w:commentRangeStart w:id="41"/>
      <w:r>
        <w:rPr>
          <w:rFonts w:eastAsia="Times New Roman"/>
          <w:noProof/>
          <w:lang w:val="en-US"/>
        </w:rPr>
        <w:lastRenderedPageBreak/>
        <w:drawing>
          <wp:inline distT="0" distB="0" distL="0" distR="0" wp14:anchorId="618EB2DA" wp14:editId="3A704B48">
            <wp:extent cx="2908935" cy="1863619"/>
            <wp:effectExtent l="0" t="0" r="0" b="0"/>
            <wp:docPr id="21" name="Picture 21" descr="MMETSP/paper/Figure8_n_input_re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METSP/paper/Figure8_n_input_reads.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7117"/>
                    <a:stretch/>
                  </pic:blipFill>
                  <pic:spPr bwMode="auto">
                    <a:xfrm>
                      <a:off x="0" y="0"/>
                      <a:ext cx="2972932" cy="1904619"/>
                    </a:xfrm>
                    <a:prstGeom prst="rect">
                      <a:avLst/>
                    </a:prstGeom>
                    <a:noFill/>
                    <a:ln>
                      <a:noFill/>
                    </a:ln>
                    <a:extLst>
                      <a:ext uri="{53640926-AAD7-44D8-BBD7-CCE9431645EC}">
                        <a14:shadowObscured xmlns:a14="http://schemas.microsoft.com/office/drawing/2010/main"/>
                      </a:ext>
                    </a:extLst>
                  </pic:spPr>
                </pic:pic>
              </a:graphicData>
            </a:graphic>
          </wp:inline>
        </w:drawing>
      </w:r>
      <w:commentRangeEnd w:id="41"/>
      <w:r w:rsidR="00CD1627">
        <w:rPr>
          <w:rStyle w:val="CommentReference"/>
        </w:rPr>
        <w:commentReference w:id="41"/>
      </w:r>
      <w:r>
        <w:rPr>
          <w:rFonts w:eastAsia="Times New Roman"/>
          <w:noProof/>
          <w:lang w:val="en-US"/>
        </w:rPr>
        <w:drawing>
          <wp:inline distT="0" distB="0" distL="0" distR="0" wp14:anchorId="0104ED31" wp14:editId="350C10B9">
            <wp:extent cx="2846191" cy="1818758"/>
            <wp:effectExtent l="0" t="0" r="0" b="10160"/>
            <wp:docPr id="22" name="Picture 22" descr="MMETSP/paper/Figure8_mean_o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METSP/paper/Figure8_mean_orf.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6879"/>
                    <a:stretch/>
                  </pic:blipFill>
                  <pic:spPr bwMode="auto">
                    <a:xfrm>
                      <a:off x="0" y="0"/>
                      <a:ext cx="2909583" cy="1859267"/>
                    </a:xfrm>
                    <a:prstGeom prst="rect">
                      <a:avLst/>
                    </a:prstGeom>
                    <a:noFill/>
                    <a:ln>
                      <a:noFill/>
                    </a:ln>
                    <a:extLst>
                      <a:ext uri="{53640926-AAD7-44D8-BBD7-CCE9431645EC}">
                        <a14:shadowObscured xmlns:a14="http://schemas.microsoft.com/office/drawing/2010/main"/>
                      </a:ext>
                    </a:extLst>
                  </pic:spPr>
                </pic:pic>
              </a:graphicData>
            </a:graphic>
          </wp:inline>
        </w:drawing>
      </w:r>
    </w:p>
    <w:p w14:paraId="5D9081E9" w14:textId="77777777" w:rsidR="00D65F94" w:rsidRDefault="00D65F94" w:rsidP="00D65F94">
      <w:pPr>
        <w:pStyle w:val="Normal1"/>
        <w:rPr>
          <w:rFonts w:eastAsia="Times New Roman"/>
        </w:rPr>
      </w:pPr>
      <w:r>
        <w:rPr>
          <w:rFonts w:eastAsia="Times New Roman"/>
          <w:noProof/>
          <w:lang w:val="en-US"/>
        </w:rPr>
        <w:drawing>
          <wp:inline distT="0" distB="0" distL="0" distR="0" wp14:anchorId="2AEA4B39" wp14:editId="795489A8">
            <wp:extent cx="2794172" cy="1790096"/>
            <wp:effectExtent l="0" t="0" r="0" b="0"/>
            <wp:docPr id="23" name="Picture 23" descr="MMETSP/paper/Figure8_n_conti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METSP/paper/Figure8_n_contigs.png"/>
                    <pic:cNvPicPr>
                      <a:picLocks noChangeAspect="1" noChangeArrowheads="1"/>
                    </pic:cNvPicPr>
                  </pic:nvPicPr>
                  <pic:blipFill rotWithShape="1">
                    <a:blip r:embed="rId17">
                      <a:extLst>
                        <a:ext uri="{28A0092B-C50C-407E-A947-70E740481C1C}">
                          <a14:useLocalDpi xmlns:a14="http://schemas.microsoft.com/office/drawing/2010/main" val="0"/>
                        </a:ext>
                      </a:extLst>
                    </a:blip>
                    <a:srcRect r="7117"/>
                    <a:stretch/>
                  </pic:blipFill>
                  <pic:spPr bwMode="auto">
                    <a:xfrm>
                      <a:off x="0" y="0"/>
                      <a:ext cx="2825043" cy="1809874"/>
                    </a:xfrm>
                    <a:prstGeom prst="rect">
                      <a:avLst/>
                    </a:prstGeom>
                    <a:noFill/>
                    <a:ln>
                      <a:noFill/>
                    </a:ln>
                    <a:extLst>
                      <a:ext uri="{53640926-AAD7-44D8-BBD7-CCE9431645EC}">
                        <a14:shadowObscured xmlns:a14="http://schemas.microsoft.com/office/drawing/2010/main"/>
                      </a:ext>
                    </a:extLst>
                  </pic:spPr>
                </pic:pic>
              </a:graphicData>
            </a:graphic>
          </wp:inline>
        </w:drawing>
      </w:r>
      <w:r>
        <w:rPr>
          <w:rFonts w:eastAsia="Times New Roman"/>
          <w:noProof/>
          <w:lang w:val="en-US"/>
        </w:rPr>
        <w:drawing>
          <wp:inline distT="0" distB="0" distL="0" distR="0" wp14:anchorId="3B31E037" wp14:editId="037368B0">
            <wp:extent cx="2908935" cy="1854110"/>
            <wp:effectExtent l="0" t="0" r="0" b="635"/>
            <wp:docPr id="24" name="Picture 24" descr="MMETSP/paper/Figure8_unique_km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METSP/paper/Figure8_unique_kmer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r="6641"/>
                    <a:stretch/>
                  </pic:blipFill>
                  <pic:spPr bwMode="auto">
                    <a:xfrm>
                      <a:off x="0" y="0"/>
                      <a:ext cx="2985567" cy="1902954"/>
                    </a:xfrm>
                    <a:prstGeom prst="rect">
                      <a:avLst/>
                    </a:prstGeom>
                    <a:noFill/>
                    <a:ln>
                      <a:noFill/>
                    </a:ln>
                    <a:extLst>
                      <a:ext uri="{53640926-AAD7-44D8-BBD7-CCE9431645EC}">
                        <a14:shadowObscured xmlns:a14="http://schemas.microsoft.com/office/drawing/2010/main"/>
                      </a:ext>
                    </a:extLst>
                  </pic:spPr>
                </pic:pic>
              </a:graphicData>
            </a:graphic>
          </wp:inline>
        </w:drawing>
      </w:r>
    </w:p>
    <w:p w14:paraId="0BD4A6E2" w14:textId="77777777" w:rsidR="00D65F94" w:rsidRDefault="00D65F94" w:rsidP="00D65F94">
      <w:pPr>
        <w:pStyle w:val="Normal1"/>
        <w:rPr>
          <w:rFonts w:eastAsia="Times New Roman"/>
        </w:rPr>
      </w:pPr>
    </w:p>
    <w:p w14:paraId="7812DA67" w14:textId="77777777" w:rsidR="00D65F94" w:rsidRDefault="00D65F94" w:rsidP="00D65F94">
      <w:pPr>
        <w:pStyle w:val="Normal1"/>
        <w:rPr>
          <w:rFonts w:eastAsia="Times New Roman"/>
        </w:rPr>
      </w:pPr>
    </w:p>
    <w:p w14:paraId="0651AB5D" w14:textId="77777777" w:rsidR="00D65F94" w:rsidRDefault="00D65F94" w:rsidP="00D65F94">
      <w:pPr>
        <w:pStyle w:val="Normal1"/>
        <w:rPr>
          <w:rFonts w:eastAsia="Times New Roman"/>
        </w:rPr>
      </w:pPr>
      <w:r>
        <w:rPr>
          <w:rFonts w:eastAsia="Times New Roman"/>
        </w:rPr>
        <w:t xml:space="preserve">Figure 8. Box-and-whisker plots for the seven most common phyla in the MMETSP dataset. Clockwise from the top left (A) number of input reads, (B) mean percentage open reading frame (ORF) content, (C) number of </w:t>
      </w:r>
      <w:proofErr w:type="spellStart"/>
      <w:r>
        <w:rPr>
          <w:rFonts w:eastAsia="Times New Roman"/>
        </w:rPr>
        <w:t>contigs</w:t>
      </w:r>
      <w:proofErr w:type="spellEnd"/>
      <w:r>
        <w:rPr>
          <w:rFonts w:eastAsia="Times New Roman"/>
        </w:rPr>
        <w:t xml:space="preserve"> in the assembly, (D) unique </w:t>
      </w:r>
      <w:r w:rsidRPr="00084E78">
        <w:rPr>
          <w:rFonts w:eastAsia="Times New Roman"/>
          <w:i/>
        </w:rPr>
        <w:t>k</w:t>
      </w:r>
      <w:r>
        <w:rPr>
          <w:rFonts w:eastAsia="Times New Roman"/>
        </w:rPr>
        <w:t>-</w:t>
      </w:r>
      <w:proofErr w:type="spellStart"/>
      <w:r>
        <w:rPr>
          <w:rFonts w:eastAsia="Times New Roman"/>
        </w:rPr>
        <w:t>mers</w:t>
      </w:r>
      <w:proofErr w:type="spellEnd"/>
      <w:r>
        <w:rPr>
          <w:rFonts w:eastAsia="Times New Roman"/>
        </w:rPr>
        <w:t xml:space="preserve"> (</w:t>
      </w:r>
      <w:r w:rsidRPr="00084E78">
        <w:rPr>
          <w:rFonts w:eastAsia="Times New Roman"/>
          <w:i/>
        </w:rPr>
        <w:t>k</w:t>
      </w:r>
      <w:r>
        <w:rPr>
          <w:rFonts w:eastAsia="Times New Roman"/>
        </w:rPr>
        <w:t xml:space="preserve">=25) in the assembly. Groups sharing a letter in the top margin are not significantly different at the 5% level. While there do not appear to be differences in the number of input reads between these phyla (A), the </w:t>
      </w:r>
      <w:proofErr w:type="spellStart"/>
      <w:r>
        <w:rPr>
          <w:rFonts w:eastAsia="Times New Roman"/>
        </w:rPr>
        <w:t>Dinophyta</w:t>
      </w:r>
      <w:proofErr w:type="spellEnd"/>
      <w:r>
        <w:rPr>
          <w:rFonts w:eastAsia="Times New Roman"/>
        </w:rPr>
        <w:t xml:space="preserve"> phylum has higher percentage of ORF and number of </w:t>
      </w:r>
      <w:proofErr w:type="spellStart"/>
      <w:r>
        <w:rPr>
          <w:rFonts w:eastAsia="Times New Roman"/>
        </w:rPr>
        <w:t>contigs</w:t>
      </w:r>
      <w:proofErr w:type="spellEnd"/>
      <w:r>
        <w:rPr>
          <w:rFonts w:eastAsia="Times New Roman"/>
        </w:rPr>
        <w:t xml:space="preserve"> and the Ciliophora phylum has lower unique </w:t>
      </w:r>
      <w:r>
        <w:rPr>
          <w:rFonts w:eastAsia="Times New Roman"/>
          <w:i/>
        </w:rPr>
        <w:t>k-</w:t>
      </w:r>
      <w:proofErr w:type="spellStart"/>
      <w:r>
        <w:rPr>
          <w:rFonts w:eastAsia="Times New Roman"/>
        </w:rPr>
        <w:t>mer</w:t>
      </w:r>
      <w:proofErr w:type="spellEnd"/>
      <w:r>
        <w:rPr>
          <w:rFonts w:eastAsia="Times New Roman"/>
        </w:rPr>
        <w:t xml:space="preserve"> content.  </w:t>
      </w:r>
    </w:p>
    <w:p w14:paraId="0627D1B3" w14:textId="77777777" w:rsidR="00806D88" w:rsidRDefault="00FE7DF6"/>
    <w:sectPr w:rsidR="00806D88" w:rsidSect="00A82A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riet Alexander" w:date="2018-03-13T23:53:00Z" w:initials="HA">
    <w:p w14:paraId="69125D22" w14:textId="453620CE" w:rsidR="003542FC" w:rsidRDefault="003542FC">
      <w:pPr>
        <w:pStyle w:val="CommentText"/>
      </w:pPr>
      <w:r>
        <w:rPr>
          <w:rStyle w:val="CommentReference"/>
        </w:rPr>
        <w:annotationRef/>
      </w:r>
      <w:r>
        <w:t xml:space="preserve">If </w:t>
      </w:r>
      <w:proofErr w:type="spellStart"/>
      <w:r>
        <w:t>you</w:t>
      </w:r>
      <w:proofErr w:type="spellEnd"/>
      <w:r>
        <w:t xml:space="preserve"> number them here—it makes sense to number them above. </w:t>
      </w:r>
    </w:p>
  </w:comment>
  <w:comment w:id="6" w:author="Harriet Alexander" w:date="2018-03-13T23:54:00Z" w:initials="HA">
    <w:p w14:paraId="30F1D50B" w14:textId="47EA5265" w:rsidR="003542FC" w:rsidRDefault="003542FC">
      <w:pPr>
        <w:pStyle w:val="CommentText"/>
      </w:pPr>
      <w:r>
        <w:rPr>
          <w:rStyle w:val="CommentReference"/>
        </w:rPr>
        <w:annotationRef/>
      </w:r>
      <w:r>
        <w:t xml:space="preserve">Sentence about how the process can be picked up anywhere it is terminated? </w:t>
      </w:r>
    </w:p>
  </w:comment>
  <w:comment w:id="7" w:author="Harriet Alexander" w:date="2018-03-13T23:54:00Z" w:initials="HA">
    <w:p w14:paraId="5A720BCD" w14:textId="63ECCBCF" w:rsidR="003542FC" w:rsidRDefault="003542FC">
      <w:pPr>
        <w:pStyle w:val="CommentText"/>
      </w:pPr>
      <w:r>
        <w:rPr>
          <w:rStyle w:val="CommentReference"/>
        </w:rPr>
        <w:annotationRef/>
      </w:r>
      <w:r>
        <w:t xml:space="preserve">Previously we talked about turning off the y-ticks on the secondary plot. </w:t>
      </w:r>
    </w:p>
    <w:p w14:paraId="0E53A516" w14:textId="39F0EB26" w:rsidR="003542FC" w:rsidRDefault="003542FC">
      <w:pPr>
        <w:pStyle w:val="CommentText"/>
      </w:pPr>
    </w:p>
    <w:p w14:paraId="6A79E672" w14:textId="4718B05B" w:rsidR="003542FC" w:rsidRDefault="003542FC">
      <w:pPr>
        <w:pStyle w:val="CommentText"/>
      </w:pPr>
      <w:r>
        <w:t xml:space="preserve">Add letters—A and B for the different panels. </w:t>
      </w:r>
    </w:p>
  </w:comment>
  <w:comment w:id="8" w:author="Harriet Alexander" w:date="2018-03-13T23:54:00Z" w:initials="HA">
    <w:p w14:paraId="0367CA6E" w14:textId="46B64B42" w:rsidR="003542FC" w:rsidRDefault="003542FC">
      <w:pPr>
        <w:pStyle w:val="CommentText"/>
      </w:pPr>
      <w:r>
        <w:rPr>
          <w:rStyle w:val="CommentReference"/>
        </w:rPr>
        <w:annotationRef/>
      </w:r>
      <w:r>
        <w:t xml:space="preserve">I agree with </w:t>
      </w:r>
      <w:proofErr w:type="spellStart"/>
      <w:r>
        <w:t>titus</w:t>
      </w:r>
      <w:proofErr w:type="spellEnd"/>
      <w:r>
        <w:t xml:space="preserve">—we should lower the alpha. </w:t>
      </w:r>
    </w:p>
  </w:comment>
  <w:comment w:id="10" w:author="Harriet Alexander" w:date="2018-03-13T23:55:00Z" w:initials="HA">
    <w:p w14:paraId="193276F1" w14:textId="4C6C9F94" w:rsidR="003542FC" w:rsidRDefault="003542FC">
      <w:pPr>
        <w:pStyle w:val="CommentText"/>
      </w:pPr>
      <w:r>
        <w:rPr>
          <w:rStyle w:val="CommentReference"/>
        </w:rPr>
        <w:annotationRef/>
      </w:r>
      <w:r>
        <w:t xml:space="preserve">Add letter A and B for different panels. Turn off second axis. </w:t>
      </w:r>
    </w:p>
  </w:comment>
  <w:comment w:id="19" w:author="Harriet Alexander" w:date="2018-03-14T00:01:00Z" w:initials="HA">
    <w:p w14:paraId="59C13FEE" w14:textId="4EA4C0C7" w:rsidR="00BB5D7D" w:rsidRDefault="00BB5D7D">
      <w:pPr>
        <w:pStyle w:val="CommentText"/>
      </w:pPr>
      <w:r>
        <w:rPr>
          <w:rStyle w:val="CommentReference"/>
        </w:rPr>
        <w:annotationRef/>
      </w:r>
      <w:r>
        <w:t>Say how they were calculated (hyper log log)</w:t>
      </w:r>
    </w:p>
  </w:comment>
  <w:comment w:id="27" w:author="Harriet Alexander" w:date="2018-03-14T00:03:00Z" w:initials="HA">
    <w:p w14:paraId="5F56C8E7" w14:textId="77777777" w:rsidR="009153A8" w:rsidRDefault="009153A8">
      <w:pPr>
        <w:pStyle w:val="CommentText"/>
      </w:pPr>
    </w:p>
    <w:p w14:paraId="036746D4" w14:textId="77777777" w:rsidR="009153A8" w:rsidRDefault="009153A8">
      <w:pPr>
        <w:pStyle w:val="CommentText"/>
      </w:pPr>
      <w:r>
        <w:t>Change Y axis to:</w:t>
      </w:r>
    </w:p>
    <w:p w14:paraId="3B6AA3F6" w14:textId="77777777" w:rsidR="009153A8" w:rsidRDefault="009153A8">
      <w:pPr>
        <w:pStyle w:val="CommentText"/>
      </w:pPr>
    </w:p>
    <w:p w14:paraId="259B3153" w14:textId="69AE2A6D" w:rsidR="009153A8" w:rsidRDefault="009153A8">
      <w:pPr>
        <w:pStyle w:val="CommentText"/>
      </w:pPr>
      <w:r>
        <w:t xml:space="preserve">Total number of new </w:t>
      </w:r>
      <w:proofErr w:type="spellStart"/>
      <w:r>
        <w:t>contigs</w:t>
      </w:r>
      <w:proofErr w:type="spellEnd"/>
      <w:r>
        <w:t xml:space="preserve"> in DIB assembly</w:t>
      </w:r>
    </w:p>
    <w:p w14:paraId="5787C1C5" w14:textId="599E9241" w:rsidR="009153A8" w:rsidRDefault="009153A8">
      <w:pPr>
        <w:pStyle w:val="CommentText"/>
      </w:pPr>
    </w:p>
    <w:p w14:paraId="335DAEB7" w14:textId="55B4212B" w:rsidR="009153A8" w:rsidRDefault="009153A8">
      <w:pPr>
        <w:pStyle w:val="CommentText"/>
      </w:pPr>
      <w:r>
        <w:t>Change X axis to:</w:t>
      </w:r>
    </w:p>
    <w:p w14:paraId="7A694323" w14:textId="6F32AA9E" w:rsidR="009153A8" w:rsidRDefault="009153A8">
      <w:pPr>
        <w:pStyle w:val="CommentText"/>
      </w:pPr>
      <w:r>
        <w:t xml:space="preserve">MMETSP </w:t>
      </w:r>
      <w:proofErr w:type="spellStart"/>
      <w:r>
        <w:t>reassemblies</w:t>
      </w:r>
      <w:proofErr w:type="spellEnd"/>
      <w:r>
        <w:t xml:space="preserve"> sorted by amount of ‘new content’)</w:t>
      </w:r>
    </w:p>
    <w:p w14:paraId="05C8620B" w14:textId="7365F02C" w:rsidR="009153A8" w:rsidRDefault="009153A8">
      <w:pPr>
        <w:pStyle w:val="CommentText"/>
      </w:pPr>
    </w:p>
    <w:p w14:paraId="28BBC052" w14:textId="77777777" w:rsidR="009153A8" w:rsidRDefault="009153A8">
      <w:pPr>
        <w:pStyle w:val="CommentText"/>
      </w:pPr>
    </w:p>
    <w:p w14:paraId="2D71A525" w14:textId="77777777" w:rsidR="009153A8" w:rsidRDefault="009153A8">
      <w:pPr>
        <w:pStyle w:val="CommentText"/>
      </w:pPr>
      <w:r>
        <w:t xml:space="preserve">Change legend: </w:t>
      </w:r>
    </w:p>
    <w:p w14:paraId="5A9967CB" w14:textId="77777777" w:rsidR="009153A8" w:rsidRDefault="009153A8">
      <w:pPr>
        <w:pStyle w:val="CommentText"/>
      </w:pPr>
    </w:p>
    <w:p w14:paraId="0757B291" w14:textId="38BA363F" w:rsidR="009153A8" w:rsidRDefault="009153A8">
      <w:pPr>
        <w:pStyle w:val="CommentText"/>
      </w:pPr>
      <w:r>
        <w:t xml:space="preserve">Annotated with </w:t>
      </w:r>
      <w:proofErr w:type="spellStart"/>
      <w:r>
        <w:t>Pfam</w:t>
      </w:r>
      <w:proofErr w:type="spellEnd"/>
      <w:r>
        <w:t xml:space="preserve">, </w:t>
      </w:r>
      <w:proofErr w:type="spellStart"/>
      <w:r>
        <w:t>Rfam</w:t>
      </w:r>
      <w:proofErr w:type="spellEnd"/>
      <w:r>
        <w:t xml:space="preserve">, or </w:t>
      </w:r>
      <w:proofErr w:type="spellStart"/>
      <w:r>
        <w:t>OrthoDB</w:t>
      </w:r>
      <w:proofErr w:type="spellEnd"/>
    </w:p>
    <w:p w14:paraId="5ABFDF95" w14:textId="1C62C93C" w:rsidR="009153A8" w:rsidRDefault="009153A8">
      <w:pPr>
        <w:pStyle w:val="CommentText"/>
      </w:pPr>
      <w:r>
        <w:t>Unannotated</w:t>
      </w:r>
    </w:p>
    <w:p w14:paraId="0812DFD9" w14:textId="5D75B2C2" w:rsidR="009153A8" w:rsidRDefault="009153A8">
      <w:pPr>
        <w:pStyle w:val="CommentText"/>
      </w:pPr>
    </w:p>
  </w:comment>
  <w:comment w:id="29" w:author="Harriet Alexander" w:date="2018-03-14T00:06:00Z" w:initials="HA">
    <w:p w14:paraId="6ADD535C" w14:textId="2DAE99D4" w:rsidR="00CD1627" w:rsidRDefault="00CD1627">
      <w:pPr>
        <w:pStyle w:val="CommentText"/>
      </w:pPr>
      <w:r>
        <w:rPr>
          <w:rStyle w:val="CommentReference"/>
        </w:rPr>
        <w:annotationRef/>
      </w:r>
      <w:r>
        <w:t xml:space="preserve">Spell out CRBB Reciprocal Best Blast not sure what C </w:t>
      </w:r>
      <w:proofErr w:type="spellStart"/>
      <w:r>
        <w:t>statns</w:t>
      </w:r>
      <w:proofErr w:type="spellEnd"/>
      <w:r>
        <w:t xml:space="preserve"> for </w:t>
      </w:r>
    </w:p>
  </w:comment>
  <w:comment w:id="41" w:author="Harriet Alexander" w:date="2018-03-14T00:07:00Z" w:initials="HA">
    <w:p w14:paraId="3D2C816B" w14:textId="5DBD61FD" w:rsidR="00CD1627" w:rsidRDefault="00CD1627">
      <w:pPr>
        <w:pStyle w:val="CommentText"/>
      </w:pPr>
      <w:r>
        <w:rPr>
          <w:rStyle w:val="CommentReference"/>
        </w:rPr>
        <w:annotationRef/>
      </w:r>
      <w:r>
        <w:t xml:space="preserve">These all need to be bigger.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9125D22" w15:done="0"/>
  <w15:commentEx w15:paraId="30F1D50B" w15:done="0"/>
  <w15:commentEx w15:paraId="6A79E672" w15:done="0"/>
  <w15:commentEx w15:paraId="0367CA6E" w15:done="0"/>
  <w15:commentEx w15:paraId="193276F1" w15:done="0"/>
  <w15:commentEx w15:paraId="59C13FEE" w15:done="0"/>
  <w15:commentEx w15:paraId="0812DFD9" w15:done="0"/>
  <w15:commentEx w15:paraId="6ADD535C" w15:done="0"/>
  <w15:commentEx w15:paraId="3D2C8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125D22" w16cid:durableId="1E52E2DD"/>
  <w16cid:commentId w16cid:paraId="30F1D50B" w16cid:durableId="1E52E321"/>
  <w16cid:commentId w16cid:paraId="6A79E672" w16cid:durableId="1E52E351"/>
  <w16cid:commentId w16cid:paraId="0367CA6E" w16cid:durableId="1E52E342"/>
  <w16cid:commentId w16cid:paraId="193276F1" w16cid:durableId="1E52E374"/>
  <w16cid:commentId w16cid:paraId="59C13FEE" w16cid:durableId="1E52E4EA"/>
  <w16cid:commentId w16cid:paraId="0812DFD9" w16cid:durableId="1E52E56E"/>
  <w16cid:commentId w16cid:paraId="6ADD535C" w16cid:durableId="1E52E60B"/>
  <w16cid:commentId w16cid:paraId="3D2C816B" w16cid:durableId="1E52E65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iet Alexander">
    <w15:presenceInfo w15:providerId="Windows Live" w15:userId="f5a2885c-fc77-4bf2-9fe7-f5614e57b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F94"/>
    <w:rsid w:val="001F24D9"/>
    <w:rsid w:val="003542FC"/>
    <w:rsid w:val="007D2DBD"/>
    <w:rsid w:val="009153A8"/>
    <w:rsid w:val="00A82A6A"/>
    <w:rsid w:val="00BB5D7D"/>
    <w:rsid w:val="00CD1627"/>
    <w:rsid w:val="00D65F94"/>
    <w:rsid w:val="00FE7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121C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65F94"/>
    <w:pPr>
      <w:pBdr>
        <w:top w:val="nil"/>
        <w:left w:val="nil"/>
        <w:bottom w:val="nil"/>
        <w:right w:val="nil"/>
        <w:between w:val="nil"/>
      </w:pBdr>
      <w:spacing w:line="276" w:lineRule="auto"/>
    </w:pPr>
    <w:rPr>
      <w:rFonts w:ascii="Times New Roman" w:eastAsia="Arial" w:hAnsi="Times New Roman" w:cs="Times New Roman"/>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65F94"/>
    <w:pPr>
      <w:pBdr>
        <w:top w:val="nil"/>
        <w:left w:val="nil"/>
        <w:bottom w:val="nil"/>
        <w:right w:val="nil"/>
        <w:between w:val="nil"/>
      </w:pBdr>
      <w:spacing w:line="276" w:lineRule="auto"/>
    </w:pPr>
    <w:rPr>
      <w:rFonts w:ascii="Times New Roman" w:eastAsia="Arial" w:hAnsi="Times New Roman" w:cs="Times New Roman"/>
      <w:lang w:val="en"/>
    </w:rPr>
  </w:style>
  <w:style w:type="table" w:styleId="TableGrid">
    <w:name w:val="Table Grid"/>
    <w:basedOn w:val="TableNormal"/>
    <w:uiPriority w:val="59"/>
    <w:rsid w:val="00D65F94"/>
    <w:pPr>
      <w:pBdr>
        <w:top w:val="nil"/>
        <w:left w:val="nil"/>
        <w:bottom w:val="nil"/>
        <w:right w:val="nil"/>
        <w:between w:val="nil"/>
      </w:pBdr>
    </w:pPr>
    <w:rPr>
      <w:rFonts w:ascii="Times New Roman" w:eastAsia="Arial" w:hAnsi="Times New Roman" w:cs="Times New Roman"/>
      <w:lang w:val="e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542FC"/>
    <w:rPr>
      <w:sz w:val="16"/>
      <w:szCs w:val="16"/>
    </w:rPr>
  </w:style>
  <w:style w:type="paragraph" w:styleId="CommentText">
    <w:name w:val="annotation text"/>
    <w:basedOn w:val="Normal"/>
    <w:link w:val="CommentTextChar"/>
    <w:uiPriority w:val="99"/>
    <w:semiHidden/>
    <w:unhideWhenUsed/>
    <w:rsid w:val="003542FC"/>
    <w:pPr>
      <w:spacing w:line="240" w:lineRule="auto"/>
    </w:pPr>
    <w:rPr>
      <w:sz w:val="20"/>
      <w:szCs w:val="20"/>
    </w:rPr>
  </w:style>
  <w:style w:type="character" w:customStyle="1" w:styleId="CommentTextChar">
    <w:name w:val="Comment Text Char"/>
    <w:basedOn w:val="DefaultParagraphFont"/>
    <w:link w:val="CommentText"/>
    <w:uiPriority w:val="99"/>
    <w:semiHidden/>
    <w:rsid w:val="003542FC"/>
    <w:rPr>
      <w:rFonts w:ascii="Times New Roman" w:eastAsia="Arial" w:hAnsi="Times New Roman" w:cs="Times New Roman"/>
      <w:sz w:val="20"/>
      <w:szCs w:val="20"/>
      <w:lang w:val="en"/>
    </w:rPr>
  </w:style>
  <w:style w:type="paragraph" w:styleId="CommentSubject">
    <w:name w:val="annotation subject"/>
    <w:basedOn w:val="CommentText"/>
    <w:next w:val="CommentText"/>
    <w:link w:val="CommentSubjectChar"/>
    <w:uiPriority w:val="99"/>
    <w:semiHidden/>
    <w:unhideWhenUsed/>
    <w:rsid w:val="003542FC"/>
    <w:rPr>
      <w:b/>
      <w:bCs/>
    </w:rPr>
  </w:style>
  <w:style w:type="character" w:customStyle="1" w:styleId="CommentSubjectChar">
    <w:name w:val="Comment Subject Char"/>
    <w:basedOn w:val="CommentTextChar"/>
    <w:link w:val="CommentSubject"/>
    <w:uiPriority w:val="99"/>
    <w:semiHidden/>
    <w:rsid w:val="003542FC"/>
    <w:rPr>
      <w:rFonts w:ascii="Times New Roman" w:eastAsia="Arial" w:hAnsi="Times New Roman" w:cs="Times New Roman"/>
      <w:b/>
      <w:bCs/>
      <w:sz w:val="20"/>
      <w:szCs w:val="20"/>
      <w:lang w:val="en"/>
    </w:rPr>
  </w:style>
  <w:style w:type="paragraph" w:styleId="BalloonText">
    <w:name w:val="Balloon Text"/>
    <w:basedOn w:val="Normal"/>
    <w:link w:val="BalloonTextChar"/>
    <w:uiPriority w:val="99"/>
    <w:semiHidden/>
    <w:unhideWhenUsed/>
    <w:rsid w:val="003542FC"/>
    <w:pPr>
      <w:spacing w:line="240" w:lineRule="auto"/>
    </w:pPr>
    <w:rPr>
      <w:sz w:val="18"/>
      <w:szCs w:val="18"/>
    </w:rPr>
  </w:style>
  <w:style w:type="character" w:customStyle="1" w:styleId="BalloonTextChar">
    <w:name w:val="Balloon Text Char"/>
    <w:basedOn w:val="DefaultParagraphFont"/>
    <w:link w:val="BalloonText"/>
    <w:uiPriority w:val="99"/>
    <w:semiHidden/>
    <w:rsid w:val="003542F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microsoft.com/office/2011/relationships/people" Target="people.xml"/><Relationship Id="rId21" Type="http://schemas.openxmlformats.org/officeDocument/2006/relationships/theme" Target="theme/theme1.xml"/><Relationship Id="rId22" Type="http://schemas.microsoft.com/office/2016/09/relationships/commentsIds" Target="commentsIds.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3089</Words>
  <Characters>17612</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Johnson Cohen</dc:creator>
  <cp:keywords/>
  <dc:description/>
  <cp:lastModifiedBy>Lisa Johnson Cohen</cp:lastModifiedBy>
  <cp:revision>2</cp:revision>
  <dcterms:created xsi:type="dcterms:W3CDTF">2018-03-15T03:03:00Z</dcterms:created>
  <dcterms:modified xsi:type="dcterms:W3CDTF">2018-03-15T03:03:00Z</dcterms:modified>
</cp:coreProperties>
</file>