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80295" w14:textId="77777777" w:rsidR="00A73D29" w:rsidRDefault="00070010">
      <w:pPr>
        <w:pStyle w:val="Normal1"/>
        <w:rPr>
          <w:rFonts w:eastAsia="Times New Roman"/>
        </w:rPr>
      </w:pPr>
      <w:r>
        <w:rPr>
          <w:rFonts w:eastAsia="Times New Roman"/>
        </w:rPr>
        <w:t xml:space="preserve">For </w:t>
      </w:r>
      <w:proofErr w:type="spellStart"/>
      <w:r>
        <w:rPr>
          <w:rFonts w:eastAsia="Times New Roman"/>
        </w:rPr>
        <w:t>GigaScience</w:t>
      </w:r>
      <w:proofErr w:type="spellEnd"/>
      <w:r>
        <w:rPr>
          <w:rFonts w:eastAsia="Times New Roman"/>
        </w:rPr>
        <w:t xml:space="preserve"> (Technical Note):</w:t>
      </w:r>
    </w:p>
    <w:p w14:paraId="1857FF46" w14:textId="77777777" w:rsidR="00A73D29" w:rsidRDefault="004F0299">
      <w:pPr>
        <w:pStyle w:val="Normal1"/>
        <w:rPr>
          <w:rFonts w:eastAsia="Times New Roman"/>
          <w:b/>
        </w:rPr>
      </w:pPr>
      <w:hyperlink r:id="rId6">
        <w:r w:rsidR="00070010">
          <w:rPr>
            <w:rFonts w:eastAsia="Times New Roman"/>
            <w:u w:val="single"/>
          </w:rPr>
          <w:t>https://academic.oup.com/gigascience/pages/technical_note</w:t>
        </w:r>
      </w:hyperlink>
    </w:p>
    <w:p w14:paraId="02E8DE8D" w14:textId="77777777" w:rsidR="00A73D29" w:rsidRDefault="00A73D29">
      <w:pPr>
        <w:pStyle w:val="Normal1"/>
        <w:rPr>
          <w:rFonts w:eastAsia="Times New Roman"/>
        </w:rPr>
      </w:pPr>
      <w:bookmarkStart w:id="0" w:name="_GoBack"/>
      <w:bookmarkEnd w:id="0"/>
    </w:p>
    <w:p w14:paraId="3AAE6A97" w14:textId="64F695C9" w:rsidR="00A73D29" w:rsidRDefault="00BF535B">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pPr>
        <w:pStyle w:val="Normal1"/>
        <w:rPr>
          <w:rFonts w:eastAsia="Times New Roman"/>
        </w:rPr>
      </w:pPr>
    </w:p>
    <w:p w14:paraId="26D332EE" w14:textId="28068630" w:rsidR="00A73D29" w:rsidRDefault="00AF5F7B" w:rsidP="00F75262">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pPr>
        <w:pStyle w:val="Normal1"/>
        <w:rPr>
          <w:rFonts w:eastAsia="Times New Roman"/>
        </w:rPr>
      </w:pPr>
    </w:p>
    <w:p w14:paraId="61609BEF" w14:textId="77777777" w:rsidR="00A73D29" w:rsidRDefault="00070010">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6C38214C" w14:textId="77777777" w:rsidR="009970B5" w:rsidRDefault="00070010" w:rsidP="00F75262">
      <w:pPr>
        <w:pStyle w:val="Normal1"/>
        <w:outlineLvl w:val="0"/>
        <w:rPr>
          <w:rFonts w:eastAsia="Times New Roman"/>
          <w:b/>
        </w:rPr>
      </w:pPr>
      <w:r>
        <w:rPr>
          <w:rFonts w:eastAsia="Times New Roman"/>
          <w:b/>
        </w:rPr>
        <w:lastRenderedPageBreak/>
        <w:t>Abstract</w:t>
      </w:r>
      <w:r w:rsidR="009970B5">
        <w:rPr>
          <w:rFonts w:eastAsia="Times New Roman"/>
          <w:b/>
        </w:rPr>
        <w:t xml:space="preserve"> </w:t>
      </w:r>
    </w:p>
    <w:p w14:paraId="7B4F2B41" w14:textId="4062490F" w:rsidR="00A73D29" w:rsidRPr="009970B5" w:rsidRDefault="009970B5" w:rsidP="00F75262">
      <w:pPr>
        <w:pStyle w:val="Normal1"/>
        <w:outlineLvl w:val="0"/>
        <w:rPr>
          <w:rFonts w:eastAsia="Times New Roman"/>
        </w:rPr>
      </w:pPr>
      <w:r w:rsidRPr="009970B5">
        <w:rPr>
          <w:rFonts w:eastAsia="Times New Roman"/>
        </w:rPr>
        <w:t>(250 words maximum, separated into separate sections)</w:t>
      </w:r>
    </w:p>
    <w:p w14:paraId="273B5ADF" w14:textId="77777777" w:rsidR="00A73D29" w:rsidRDefault="00A73D29">
      <w:pPr>
        <w:pStyle w:val="Normal1"/>
        <w:rPr>
          <w:rFonts w:eastAsia="Times New Roman"/>
        </w:rPr>
      </w:pPr>
    </w:p>
    <w:p w14:paraId="15CE844B" w14:textId="77777777" w:rsidR="00857FD6" w:rsidRDefault="00857FD6" w:rsidP="00F75262">
      <w:pPr>
        <w:pStyle w:val="Normal1"/>
        <w:outlineLvl w:val="0"/>
        <w:rPr>
          <w:rFonts w:eastAsia="Times New Roman"/>
          <w:b/>
        </w:rPr>
      </w:pPr>
      <w:r>
        <w:rPr>
          <w:rFonts w:eastAsia="Times New Roman"/>
          <w:b/>
        </w:rPr>
        <w:t>Background</w:t>
      </w:r>
    </w:p>
    <w:p w14:paraId="1CC8BEC3" w14:textId="469BF3C4" w:rsidR="003A6A63" w:rsidRPr="00F05552" w:rsidRDefault="00F05552">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CE556F">
        <w:rPr>
          <w:rFonts w:eastAsia="Times New Roman"/>
        </w:rPr>
        <w:t xml:space="preserve">data from a </w:t>
      </w:r>
      <w:r w:rsidR="00716336">
        <w:rPr>
          <w:rFonts w:eastAsia="Times New Roman"/>
        </w:rPr>
        <w:t xml:space="preserve">species </w:t>
      </w:r>
      <w:r w:rsidR="00316135">
        <w:rPr>
          <w:rFonts w:eastAsia="Times New Roman"/>
        </w:rPr>
        <w:t>with</w:t>
      </w:r>
      <w:r w:rsidR="001831C2">
        <w:rPr>
          <w:rFonts w:eastAsia="Times New Roman"/>
        </w:rPr>
        <w:t>out an</w:t>
      </w:r>
      <w:r w:rsidR="00316135">
        <w:rPr>
          <w:rFonts w:eastAsia="Times New Roman"/>
        </w:rPr>
        <w:t xml:space="preserve"> existing reference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transcriptome assembly</w:t>
      </w:r>
      <w:r w:rsidR="00FC2641">
        <w:rPr>
          <w:rFonts w:eastAsia="Times New Roman"/>
        </w:rPr>
        <w:t xml:space="preserve">, there is a lack of consensus about </w:t>
      </w:r>
      <w:r w:rsidR="007E7034">
        <w:rPr>
          <w:rFonts w:eastAsia="Times New Roman"/>
        </w:rPr>
        <w:t xml:space="preserve">the effects of </w:t>
      </w:r>
      <w:r w:rsidR="00962CF5">
        <w:rPr>
          <w:rFonts w:eastAsia="Times New Roman"/>
        </w:rPr>
        <w:t xml:space="preserve">using </w:t>
      </w:r>
      <w:r w:rsidR="007E7034">
        <w:rPr>
          <w:rFonts w:eastAsia="Times New Roman"/>
        </w:rPr>
        <w:t>different</w:t>
      </w:r>
      <w:r w:rsidR="00962CF5">
        <w:rPr>
          <w:rFonts w:eastAsia="Times New Roman"/>
        </w:rPr>
        <w:t xml:space="preserve"> </w:t>
      </w:r>
      <w:r w:rsidR="007E7034">
        <w:rPr>
          <w:rFonts w:eastAsia="Times New Roman"/>
        </w:rPr>
        <w:t>pipelines</w:t>
      </w:r>
      <w:r w:rsidR="006373BC">
        <w:rPr>
          <w:rFonts w:eastAsia="Times New Roman"/>
        </w:rPr>
        <w:t xml:space="preserve"> on the assemblies</w:t>
      </w:r>
      <w:r w:rsidR="007E7034">
        <w:rPr>
          <w:rFonts w:eastAsia="Times New Roman"/>
        </w:rPr>
        <w:t xml:space="preserve">. To test this, </w:t>
      </w:r>
      <w:r w:rsidR="009970B5">
        <w:rPr>
          <w:rFonts w:eastAsia="Times New Roman"/>
        </w:rPr>
        <w:t>an automated pipeline</w:t>
      </w:r>
      <w:r w:rsidR="00962CF5">
        <w:rPr>
          <w:rFonts w:eastAsia="Times New Roman"/>
        </w:rPr>
        <w:t xml:space="preserve"> </w:t>
      </w:r>
      <w:r w:rsidR="00C87BAB">
        <w:rPr>
          <w:rFonts w:eastAsia="Times New Roman"/>
        </w:rPr>
        <w:t xml:space="preserve">was used </w:t>
      </w:r>
      <w:r w:rsidR="00962CF5">
        <w:rPr>
          <w:rFonts w:eastAsia="Times New Roman"/>
        </w:rPr>
        <w:t xml:space="preserve">to assemble and annotate </w:t>
      </w:r>
      <w:r w:rsidR="001A2C98">
        <w:rPr>
          <w:rFonts w:eastAsia="Times New Roman"/>
        </w:rPr>
        <w:t xml:space="preserve">raw data collected by the Marine Microbial Eukaryotic Transcriptome Sequencing Project (MMETSP). Assemblies 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with</w:t>
      </w:r>
      <w:r w:rsidR="009970B5">
        <w:rPr>
          <w:rFonts w:eastAsia="Times New Roman"/>
        </w:rPr>
        <w:t xml:space="preserve"> </w:t>
      </w:r>
      <w:r w:rsidR="00F83036">
        <w:rPr>
          <w:rFonts w:eastAsia="Times New Roman"/>
        </w:rPr>
        <w:t>transcriptomes</w:t>
      </w:r>
      <w:r w:rsidR="00831E3A">
        <w:rPr>
          <w:rFonts w:eastAsia="Times New Roman"/>
        </w:rPr>
        <w:t xml:space="preserve"> </w:t>
      </w:r>
      <w:r w:rsidR="00B21058">
        <w:rPr>
          <w:rFonts w:eastAsia="Times New Roman"/>
        </w:rPr>
        <w:t xml:space="preserve">that were previously </w:t>
      </w:r>
      <w:r w:rsidR="00831E3A">
        <w:rPr>
          <w:rFonts w:eastAsia="Times New Roman"/>
        </w:rPr>
        <w:t>assembled with a different pipeline</w:t>
      </w:r>
      <w:r w:rsidR="009970B5">
        <w:rPr>
          <w:rFonts w:eastAsia="Times New Roman"/>
        </w:rPr>
        <w:t>.</w:t>
      </w:r>
    </w:p>
    <w:p w14:paraId="300B6A41" w14:textId="77777777" w:rsidR="009970B5" w:rsidRDefault="009970B5" w:rsidP="00F75262">
      <w:pPr>
        <w:pStyle w:val="Normal1"/>
        <w:outlineLvl w:val="0"/>
        <w:rPr>
          <w:rFonts w:eastAsia="Times New Roman"/>
          <w:b/>
        </w:rPr>
      </w:pPr>
    </w:p>
    <w:p w14:paraId="2B19D309" w14:textId="25F400A0" w:rsidR="00A73D29" w:rsidRDefault="00857FD6" w:rsidP="00F75262">
      <w:pPr>
        <w:pStyle w:val="Normal1"/>
        <w:outlineLvl w:val="0"/>
        <w:rPr>
          <w:rFonts w:eastAsia="Times New Roman"/>
          <w:b/>
        </w:rPr>
      </w:pPr>
      <w:r>
        <w:rPr>
          <w:rFonts w:eastAsia="Times New Roman"/>
          <w:b/>
        </w:rPr>
        <w:t>Findings</w:t>
      </w:r>
    </w:p>
    <w:p w14:paraId="3DEB296E" w14:textId="6930AAF4"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0817DC">
        <w:rPr>
          <w:rFonts w:eastAsia="Times New Roman"/>
        </w:rPr>
        <w:t>,</w:t>
      </w:r>
      <w:r w:rsidR="003906A8">
        <w:rPr>
          <w:rFonts w:eastAsia="Times New Roman"/>
        </w:rPr>
        <w:t xml:space="preserve"> with</w:t>
      </w:r>
      <w:r w:rsidR="000817DC">
        <w:rPr>
          <w:rFonts w:eastAsia="Times New Roman"/>
        </w:rPr>
        <w:t xml:space="preserve"> 7</w:t>
      </w:r>
      <w:r w:rsidR="00F83036">
        <w:rPr>
          <w:rFonts w:eastAsia="Times New Roman"/>
        </w:rPr>
        <w:t>.8</w:t>
      </w:r>
      <w:r w:rsidR="000817DC">
        <w:rPr>
          <w:rFonts w:eastAsia="Times New Roman"/>
        </w:rPr>
        <w:t xml:space="preserve">% </w:t>
      </w:r>
      <w:r w:rsidR="00A6068D">
        <w:rPr>
          <w:rFonts w:eastAsia="Times New Roman"/>
        </w:rPr>
        <w:t xml:space="preserve">additional </w:t>
      </w:r>
      <w:r w:rsidR="00F83036">
        <w:rPr>
          <w:rFonts w:eastAsia="Times New Roman"/>
        </w:rPr>
        <w:t xml:space="preserve">annotated </w:t>
      </w:r>
      <w:proofErr w:type="spellStart"/>
      <w:r w:rsidR="00F83036">
        <w:rPr>
          <w:rFonts w:eastAsia="Times New Roman"/>
        </w:rPr>
        <w:t>contigs</w:t>
      </w:r>
      <w:proofErr w:type="spellEnd"/>
      <w:r w:rsidR="00F83036">
        <w:rPr>
          <w:rFonts w:eastAsia="Times New Roman"/>
        </w:rPr>
        <w:t xml:space="preserve"> identified by</w:t>
      </w:r>
      <w:r w:rsidR="003906A8">
        <w:rPr>
          <w:rFonts w:eastAsia="Times New Roman"/>
        </w:rPr>
        <w:t xml:space="preserve"> novel</w:t>
      </w:r>
      <w:r w:rsidR="00F83036">
        <w:rPr>
          <w:rFonts w:eastAsia="Times New Roman"/>
        </w:rPr>
        <w:t xml:space="preserve"> gene names</w:t>
      </w:r>
      <w:r w:rsidR="007E7034">
        <w:rPr>
          <w:rFonts w:eastAsia="Times New Roman"/>
        </w:rPr>
        <w:t xml:space="preserve"> compared to the previous assemblies</w:t>
      </w:r>
      <w:r w:rsidR="003906A8">
        <w:rPr>
          <w:rFonts w:eastAsia="Times New Roman"/>
        </w:rPr>
        <w:t xml:space="preserve">. </w:t>
      </w:r>
      <w:r w:rsidR="00CE4262">
        <w:rPr>
          <w:rFonts w:eastAsia="Times New Roman"/>
        </w:rPr>
        <w:t xml:space="preserve">A higher </w:t>
      </w:r>
      <w:r w:rsidR="009970B5">
        <w:rPr>
          <w:rFonts w:eastAsia="Times New Roman"/>
        </w:rPr>
        <w:t xml:space="preserve">number of unique gene names in </w:t>
      </w:r>
      <w:r w:rsidR="00CE4262">
        <w:rPr>
          <w:rFonts w:eastAsia="Times New Roman"/>
        </w:rPr>
        <w:t>the new</w:t>
      </w:r>
      <w:r w:rsidR="009970B5">
        <w:rPr>
          <w:rFonts w:eastAsia="Times New Roman"/>
        </w:rPr>
        <w:t xml:space="preserve"> assemblies </w:t>
      </w:r>
      <w:r w:rsidR="00CE4262">
        <w:rPr>
          <w:rFonts w:eastAsia="Times New Roman"/>
        </w:rPr>
        <w:t>suggests</w:t>
      </w:r>
      <w:r w:rsidR="009970B5">
        <w:rPr>
          <w:rFonts w:eastAsia="Times New Roman"/>
        </w:rPr>
        <w:t xml:space="preserve"> an increase in genic content. </w:t>
      </w:r>
      <w:r w:rsidR="009970B5" w:rsidRPr="00716336">
        <w:rPr>
          <w:rFonts w:eastAsia="Times New Roman"/>
        </w:rPr>
        <w:t xml:space="preserve">Assembly metrics varied by </w:t>
      </w:r>
      <w:r w:rsidR="00CE4262">
        <w:rPr>
          <w:rFonts w:eastAsia="Times New Roman"/>
        </w:rPr>
        <w:t xml:space="preserve">taxonomic group being assembled, </w:t>
      </w:r>
      <w:r w:rsidR="001A2C98">
        <w:rPr>
          <w:rFonts w:eastAsia="Times New Roman"/>
        </w:rPr>
        <w:t xml:space="preserve">with </w:t>
      </w:r>
      <w:proofErr w:type="spellStart"/>
      <w:r w:rsidR="001A2C98">
        <w:rPr>
          <w:rFonts w:eastAsia="Times New Roman"/>
        </w:rPr>
        <w:t>Dinophyta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groups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D53E60">
        <w:rPr>
          <w:rFonts w:eastAsia="Times New Roman"/>
        </w:rPr>
        <w:t>.</w:t>
      </w:r>
    </w:p>
    <w:p w14:paraId="40F81EB3" w14:textId="77777777" w:rsidR="009970B5" w:rsidRDefault="009970B5" w:rsidP="00F75262">
      <w:pPr>
        <w:pStyle w:val="Normal1"/>
        <w:outlineLvl w:val="0"/>
        <w:rPr>
          <w:rFonts w:eastAsia="Times New Roman"/>
          <w:b/>
        </w:rPr>
      </w:pPr>
    </w:p>
    <w:p w14:paraId="48D98FD7" w14:textId="5D700C70" w:rsidR="00857FD6" w:rsidRPr="00857FD6" w:rsidRDefault="00857FD6" w:rsidP="00F75262">
      <w:pPr>
        <w:pStyle w:val="Normal1"/>
        <w:outlineLvl w:val="0"/>
        <w:rPr>
          <w:rFonts w:eastAsia="Times New Roman"/>
          <w:b/>
        </w:rPr>
      </w:pPr>
      <w:r>
        <w:rPr>
          <w:rFonts w:eastAsia="Times New Roman"/>
          <w:b/>
        </w:rPr>
        <w:t>Conclusions</w:t>
      </w:r>
    </w:p>
    <w:p w14:paraId="18C1D8B0" w14:textId="0D743A67" w:rsidR="00A73D29" w:rsidRPr="00716336" w:rsidRDefault="00716336" w:rsidP="00716336">
      <w:pPr>
        <w:rPr>
          <w:rFonts w:eastAsia="Times New Roman"/>
          <w:b/>
        </w:rPr>
      </w:pPr>
      <w:r w:rsidRPr="00716336">
        <w:rPr>
          <w:rFonts w:eastAsia="Times New Roman"/>
        </w:rPr>
        <w:t xml:space="preserve">Automated pipelines </w:t>
      </w:r>
      <w:r w:rsidR="00C10813">
        <w:rPr>
          <w:rFonts w:eastAsia="Times New Roman"/>
        </w:rPr>
        <w:t>are useful for</w:t>
      </w:r>
      <w:r w:rsidRPr="00716336">
        <w:rPr>
          <w:rFonts w:eastAsia="Times New Roman"/>
        </w:rPr>
        <w:t xml:space="preserve"> process</w:t>
      </w:r>
      <w:r w:rsidR="00C10813">
        <w:rPr>
          <w:rFonts w:eastAsia="Times New Roman"/>
        </w:rPr>
        <w:t>ing</w:t>
      </w:r>
      <w:r w:rsidRPr="00716336">
        <w:rPr>
          <w:rFonts w:eastAsia="Times New Roman"/>
        </w:rPr>
        <w:t xml:space="preserve">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Pr>
          <w:rFonts w:eastAsia="Times New Roman"/>
        </w:rPr>
        <w:t xml:space="preserve"> </w:t>
      </w:r>
      <w:r w:rsidR="001A2C98">
        <w:rPr>
          <w:rFonts w:eastAsia="Times New Roman"/>
        </w:rPr>
        <w:t>diverse</w:t>
      </w:r>
      <w:r>
        <w:rPr>
          <w:rFonts w:eastAsia="Times New Roman"/>
        </w:rPr>
        <w:t xml:space="preserve"> set</w:t>
      </w:r>
      <w:r w:rsidR="001A2C98">
        <w:rPr>
          <w:rFonts w:eastAsia="Times New Roman"/>
        </w:rPr>
        <w:t>s</w:t>
      </w:r>
      <w:r>
        <w:rPr>
          <w:rFonts w:eastAsia="Times New Roman"/>
        </w:rPr>
        <w:t xml:space="preserve"> of </w:t>
      </w:r>
      <w:r w:rsidR="001A2C98">
        <w:rPr>
          <w:rFonts w:eastAsia="Times New Roman"/>
        </w:rPr>
        <w:t xml:space="preserve">data </w:t>
      </w:r>
      <w:r w:rsidRPr="00716336">
        <w:rPr>
          <w:rFonts w:eastAsia="Times New Roman"/>
        </w:rPr>
        <w:t xml:space="preserve">using a common </w:t>
      </w:r>
      <w:r w:rsidR="008D607F">
        <w:rPr>
          <w:rFonts w:eastAsia="Times New Roman"/>
        </w:rPr>
        <w:t xml:space="preserve">workflow </w:t>
      </w:r>
      <w:r w:rsidRPr="00716336">
        <w:rPr>
          <w:rFonts w:eastAsia="Times New Roman"/>
        </w:rPr>
        <w:t xml:space="preserve">pipeline </w:t>
      </w:r>
      <w:r w:rsidR="001A2C98">
        <w:rPr>
          <w:rFonts w:eastAsia="Times New Roman"/>
        </w:rPr>
        <w:t xml:space="preserve">provides opportunity </w:t>
      </w:r>
      <w:r w:rsidR="008D607F">
        <w:rPr>
          <w:rFonts w:eastAsia="Times New Roman"/>
        </w:rPr>
        <w:t>for i</w:t>
      </w:r>
      <w:r w:rsidR="001A2C98">
        <w:rPr>
          <w:rFonts w:eastAsia="Times New Roman"/>
        </w:rPr>
        <w:t>dentify</w:t>
      </w:r>
      <w:r w:rsidR="008D607F">
        <w:rPr>
          <w:rFonts w:eastAsia="Times New Roman"/>
        </w:rPr>
        <w:t>ing</w:t>
      </w:r>
      <w:r w:rsidRPr="00716336">
        <w:rPr>
          <w:rFonts w:eastAsia="Times New Roman"/>
        </w:rPr>
        <w:t xml:space="preserve"> taxon-specific trends</w:t>
      </w:r>
      <w:r>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can potentially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F75262">
      <w:pPr>
        <w:pStyle w:val="Normal1"/>
        <w:outlineLvl w:val="0"/>
        <w:rPr>
          <w:rFonts w:eastAsia="Times New Roman"/>
          <w:b/>
        </w:rPr>
      </w:pPr>
      <w:r>
        <w:rPr>
          <w:rFonts w:eastAsia="Times New Roman"/>
          <w:b/>
        </w:rPr>
        <w:lastRenderedPageBreak/>
        <w:t>Introduction</w:t>
      </w:r>
    </w:p>
    <w:p w14:paraId="7BB99CEF" w14:textId="77777777" w:rsidR="00A73D29" w:rsidRDefault="00A73D29" w:rsidP="00F05552">
      <w:pPr>
        <w:pStyle w:val="Normal1"/>
        <w:rPr>
          <w:rFonts w:eastAsia="Times New Roman"/>
        </w:rPr>
      </w:pPr>
    </w:p>
    <w:p w14:paraId="03DE9A92" w14:textId="4E07DDA5" w:rsidR="0018420F" w:rsidRDefault="00455E7E" w:rsidP="00F05552">
      <w:pPr>
        <w:widowControl w:val="0"/>
        <w:autoSpaceDE w:val="0"/>
        <w:autoSpaceDN w:val="0"/>
        <w:adjustRightInd w:val="0"/>
        <w:spacing w:after="160"/>
        <w:rPr>
          <w:rFonts w:eastAsia="Times New Roman"/>
        </w:rPr>
      </w:pPr>
      <w:r>
        <w:rPr>
          <w:rFonts w:eastAsia="Times New Roman"/>
        </w:rPr>
        <w:t>R</w:t>
      </w:r>
      <w:r w:rsidR="00D204B5">
        <w:rPr>
          <w:rFonts w:eastAsia="Times New Roman"/>
        </w:rPr>
        <w:t xml:space="preserve">eference </w:t>
      </w:r>
      <w:r w:rsidR="00950769">
        <w:rPr>
          <w:rFonts w:eastAsia="Times New Roman"/>
        </w:rPr>
        <w:t>transcriptome</w:t>
      </w:r>
      <w:r w:rsidR="00A141BF">
        <w:rPr>
          <w:rFonts w:eastAsia="Times New Roman"/>
        </w:rPr>
        <w:t>s</w:t>
      </w:r>
      <w:r w:rsidR="00950769">
        <w:rPr>
          <w:rFonts w:eastAsia="Times New Roman"/>
        </w:rPr>
        <w:t xml:space="preserve"> </w:t>
      </w:r>
      <w:r w:rsidR="00BC79BB">
        <w:rPr>
          <w:rFonts w:eastAsia="Times New Roman"/>
        </w:rPr>
        <w:t xml:space="preserve">are </w:t>
      </w:r>
      <w:r w:rsidR="00A141BF">
        <w:rPr>
          <w:rFonts w:eastAsia="Times New Roman"/>
        </w:rPr>
        <w:t>required</w:t>
      </w:r>
      <w:r w:rsidR="007828E8">
        <w:rPr>
          <w:rFonts w:eastAsia="Times New Roman"/>
        </w:rPr>
        <w:t xml:space="preserve"> </w:t>
      </w:r>
      <w:r w:rsidR="00BC79BB">
        <w:rPr>
          <w:rFonts w:eastAsia="Times New Roman"/>
        </w:rPr>
        <w:t xml:space="preserve">for </w:t>
      </w:r>
      <w:r w:rsidR="00C65509">
        <w:rPr>
          <w:rFonts w:eastAsia="Times New Roman"/>
        </w:rPr>
        <w:t xml:space="preserve">quantifying and </w:t>
      </w:r>
      <w:r w:rsidR="006E7C9B">
        <w:rPr>
          <w:rFonts w:eastAsia="Times New Roman"/>
        </w:rPr>
        <w:t>profiling</w:t>
      </w:r>
      <w:r w:rsidR="00BC79BB">
        <w:rPr>
          <w:rFonts w:eastAsia="Times New Roman"/>
        </w:rPr>
        <w:t xml:space="preserve"> </w:t>
      </w:r>
      <w:r w:rsidR="004D3A80">
        <w:rPr>
          <w:rFonts w:eastAsia="Times New Roman"/>
        </w:rPr>
        <w:t xml:space="preserve">gene expression </w:t>
      </w:r>
      <w:r w:rsidR="00DD23CB">
        <w:rPr>
          <w:rFonts w:eastAsia="Times New Roman"/>
        </w:rPr>
        <w:t>in</w:t>
      </w:r>
      <w:r w:rsidR="00C65509">
        <w:rPr>
          <w:rFonts w:eastAsia="Times New Roman"/>
        </w:rPr>
        <w:t xml:space="preserve"> biological samples</w:t>
      </w:r>
      <w:r w:rsidR="008841C3">
        <w:rPr>
          <w:rFonts w:eastAsia="Times New Roman"/>
        </w:rPr>
        <w:t xml:space="preserve">. </w:t>
      </w:r>
      <w:r w:rsidR="00280930">
        <w:rPr>
          <w:rFonts w:eastAsia="Times New Roman"/>
        </w:rPr>
        <w:t>When organisms lack a reference transcriptome or genome,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 xml:space="preserve">de novo </w:t>
      </w:r>
      <w:r w:rsidR="00BB39BA">
        <w:rPr>
          <w:rFonts w:eastAsia="Times New Roman"/>
        </w:rPr>
        <w:t xml:space="preserve">into a </w:t>
      </w:r>
      <w:r w:rsidR="00280930">
        <w:rPr>
          <w:rFonts w:eastAsia="Times New Roman"/>
        </w:rPr>
        <w:t xml:space="preserve">transcriptome. </w:t>
      </w:r>
      <w:r w:rsidR="000B62C3">
        <w:rPr>
          <w:rFonts w:eastAsia="Times New Roman"/>
        </w:rPr>
        <w:t xml:space="preserve">This </w:t>
      </w:r>
      <w:r w:rsidR="007B587F">
        <w:rPr>
          <w:rFonts w:eastAsia="Times New Roman"/>
        </w:rPr>
        <w:t xml:space="preserve">type of analysis is ubiquitous in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7B587F">
        <w:rPr>
          <w:rFonts w:eastAsia="Times New Roman"/>
        </w:rPr>
        <w:t xml:space="preserve">, </w:t>
      </w:r>
      <w:r w:rsidR="003624E8">
        <w:rPr>
          <w:rFonts w:eastAsia="Times New Roman"/>
        </w:rPr>
        <w:t xml:space="preserve">cancer biology, </w:t>
      </w:r>
      <w:r w:rsidR="007B587F">
        <w:rPr>
          <w:rFonts w:eastAsia="Times New Roman"/>
        </w:rPr>
        <w:t>agriculture, ecological physiology, and biologica</w:t>
      </w:r>
      <w:r w:rsidR="00511B8D">
        <w:rPr>
          <w:rFonts w:eastAsia="Times New Roman"/>
        </w:rPr>
        <w:t>l oceanography</w:t>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"id" : "ITEM-3", "itemData" : { "DOI" : "10.1016/J.MARGEN.2017.09.002", "ISSN" : "1874-7787", "author" : [ { "dropping-particle" : "", "family" : "Vittoria Roncalli, Matthew C. Cieslaka, Stephanie A. Sommera", "given" : "Russell R. Hopcroftb", "non-dropping-particle" : "", "parse-names" : false, "suffix" : "" }, { "dropping-particle" : "", "family" : "Lenz", "given" : "Petra H.", "non-dropping-particle" : "", "parse-names" : false, "suffix" : "" } ], "container-title" : "Marine Genomics", "id" : "ITEM-3", "issued" : { "date-parts" : [ [ "2017", "9", "14" ] ] }, "publisher" : "Elsevier", "title" : "De novo transcriptome assembly of the calanoid copepod Neocalanus flemingeri: A new resource for emergence from diapause", "type" : "article-journal" }, "uris" : [ "http://www.mendeley.com/documents/?uuid=b997fa35-3256-3173-9f9d-539c89ca9d85" ] }, { "id" : "ITEM-4", "itemData" : { "DOI" : "10.1371/journal.pone.0153104", "ISSN" : "1932-6203", "author" : [ { "dropping-particle" : "", "family" : "Rana", "given" : "Satshil B.", "non-dropping-particle" : "", "parse-names" : false, "suffix" : "" }, { "dropping-particle" : "", "family" : "Zadlock", "given" : "Frank J.", "non-dropping-particle" : "", "parse-names" : false, "suffix" : "" }, { "dropping-particle" : "", "family" : "Zhang", "given" : "Ziping", "non-dropping-particle" : "", "parse-names" : false, "suffix" : "" }, { "dropping-particle" : "", "family" : "Murphy", "given" : "Wyatt R.", "non-dropping-particle" : "", "parse-names" : false, "suffix" : "" }, { "dropping-particle" : "", "family" : "Bentivegna", "given" : "Carolyn S.", "non-dropping-particle" : "", "parse-names" : false, "suffix" : "" } ], "container-title" : "PLOS ONE", "editor" : [ { "dropping-particle" : "", "family" : "Davies", "given" : "Wayne Iwan Lee", "non-dropping-particle" : "", "parse-names" : false, "suffix" : "" } ], "id" : "ITEM-4", "issue" : "4", "issued" : { "date-parts" : [ [ "2016", "4", "7" ] ] }, "page" : "e0153104", "publisher" : "Public Library of Science", "title" : "Comparison of De Novo Transcriptome Assemblers and k-mer Strategies Using the Killifish, Fundulus heteroclitus", "type" : "article-journal", "volume" : "11" }, "uris" : [ "http://www.mendeley.com/documents/?uuid=c2c26712-ba0d-3234-a26f-3f2fabf50a4c" ] }, { "id" : "ITEM-5",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"ITEM-5",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"ITEM-6",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"ITEM-6",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"mendeley" : { "formattedCitation" : "[1\u20136]", "plainTextFormattedCitation" : "[1\u20136]", "previouslyFormattedCitation" : "[1\u20136]"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sidR="0099647D">
        <w:rPr>
          <w:rFonts w:eastAsia="Times New Roman"/>
        </w:rPr>
        <w:t>.</w:t>
      </w:r>
      <w:r w:rsidR="00B8041B">
        <w:rPr>
          <w:rFonts w:eastAsia="Times New Roman"/>
        </w:rPr>
        <w:t xml:space="preserve"> </w:t>
      </w:r>
    </w:p>
    <w:p w14:paraId="71964274" w14:textId="448270EC"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B8041B">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"[7]", "plainTextFormattedCitation" : "[7]", "previouslyFormattedCitation" : "[7]" }, "properties" : { "noteIndex" : 0 }, "schema" : "https://github.com/citation-style-language/schema/raw/master/csl-citation.json" }</w:instrText>
      </w:r>
      <w:r w:rsidR="00C65509">
        <w:rPr>
          <w:rFonts w:eastAsia="Times New Roman"/>
        </w:rPr>
        <w:fldChar w:fldCharType="separate"/>
      </w:r>
      <w:r w:rsidR="00B8041B" w:rsidRPr="00B8041B">
        <w:rPr>
          <w:rFonts w:eastAsia="Times New Roman"/>
          <w:noProof/>
        </w:rPr>
        <w:t>[7]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B8041B">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sidR="005B386F">
        <w:rPr>
          <w:rFonts w:eastAsia="Times New Roman"/>
        </w:rPr>
        <w:fldChar w:fldCharType="separate"/>
      </w:r>
      <w:r w:rsidR="00B8041B" w:rsidRPr="00B8041B">
        <w:rPr>
          <w:rFonts w:eastAsia="Times New Roman"/>
          <w:noProof/>
        </w:rPr>
        <w:t>[8]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B8041B">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"[9]", "plainTextFormattedCitation" : "[9]", "previouslyFormattedCitation" : "[9]"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B8041B">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"[10]", "plainTextFormattedCitation" : "[10]", "previouslyFormattedCitation" : "[10]"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[10]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8041B">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"[11]", "plainTextFormattedCitation" : "[11]", "previouslyFormattedCitation" : "[11]" }, "properties" : { "noteIndex" : 0 }, "schema" : "https://github.com/citation-style-language/schema/raw/master/csl-citation.json" }</w:instrText>
      </w:r>
      <w:r w:rsidR="002E5027">
        <w:rPr>
          <w:rFonts w:eastAsia="Times New Roman"/>
        </w:rPr>
        <w:fldChar w:fldCharType="separate"/>
      </w:r>
      <w:r w:rsidR="00B8041B" w:rsidRPr="00B8041B">
        <w:rPr>
          <w:rFonts w:eastAsia="Times New Roman"/>
          <w:noProof/>
        </w:rPr>
        <w:t>[11]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B8041B">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"[12]", "plainTextFormattedCitation" : "[12]", "previouslyFormattedCitation" : "[12]"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B8041B">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"[13]", "plainTextFormattedCitation" : "[13]", "previouslyFormattedCitation" : "[13]"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B8041B">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"[14]", "plainTextFormattedCitation" : "[14]", "previouslyFormattedCitation" : "[14]" }, "properties" : { "noteIndex" : 0 }, "schema" : "https://github.com/citation-style-language/schema/raw/master/csl-citation.json" }</w:instrText>
      </w:r>
      <w:r w:rsidR="00E30382">
        <w:rPr>
          <w:rFonts w:eastAsia="Times New Roman"/>
        </w:rPr>
        <w:fldChar w:fldCharType="separate"/>
      </w:r>
      <w:r w:rsidR="00B8041B" w:rsidRPr="00B8041B">
        <w:rPr>
          <w:rFonts w:eastAsia="Times New Roman"/>
          <w:noProof/>
        </w:rPr>
        <w:t>[14]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043BE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"[8,15]", "plainTextFormattedCitation" : "[8,15]", "previouslyFormattedCitation" : "[8,15]"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[8,15]</w:t>
      </w:r>
      <w:r w:rsidR="00043BE2">
        <w:rPr>
          <w:rFonts w:eastAsia="Times New Roman"/>
        </w:rPr>
        <w:fldChar w:fldCharType="end"/>
      </w:r>
      <w:r w:rsidR="00912C88">
        <w:rPr>
          <w:rFonts w:eastAsia="Times New Roman"/>
        </w:rPr>
        <w:t>.</w:t>
      </w:r>
    </w:p>
    <w:p w14:paraId="5093AA07" w14:textId="7AFCBE83" w:rsidR="00912C88" w:rsidRDefault="00CA7F30" w:rsidP="00E30382">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 This workflow</w:t>
      </w:r>
      <w:r w:rsidR="00912C88">
        <w:rPr>
          <w:rFonts w:eastAsia="Times New Roman"/>
        </w:rPr>
        <w:t xml:space="preserve"> 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xml:space="preserve">, and Trinity </w:t>
      </w:r>
      <w:r w:rsidR="00043BE2">
        <w:rPr>
          <w:rFonts w:eastAsia="Times New Roman"/>
        </w:rPr>
        <w:fldChar w:fldCharType="begin" w:fldLock="1"/>
      </w:r>
      <w:r w:rsidR="00043BE2">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"[16]", "plainTextFormattedCitation" : "[16]", "previouslyFormattedCitation" : "[16]"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sidR="00912C88">
        <w:rPr>
          <w:rFonts w:eastAsia="Times New Roman"/>
        </w:rPr>
        <w:t>.</w:t>
      </w:r>
    </w:p>
    <w:p w14:paraId="1D2BEFDF" w14:textId="77777777" w:rsidR="00912C88" w:rsidRDefault="00912C88" w:rsidP="00E30382">
      <w:pPr>
        <w:pStyle w:val="Normal1"/>
        <w:rPr>
          <w:rFonts w:eastAsia="Times New Roman"/>
        </w:rPr>
      </w:pPr>
    </w:p>
    <w:p w14:paraId="033E4F8B" w14:textId="3BA8B510" w:rsidR="00912C88" w:rsidRDefault="00912C88" w:rsidP="00E30382">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to facilitate the</w:t>
      </w:r>
      <w:r w:rsidR="006E7C9B" w:rsidRPr="0018420F">
        <w:rPr>
          <w:lang w:val="en-US"/>
        </w:rPr>
        <w:t xml:space="preserve"> investigation of </w:t>
      </w:r>
      <w:r>
        <w:rPr>
          <w:lang w:val="en-US"/>
        </w:rPr>
        <w:t xml:space="preserve">diverse marine organisms that influence marine ecosystems and participate in biogeochemical cycling </w:t>
      </w:r>
      <w:r w:rsidR="006E7C9B">
        <w:rPr>
          <w:lang w:val="en-US"/>
        </w:rPr>
        <w:fldChar w:fldCharType="begin" w:fldLock="1"/>
      </w:r>
      <w:r w:rsidR="00043BE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"[17]", "plainTextFormattedCitation" : "[17]", "previouslyFormattedCitation" : "[17]" }, "properties" : { "noteIndex" : 0 }, "schema" : "https://github.com/citation-style-language/schema/raw/master/csl-citation.json" }</w:instrText>
      </w:r>
      <w:r w:rsidR="006E7C9B">
        <w:rPr>
          <w:lang w:val="en-US"/>
        </w:rPr>
        <w:fldChar w:fldCharType="separate"/>
      </w:r>
      <w:r w:rsidR="00043BE2" w:rsidRPr="00043BE2">
        <w:rPr>
          <w:noProof/>
          <w:lang w:val="en-US"/>
        </w:rPr>
        <w:t>[17]</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largest </w:t>
      </w:r>
      <w:r w:rsidR="004523CF" w:rsidRPr="0018420F">
        <w:rPr>
          <w:rFonts w:eastAsia="Times New Roman"/>
        </w:rPr>
        <w:t>publicly available</w:t>
      </w:r>
      <w:r w:rsidR="00E6590D">
        <w:rPr>
          <w:rFonts w:eastAsia="Times New Roman"/>
        </w:rPr>
        <w:t xml:space="preserve"> </w:t>
      </w:r>
      <w:proofErr w:type="spellStart"/>
      <w:r w:rsidR="006E7C9B" w:rsidRPr="0018420F">
        <w:rPr>
          <w:rFonts w:eastAsia="Times New Roman"/>
        </w:rPr>
        <w:t>RNA</w:t>
      </w:r>
      <w:r w:rsidR="00E6590D">
        <w:rPr>
          <w:rFonts w:eastAsia="Times New Roman"/>
        </w:rPr>
        <w:t>seq</w:t>
      </w:r>
      <w:proofErr w:type="spellEnd"/>
      <w:r>
        <w:rPr>
          <w:rFonts w:eastAsia="Times New Roman"/>
        </w:rPr>
        <w:t xml:space="preserve"> data sets. Moreover, the MMETSP used </w:t>
      </w:r>
      <w:r w:rsidR="006E7C9B" w:rsidRPr="0018420F">
        <w:rPr>
          <w:rFonts w:eastAsia="Times New Roman"/>
        </w:rPr>
        <w:t>a standardized library preparation</w:t>
      </w:r>
      <w:r>
        <w:rPr>
          <w:rFonts w:eastAsia="Times New Roman"/>
        </w:rPr>
        <w:t xml:space="preserve"> procedure </w:t>
      </w:r>
      <w:r w:rsidR="004523CF">
        <w:rPr>
          <w:rFonts w:eastAsia="Times New Roman"/>
        </w:rPr>
        <w:t xml:space="preserve"> and </w:t>
      </w:r>
      <w:r>
        <w:rPr>
          <w:rFonts w:eastAsia="Times New Roman"/>
        </w:rPr>
        <w:t xml:space="preserve">all of the samples were </w:t>
      </w:r>
      <w:r w:rsidR="004523CF">
        <w:rPr>
          <w:rFonts w:eastAsia="Times New Roman"/>
        </w:rPr>
        <w:t>sequenced at the same facility</w:t>
      </w:r>
      <w:r>
        <w:rPr>
          <w:rFonts w:eastAsia="Times New Roman"/>
        </w:rPr>
        <w:t xml:space="preserve">, making </w:t>
      </w:r>
      <w:r w:rsidR="00BB39BA">
        <w:rPr>
          <w:rFonts w:eastAsia="Times New Roman"/>
        </w:rPr>
        <w:t>the data sets</w:t>
      </w:r>
      <w:r>
        <w:rPr>
          <w:rFonts w:eastAsia="Times New Roman"/>
        </w:rPr>
        <w:t xml:space="preserve"> unusually comparable</w:t>
      </w:r>
      <w:r w:rsidR="006E7C9B" w:rsidRPr="0018420F">
        <w:rPr>
          <w:rFonts w:eastAsia="Times New Roman"/>
        </w:rPr>
        <w:t>.</w:t>
      </w:r>
    </w:p>
    <w:p w14:paraId="6ED7068D" w14:textId="77777777" w:rsidR="00912C88" w:rsidRDefault="00912C88" w:rsidP="00E30382">
      <w:pPr>
        <w:pStyle w:val="Normal1"/>
        <w:rPr>
          <w:rFonts w:eastAsia="Times New Roman"/>
        </w:rPr>
      </w:pPr>
    </w:p>
    <w:p w14:paraId="1A326231" w14:textId="6D7BDE84" w:rsidR="00CA7F30" w:rsidRPr="00912C88" w:rsidRDefault="007B587F" w:rsidP="00E30382">
      <w:pPr>
        <w:pStyle w:val="Normal1"/>
        <w:rPr>
          <w:rFonts w:eastAsia="Times New Roman"/>
        </w:rPr>
      </w:pPr>
      <w:r>
        <w:rPr>
          <w:rFonts w:eastAsia="Times New Roman"/>
        </w:rPr>
        <w:t>Reference transcriptomes</w:t>
      </w:r>
      <w:r>
        <w:rPr>
          <w:rFonts w:eastAsia="Times New Roman"/>
          <w:i/>
        </w:rPr>
        <w:t xml:space="preserve"> </w:t>
      </w:r>
      <w:r w:rsidR="00912C88">
        <w:rPr>
          <w:rFonts w:eastAsia="Times New Roman"/>
        </w:rPr>
        <w:t xml:space="preserve">for the MMETSP </w:t>
      </w:r>
      <w:r>
        <w:rPr>
          <w:rFonts w:eastAsia="Times New Roman"/>
        </w:rPr>
        <w:t xml:space="preserve">were originally </w:t>
      </w:r>
      <w:r w:rsidR="004523CF">
        <w:rPr>
          <w:rFonts w:eastAsia="Times New Roman"/>
        </w:rPr>
        <w:t xml:space="preserve">assembled using a pipeline developed </w:t>
      </w:r>
      <w:r>
        <w:rPr>
          <w:rFonts w:eastAsia="Times New Roman"/>
        </w:rPr>
        <w:t>by the National Center for Genome Research (NCGR</w:t>
      </w:r>
      <w:r w:rsidR="00912C88">
        <w:rPr>
          <w:rFonts w:eastAsia="Times New Roman"/>
        </w:rPr>
        <w:t>)</w:t>
      </w:r>
      <w:r w:rsidR="00BB39BA">
        <w:rPr>
          <w:rFonts w:eastAsia="Times New Roman"/>
        </w:rPr>
        <w:t>, which were assembled using the Trans-</w:t>
      </w:r>
      <w:proofErr w:type="spellStart"/>
      <w:r w:rsidR="00BB39BA">
        <w:rPr>
          <w:rFonts w:eastAsia="Times New Roman"/>
        </w:rPr>
        <w:t>ABySS</w:t>
      </w:r>
      <w:proofErr w:type="spellEnd"/>
      <w:r w:rsidR="00BB39BA">
        <w:rPr>
          <w:rFonts w:eastAsia="Times New Roman"/>
        </w:rPr>
        <w:t xml:space="preserve"> software program</w:t>
      </w:r>
      <w:r w:rsidR="004523CF">
        <w:rPr>
          <w:rFonts w:eastAsia="Times New Roman"/>
        </w:rPr>
        <w:t xml:space="preserve"> [10]</w:t>
      </w:r>
      <w:r w:rsidR="0099647D">
        <w:rPr>
          <w:rFonts w:eastAsia="Times New Roman"/>
        </w:rPr>
        <w:t>. These t</w:t>
      </w:r>
      <w:r w:rsidR="00CB6A77">
        <w:rPr>
          <w:rFonts w:eastAsia="Times New Roman"/>
        </w:rPr>
        <w:t xml:space="preserve">ranscriptomes </w:t>
      </w:r>
      <w:r w:rsidRPr="0018420F">
        <w:rPr>
          <w:rFonts w:eastAsia="Times New Roman"/>
        </w:rPr>
        <w:t xml:space="preserve">have </w:t>
      </w:r>
      <w:r w:rsidR="00CB6A77">
        <w:rPr>
          <w:rFonts w:eastAsia="Times New Roman"/>
        </w:rPr>
        <w:t xml:space="preserve">already </w:t>
      </w:r>
      <w:r w:rsidRPr="0018420F">
        <w:rPr>
          <w:rFonts w:eastAsia="Times New Roman"/>
        </w:rPr>
        <w:t xml:space="preserve">facilitated investigations in phylogenetic analyses </w:t>
      </w:r>
      <w:r>
        <w:rPr>
          <w:rFonts w:eastAsia="Times New Roman"/>
        </w:rPr>
        <w:fldChar w:fldCharType="begin" w:fldLock="1"/>
      </w:r>
      <w:r w:rsidR="00043BE2">
        <w:rPr>
          <w:rFonts w:eastAsia="Times New Roman"/>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"mendeley" : { "formattedCitation" : "[18]", "plainTextFormattedCitation" : "[18]", "previouslyFormattedCitation" : "[18]"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[18]</w:t>
      </w:r>
      <w:r>
        <w:rPr>
          <w:rFonts w:eastAsia="Times New Roman"/>
        </w:rPr>
        <w:fldChar w:fldCharType="end"/>
      </w:r>
      <w:r w:rsidRPr="0018420F">
        <w:rPr>
          <w:rFonts w:eastAsia="Times New Roman"/>
        </w:rPr>
        <w:t xml:space="preserve">, differential gene expression </w:t>
      </w:r>
      <w:r>
        <w:rPr>
          <w:rFonts w:eastAsia="Times New Roman"/>
        </w:rPr>
        <w:fldChar w:fldCharType="begin" w:fldLock="1"/>
      </w:r>
      <w:r w:rsidR="00B8041B">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"[2]", "plainTextFormattedCitation" : "[2]", "previouslyFormattedCitation" : "[2]" }, "properties" : { "noteIndex" : 0 }, "schema" : "https://github.com/citation-style-language/schema/raw/master/csl-citation.json" }</w:instrText>
      </w:r>
      <w:r>
        <w:rPr>
          <w:rFonts w:eastAsia="Times New Roman"/>
        </w:rPr>
        <w:fldChar w:fldCharType="separate"/>
      </w:r>
      <w:r w:rsidR="00B8041B" w:rsidRPr="00B8041B">
        <w:rPr>
          <w:rFonts w:eastAsia="Times New Roman"/>
          <w:noProof/>
        </w:rPr>
        <w:t>[2]</w:t>
      </w:r>
      <w:r>
        <w:rPr>
          <w:rFonts w:eastAsia="Times New Roman"/>
        </w:rPr>
        <w:fldChar w:fldCharType="end"/>
      </w:r>
      <w:r w:rsidRPr="0018420F">
        <w:rPr>
          <w:rFonts w:eastAsia="Times New Roman"/>
        </w:rPr>
        <w:t xml:space="preserve">, </w:t>
      </w:r>
      <w:r w:rsidR="00F00C59">
        <w:rPr>
          <w:rFonts w:eastAsia="Times New Roman"/>
        </w:rPr>
        <w:t xml:space="preserve">and </w:t>
      </w:r>
      <w:r w:rsidRPr="0018420F">
        <w:rPr>
          <w:rFonts w:eastAsia="Times New Roman"/>
        </w:rPr>
        <w:t xml:space="preserve">inter-group comparisons </w:t>
      </w:r>
      <w:r>
        <w:rPr>
          <w:rFonts w:eastAsia="Times New Roman"/>
        </w:rPr>
        <w:fldChar w:fldCharType="begin" w:fldLock="1"/>
      </w:r>
      <w:r w:rsidR="00043BE2">
        <w:rPr>
          <w:rFonts w:eastAsia="Times New Roman"/>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"[19]", "plainTextFormattedCitation" : "[19]", "previouslyFormattedCitation" : "[19]"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[19]</w:t>
      </w:r>
      <w:r>
        <w:rPr>
          <w:rFonts w:eastAsia="Times New Roman"/>
        </w:rPr>
        <w:fldChar w:fldCharType="end"/>
      </w:r>
      <w:r w:rsidR="00F00C59">
        <w:rPr>
          <w:rFonts w:eastAsia="Times New Roman"/>
        </w:rPr>
        <w:t xml:space="preserve">. </w:t>
      </w:r>
      <w:r w:rsidR="008A552D">
        <w:rPr>
          <w:rFonts w:eastAsia="Times New Roman"/>
        </w:rPr>
        <w:t>The m</w:t>
      </w:r>
      <w:r w:rsidRPr="0018420F">
        <w:rPr>
          <w:rFonts w:eastAsia="Times New Roman"/>
        </w:rPr>
        <w:t>eta-</w:t>
      </w:r>
      <w:proofErr w:type="spellStart"/>
      <w:r w:rsidRPr="0018420F">
        <w:rPr>
          <w:rFonts w:eastAsia="Times New Roman"/>
        </w:rPr>
        <w:t>omic</w:t>
      </w:r>
      <w:proofErr w:type="spellEnd"/>
      <w:r w:rsidRPr="0018420F">
        <w:rPr>
          <w:rFonts w:eastAsia="Times New Roman"/>
        </w:rPr>
        <w:t xml:space="preserve"> approaches </w:t>
      </w:r>
      <w:r>
        <w:rPr>
          <w:rFonts w:eastAsia="Times New Roman"/>
        </w:rPr>
        <w:fldChar w:fldCharType="begin" w:fldLock="1"/>
      </w:r>
      <w:r w:rsidR="00043BE2">
        <w:rPr>
          <w:rFonts w:eastAsia="Times New Roman"/>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"mendeley" : { "formattedCitation" : "[20]", "plainTextFormattedCitation" : "[20]", "previouslyFormattedCitation" : "[20]" }, "properties" : { "noteIndex" : 0 }, "schema" : "https://github.com/citation-style-language/schema/raw/master/csl-citation.json" }</w:instrText>
      </w:r>
      <w:r>
        <w:rPr>
          <w:rFonts w:eastAsia="Times New Roman"/>
        </w:rPr>
        <w:fldChar w:fldCharType="separate"/>
      </w:r>
      <w:r w:rsidR="00043BE2" w:rsidRPr="00043BE2">
        <w:rPr>
          <w:rFonts w:eastAsia="Times New Roman"/>
          <w:noProof/>
        </w:rPr>
        <w:t>[20]</w:t>
      </w:r>
      <w:r>
        <w:rPr>
          <w:rFonts w:eastAsia="Times New Roman"/>
        </w:rPr>
        <w:fldChar w:fldCharType="end"/>
      </w:r>
      <w:r w:rsidRPr="0018420F">
        <w:rPr>
          <w:rFonts w:eastAsia="Times New Roman"/>
        </w:rPr>
        <w:t xml:space="preserve"> </w:t>
      </w:r>
      <w:r w:rsidR="00F00C59">
        <w:rPr>
          <w:rFonts w:eastAsia="Times New Roman"/>
        </w:rPr>
        <w:t xml:space="preserve">developed have led to </w:t>
      </w:r>
      <w:r w:rsidR="008A552D">
        <w:rPr>
          <w:rFonts w:eastAsia="Times New Roman"/>
        </w:rPr>
        <w:t xml:space="preserve">interesting </w:t>
      </w:r>
      <w:r w:rsidR="00F00C59">
        <w:rPr>
          <w:rFonts w:eastAsia="Times New Roman"/>
        </w:rPr>
        <w:t>discoveries of</w:t>
      </w:r>
      <w:r w:rsidRPr="0018420F">
        <w:rPr>
          <w:rFonts w:eastAsia="Times New Roman"/>
        </w:rPr>
        <w:t xml:space="preserve"> </w:t>
      </w:r>
      <w:r w:rsidR="00F00C59" w:rsidRPr="0018420F">
        <w:rPr>
          <w:rFonts w:eastAsia="Times New Roman"/>
        </w:rPr>
        <w:t>gene diversity</w:t>
      </w:r>
      <w:r w:rsidR="00F00C59" w:rsidRPr="0055336E">
        <w:rPr>
          <w:rFonts w:eastAsia="Times New Roman"/>
        </w:rPr>
        <w:t xml:space="preserve"> and evolution</w:t>
      </w:r>
      <w:r w:rsidR="00F00C59">
        <w:rPr>
          <w:rFonts w:eastAsia="Times New Roman"/>
        </w:rPr>
        <w:t xml:space="preserve">ary </w:t>
      </w:r>
      <w:r>
        <w:rPr>
          <w:rFonts w:eastAsia="Times New Roman"/>
        </w:rPr>
        <w:t>features</w:t>
      </w:r>
      <w:r w:rsidR="00F00C59">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"id" : "ITEM-4",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"ITEM-4",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"[21\u201324]", "plainTextFormattedCitation" : "[21\u201324]", "previouslyFormattedCitation" : "[21\u201324]"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[21–24]</w:t>
      </w:r>
      <w:r w:rsidR="00043BE2">
        <w:rPr>
          <w:rFonts w:eastAsia="Times New Roman"/>
        </w:rPr>
        <w:fldChar w:fldCharType="end"/>
      </w:r>
      <w:r w:rsidR="004523CF">
        <w:rPr>
          <w:rFonts w:eastAsia="Times New Roman"/>
        </w:rPr>
        <w:t>.</w:t>
      </w:r>
    </w:p>
    <w:p w14:paraId="4C382E7C" w14:textId="77777777" w:rsidR="00CA7F30" w:rsidRDefault="00CA7F30" w:rsidP="00E30382">
      <w:pPr>
        <w:pStyle w:val="Normal1"/>
        <w:rPr>
          <w:rFonts w:eastAsia="Times New Roman"/>
        </w:rPr>
      </w:pPr>
    </w:p>
    <w:p w14:paraId="132605FE" w14:textId="67904543" w:rsidR="00F14FA3" w:rsidRPr="00F14FA3" w:rsidRDefault="00F14FA3" w:rsidP="00F14FA3">
      <w:pPr>
        <w:pStyle w:val="Normal1"/>
        <w:rPr>
          <w:ins w:id="1" w:author="Titus Brown" w:date="2017-12-07T12:15:00Z"/>
          <w:rFonts w:eastAsia="Times New Roman"/>
        </w:rPr>
      </w:pPr>
      <w:r w:rsidRPr="00F14FA3">
        <w:rPr>
          <w:rFonts w:eastAsia="Times New Roman"/>
        </w:rPr>
        <w:lastRenderedPageBreak/>
        <w:t xml:space="preserve">In re-assembling the MMETSP data, we sought to compare and improve the original MMETSP reference transcriptomes and to create a platform which facilitates automated re-assembly and evaluation. Below, we show that our </w:t>
      </w:r>
      <w:ins w:id="2" w:author="Titus Brown" w:date="2017-12-07T12:15:00Z">
        <w:r w:rsidRPr="00F14FA3">
          <w:rPr>
            <w:rFonts w:eastAsia="Times New Roman"/>
          </w:rPr>
          <w:t xml:space="preserve">re-assemblies </w:t>
        </w:r>
      </w:ins>
      <w:r w:rsidRPr="00F14FA3">
        <w:rPr>
          <w:rFonts w:eastAsia="Times New Roman"/>
        </w:rPr>
        <w:t>had higher</w:t>
      </w:r>
      <w:ins w:id="3" w:author="Titus Brown" w:date="2017-12-07T12:15:00Z">
        <w:r w:rsidRPr="00F14FA3">
          <w:rPr>
            <w:rFonts w:eastAsia="Times New Roman"/>
          </w:rPr>
          <w:t xml:space="preserve"> evaluation metrics</w:t>
        </w:r>
      </w:ins>
      <w:r w:rsidRPr="00F14FA3">
        <w:rPr>
          <w:rFonts w:eastAsia="Times New Roman"/>
        </w:rPr>
        <w:t xml:space="preserve">, </w:t>
      </w:r>
      <w:ins w:id="4" w:author="Titus Brown" w:date="2017-12-07T12:15:00Z">
        <w:r w:rsidRPr="00F14FA3">
          <w:rPr>
            <w:rFonts w:eastAsia="Times New Roman"/>
          </w:rPr>
          <w:t xml:space="preserve">contained most of the NCGR </w:t>
        </w:r>
        <w:proofErr w:type="spellStart"/>
        <w:r w:rsidRPr="00F14FA3">
          <w:rPr>
            <w:rFonts w:eastAsia="Times New Roman"/>
          </w:rPr>
          <w:t>contigs</w:t>
        </w:r>
        <w:proofErr w:type="spellEnd"/>
        <w:r w:rsidRPr="00F14FA3">
          <w:rPr>
            <w:rFonts w:eastAsia="Times New Roman"/>
          </w:rPr>
          <w:t xml:space="preserve"> as well as new content</w:t>
        </w:r>
      </w:ins>
      <w:r w:rsidRPr="00F14FA3">
        <w:rPr>
          <w:rFonts w:eastAsia="Times New Roman"/>
        </w:rPr>
        <w:t xml:space="preserve">. Also, assemblies </w:t>
      </w:r>
      <w:ins w:id="5" w:author="Titus Brown" w:date="2017-12-07T12:15:00Z">
        <w:r w:rsidRPr="00F14FA3">
          <w:rPr>
            <w:rFonts w:eastAsia="Times New Roman"/>
          </w:rPr>
          <w:t>varied by taxonomic group being assembled.</w:t>
        </w:r>
      </w:ins>
    </w:p>
    <w:p w14:paraId="3F32FC7C" w14:textId="77777777" w:rsidR="00912C88" w:rsidRDefault="00912C88" w:rsidP="00E30382">
      <w:pPr>
        <w:pStyle w:val="Normal1"/>
        <w:rPr>
          <w:rFonts w:eastAsia="Times New Roman"/>
        </w:rPr>
      </w:pPr>
    </w:p>
    <w:p w14:paraId="562F2D2D" w14:textId="77777777" w:rsidR="00A73D29" w:rsidRDefault="00070010" w:rsidP="00F75262">
      <w:pPr>
        <w:pStyle w:val="Normal1"/>
        <w:outlineLvl w:val="0"/>
        <w:rPr>
          <w:rFonts w:eastAsia="Times New Roman"/>
          <w:b/>
        </w:rPr>
      </w:pPr>
      <w:r>
        <w:rPr>
          <w:rFonts w:eastAsia="Times New Roman"/>
          <w:b/>
        </w:rPr>
        <w:t>Methods</w:t>
      </w:r>
    </w:p>
    <w:p w14:paraId="6AE501BE" w14:textId="77777777" w:rsidR="00A73D29" w:rsidRDefault="00A73D29">
      <w:pPr>
        <w:pStyle w:val="Normal1"/>
        <w:rPr>
          <w:rFonts w:eastAsia="Times New Roman"/>
        </w:rPr>
      </w:pPr>
    </w:p>
    <w:p w14:paraId="6E80D387" w14:textId="77777777" w:rsidR="00A73D29" w:rsidRDefault="00070010" w:rsidP="00F75262">
      <w:pPr>
        <w:pStyle w:val="Normal1"/>
        <w:outlineLvl w:val="0"/>
        <w:rPr>
          <w:rFonts w:eastAsia="Times New Roman"/>
        </w:rPr>
      </w:pPr>
      <w:r>
        <w:rPr>
          <w:rFonts w:eastAsia="Times New Roman"/>
          <w:i/>
        </w:rPr>
        <w:t>Automated Pipeline</w:t>
      </w:r>
    </w:p>
    <w:p w14:paraId="5F3FC579" w14:textId="77777777" w:rsidR="00A73D29" w:rsidRDefault="00A73D29">
      <w:pPr>
        <w:pStyle w:val="Normal1"/>
        <w:rPr>
          <w:rFonts w:eastAsia="Times New Roman"/>
        </w:rPr>
      </w:pPr>
    </w:p>
    <w:p w14:paraId="68481BE4" w14:textId="77777777" w:rsidR="009A1D71" w:rsidRDefault="00070010">
      <w:pPr>
        <w:pStyle w:val="Normal1"/>
        <w:rPr>
          <w:rFonts w:eastAsia="Times New Roman"/>
        </w:rPr>
      </w:pPr>
      <w:r>
        <w:rPr>
          <w:rFonts w:eastAsia="Times New Roman"/>
        </w:rPr>
        <w:t xml:space="preserve">An automated pipeline was developed to execute the steps of the Eel Pond </w:t>
      </w:r>
      <w:proofErr w:type="spellStart"/>
      <w:r>
        <w:rPr>
          <w:rFonts w:eastAsia="Times New Roman"/>
        </w:rPr>
        <w:t>mRNAseq</w:t>
      </w:r>
      <w:proofErr w:type="spellEnd"/>
      <w:r>
        <w:rPr>
          <w:rFonts w:eastAsia="Times New Roman"/>
        </w:rPr>
        <w:t xml:space="preserve"> Protocol</w:t>
      </w:r>
      <w:r w:rsidR="007828E8">
        <w:rPr>
          <w:rFonts w:eastAsia="Times New Roman"/>
        </w:rPr>
        <w:t xml:space="preserve">, </w:t>
      </w:r>
      <w:r>
        <w:rPr>
          <w:rFonts w:eastAsia="Times New Roman"/>
          <w:highlight w:val="white"/>
        </w:rPr>
        <w:t>a lightweight protocol for assembling RNA-</w:t>
      </w:r>
      <w:proofErr w:type="spellStart"/>
      <w:r>
        <w:rPr>
          <w:rFonts w:eastAsia="Times New Roman"/>
          <w:highlight w:val="white"/>
        </w:rPr>
        <w:t>seq</w:t>
      </w:r>
      <w:proofErr w:type="spellEnd"/>
      <w:r>
        <w:rPr>
          <w:rFonts w:eastAsia="Times New Roman"/>
          <w:highlight w:val="white"/>
        </w:rPr>
        <w:t xml:space="preserve"> reads </w:t>
      </w:r>
      <w:r w:rsidR="00912C88">
        <w:rPr>
          <w:rFonts w:eastAsia="Times New Roman"/>
          <w:highlight w:val="white"/>
        </w:rPr>
        <w:t>that uses</w:t>
      </w:r>
      <w:r>
        <w:rPr>
          <w:rFonts w:eastAsia="Times New Roman"/>
          <w:highlight w:val="white"/>
        </w:rPr>
        <w:t xml:space="preserve"> the </w:t>
      </w:r>
      <w:r>
        <w:rPr>
          <w:rFonts w:eastAsia="Times New Roman"/>
        </w:rPr>
        <w:t xml:space="preserve">Trinity </w:t>
      </w:r>
      <w:r>
        <w:rPr>
          <w:rFonts w:eastAsia="Times New Roman"/>
          <w:i/>
        </w:rPr>
        <w:t xml:space="preserve">de novo </w:t>
      </w:r>
      <w:r>
        <w:rPr>
          <w:rFonts w:eastAsia="Times New Roman"/>
        </w:rPr>
        <w:t>transcriptome assembler</w:t>
      </w:r>
      <w:r w:rsidR="00043BE2">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"[16]", "plainTextFormattedCitation" : "[16]", "previouslyFormattedCitation" : "[16]"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[16]</w:t>
      </w:r>
      <w:r w:rsidR="00043BE2">
        <w:rPr>
          <w:rFonts w:eastAsia="Times New Roman"/>
        </w:rPr>
        <w:fldChar w:fldCharType="end"/>
      </w:r>
      <w:r>
        <w:rPr>
          <w:rFonts w:eastAsia="Times New Roman"/>
        </w:rPr>
        <w:t>. This pr</w:t>
      </w:r>
      <w:r w:rsidR="00912C88">
        <w:rPr>
          <w:rFonts w:eastAsia="Times New Roman"/>
        </w:rPr>
        <w:t xml:space="preserve">otocol generates </w:t>
      </w:r>
      <w:r>
        <w:rPr>
          <w:rFonts w:eastAsia="Times New Roman"/>
          <w:i/>
        </w:rPr>
        <w:t>de novo</w:t>
      </w:r>
      <w:r>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B8041B">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"[1]", "plainTextFormattedCitation" : "[1]", "previouslyFormattedCitation" : "[1]" }, "properties" : { "noteIndex" : 0 }, "schema" : "https://github.com/citation-style-language/schema/raw/master/csl-citation.json" }</w:instrText>
      </w:r>
      <w:r w:rsidR="00EF7822">
        <w:rPr>
          <w:rFonts w:eastAsia="Times New Roman"/>
        </w:rPr>
        <w:fldChar w:fldCharType="separate"/>
      </w:r>
      <w:r w:rsidR="00B8041B" w:rsidRPr="00B8041B">
        <w:rPr>
          <w:rFonts w:eastAsia="Times New Roman"/>
          <w:noProof/>
        </w:rPr>
        <w:t>[1]</w:t>
      </w:r>
      <w:r w:rsidR="00EF7822">
        <w:rPr>
          <w:rFonts w:eastAsia="Times New Roman"/>
        </w:rPr>
        <w:fldChar w:fldCharType="end"/>
      </w:r>
      <w:r>
        <w:rPr>
          <w:rFonts w:eastAsia="Times New Roman"/>
        </w:rPr>
        <w:t>. The pipeline was used to assemble all of the data from the MMETSP (</w:t>
      </w:r>
      <w:r w:rsidR="005B41F9">
        <w:rPr>
          <w:rFonts w:eastAsia="Times New Roman"/>
        </w:rPr>
        <w:t>Figure 1</w:t>
      </w:r>
      <w:r>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Pr>
          <w:rFonts w:eastAsia="Times New Roman"/>
        </w:rPr>
        <w:t xml:space="preserve"> </w:t>
      </w:r>
      <w:hyperlink r:id="rId8">
        <w:r>
          <w:rPr>
            <w:rFonts w:eastAsia="Times New Roman"/>
            <w:u w:val="single"/>
            <w:shd w:val="clear" w:color="auto" w:fill="F5F5F5"/>
          </w:rPr>
          <w:t>https://doi.org/10.5281/zenodo.249982</w:t>
        </w:r>
      </w:hyperlink>
      <w:r>
        <w:rPr>
          <w:rFonts w:eastAsia="Times New Roman"/>
        </w:rPr>
        <w:t>.</w:t>
      </w:r>
    </w:p>
    <w:p w14:paraId="38CF083D" w14:textId="77777777" w:rsidR="009A1D71" w:rsidRDefault="009A1D71">
      <w:pPr>
        <w:pStyle w:val="Normal1"/>
        <w:rPr>
          <w:rFonts w:eastAsia="Times New Roman"/>
        </w:rPr>
      </w:pPr>
    </w:p>
    <w:p w14:paraId="28B528A0" w14:textId="08ED14AE" w:rsidR="00A73D29" w:rsidRDefault="003643A3">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pPr>
        <w:pStyle w:val="Normal1"/>
        <w:rPr>
          <w:rFonts w:eastAsia="Times New Roman"/>
        </w:rPr>
      </w:pPr>
    </w:p>
    <w:p w14:paraId="48E45811" w14:textId="3DC6CAFE" w:rsidR="00A73D29" w:rsidRDefault="00070010" w:rsidP="00F75262">
      <w:pPr>
        <w:pStyle w:val="Normal1"/>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pPr>
        <w:pStyle w:val="Normal1"/>
        <w:rPr>
          <w:rFonts w:eastAsia="Times New Roman"/>
        </w:rPr>
      </w:pPr>
    </w:p>
    <w:p w14:paraId="7EB14F6D" w14:textId="4AD6C974" w:rsidR="00A73D29" w:rsidRDefault="00070010">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043BE2">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[25]</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pPr>
        <w:pStyle w:val="Normal1"/>
        <w:rPr>
          <w:rFonts w:eastAsia="Times New Roman"/>
        </w:rPr>
      </w:pPr>
    </w:p>
    <w:p w14:paraId="777D98E9" w14:textId="19D2A2CC" w:rsidR="00F00C59" w:rsidRDefault="00F00C59">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[10]</w:t>
      </w:r>
      <w:r>
        <w:t xml:space="preserve">. </w:t>
      </w:r>
      <w:r w:rsidR="009A1D71">
        <w:t xml:space="preserve">These </w:t>
      </w:r>
      <w:r w:rsidR="009A1D71">
        <w:rPr>
          <w:rFonts w:eastAsia="Times New Roman"/>
        </w:rPr>
        <w:t>t</w:t>
      </w:r>
      <w:r>
        <w:rPr>
          <w:rFonts w:eastAsia="Times New Roman"/>
        </w:rPr>
        <w:t xml:space="preserve">ranscriptomes were 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Pr="00D62C57">
          <w:rPr>
            <w:rStyle w:val="Hyperlink"/>
            <w:rFonts w:eastAsia="Times New Roman"/>
          </w:rPr>
          <w:t>https://imicrobe.us/project/view/104</w:t>
        </w:r>
      </w:hyperlink>
      <w:r>
        <w:rPr>
          <w:rFonts w:eastAsia="Times New Roman"/>
        </w:rPr>
        <w:t xml:space="preserve"> </w:t>
      </w:r>
    </w:p>
    <w:p w14:paraId="7340FB89" w14:textId="77777777" w:rsidR="00A73D29" w:rsidRDefault="00A73D29">
      <w:pPr>
        <w:pStyle w:val="Normal1"/>
        <w:rPr>
          <w:rFonts w:eastAsia="Times New Roman"/>
        </w:rPr>
      </w:pPr>
    </w:p>
    <w:p w14:paraId="1EFEA930" w14:textId="26798A5A" w:rsidR="00A73D29" w:rsidRDefault="00070010" w:rsidP="00F75262">
      <w:pPr>
        <w:pStyle w:val="Normal1"/>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pPr>
        <w:pStyle w:val="Normal1"/>
        <w:rPr>
          <w:rFonts w:eastAsia="Times New Roman"/>
        </w:rPr>
      </w:pPr>
    </w:p>
    <w:p w14:paraId="73E9B7DA" w14:textId="14D609FF" w:rsidR="00743EE9" w:rsidRPr="00743EE9" w:rsidRDefault="003B724E" w:rsidP="00743EE9">
      <w:pPr>
        <w:rPr>
          <w:rFonts w:eastAsia="Times New Roman"/>
          <w:lang w:val="en-US"/>
        </w:rPr>
      </w:pPr>
      <w:r>
        <w:rPr>
          <w:rFonts w:eastAsia="Times New Roman"/>
        </w:rPr>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043BE2">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"[26]", "plainTextFormattedCitation" : "[26]", "previouslyFormattedCitation" : "[26]"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[26]</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[27]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9A1D71">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sidR="009A1D71">
        <w:rPr>
          <w:rFonts w:eastAsia="Times New Roman"/>
        </w:rPr>
        <w:fldChar w:fldCharType="separate"/>
      </w:r>
      <w:r w:rsidR="009A1D71" w:rsidRPr="00043BE2">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pPr>
        <w:pStyle w:val="Normal1"/>
        <w:rPr>
          <w:rFonts w:eastAsia="Times New Roman"/>
        </w:rPr>
      </w:pPr>
    </w:p>
    <w:p w14:paraId="7AC11B0B" w14:textId="1FBD5732" w:rsidR="00A73D29" w:rsidRDefault="009A1D71" w:rsidP="00F75262">
      <w:pPr>
        <w:pStyle w:val="Normal1"/>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pPr>
        <w:pStyle w:val="Normal1"/>
        <w:rPr>
          <w:rFonts w:eastAsia="Times New Roman"/>
        </w:rPr>
      </w:pPr>
    </w:p>
    <w:p w14:paraId="1BFF3C71" w14:textId="46162052" w:rsidR="00237510" w:rsidRDefault="009A1D71">
      <w:pPr>
        <w:pStyle w:val="Normal1"/>
        <w:rPr>
          <w:rFonts w:eastAsia="Times New Roman"/>
        </w:rPr>
      </w:pPr>
      <w:r>
        <w:rPr>
          <w:rFonts w:eastAsia="Times New Roman"/>
        </w:rPr>
        <w:t>To decrease the memory requirements for each assembly</w:t>
      </w:r>
      <w:r w:rsidR="00070010">
        <w:rPr>
          <w:rFonts w:eastAsia="Times New Roman"/>
        </w:rPr>
        <w:t>, reads were interleaved</w:t>
      </w:r>
      <w:r w:rsidR="00123D89">
        <w:rPr>
          <w:rFonts w:eastAsia="Times New Roman"/>
        </w:rPr>
        <w:t>,</w:t>
      </w:r>
      <w:r w:rsidR="00070010">
        <w:rPr>
          <w:rFonts w:eastAsia="Times New Roman"/>
        </w:rPr>
        <w:t xml:space="preserve"> 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pPr>
        <w:pStyle w:val="Normal1"/>
        <w:rPr>
          <w:rFonts w:eastAsia="Times New Roman"/>
        </w:rPr>
      </w:pPr>
    </w:p>
    <w:p w14:paraId="74365D0C" w14:textId="387CCAB6" w:rsidR="00A73D29" w:rsidRDefault="00464C16" w:rsidP="00F75262">
      <w:pPr>
        <w:pStyle w:val="Normal1"/>
        <w:outlineLvl w:val="0"/>
        <w:rPr>
          <w:rFonts w:eastAsia="Times New Roman"/>
        </w:rPr>
      </w:pPr>
      <w:r>
        <w:rPr>
          <w:rFonts w:eastAsia="Times New Roman"/>
        </w:rPr>
        <w:t>4. Assemble</w:t>
      </w:r>
    </w:p>
    <w:p w14:paraId="0B9D08CB" w14:textId="77777777" w:rsidR="009A1D71" w:rsidRDefault="009A1D71">
      <w:pPr>
        <w:pStyle w:val="Normal1"/>
        <w:rPr>
          <w:rFonts w:eastAsia="Times New Roman"/>
        </w:rPr>
      </w:pPr>
    </w:p>
    <w:p w14:paraId="649C7D22" w14:textId="6FA7EBB8" w:rsidR="00A73D29" w:rsidRDefault="00070010">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p>
    <w:p w14:paraId="0A3F0B97" w14:textId="77777777" w:rsidR="009A1D71" w:rsidRDefault="009A1D71">
      <w:pPr>
        <w:pStyle w:val="Normal1"/>
        <w:rPr>
          <w:rFonts w:eastAsia="Times New Roman"/>
        </w:rPr>
      </w:pPr>
    </w:p>
    <w:p w14:paraId="00D4D7C1" w14:textId="024B76A2" w:rsidR="009A1D71" w:rsidRDefault="009A1D71">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pPr>
        <w:pStyle w:val="Normal1"/>
        <w:rPr>
          <w:rFonts w:eastAsia="Times New Roman"/>
        </w:rPr>
      </w:pPr>
    </w:p>
    <w:p w14:paraId="0BCAB479" w14:textId="3FDD1345" w:rsidR="00FA6FFE" w:rsidRDefault="00FA6FFE" w:rsidP="00F75262">
      <w:pPr>
        <w:pStyle w:val="Normal1"/>
        <w:outlineLvl w:val="0"/>
        <w:rPr>
          <w:rFonts w:eastAsia="Times New Roman"/>
        </w:rPr>
      </w:pPr>
      <w:r>
        <w:rPr>
          <w:rFonts w:eastAsia="Times New Roman"/>
        </w:rPr>
        <w:t xml:space="preserve">5. Post-assembly assessment </w:t>
      </w:r>
    </w:p>
    <w:p w14:paraId="0F6A492F" w14:textId="77777777" w:rsidR="009A1D71" w:rsidRDefault="009A1D71">
      <w:pPr>
        <w:pStyle w:val="Normal1"/>
        <w:rPr>
          <w:rFonts w:eastAsia="Times New Roman"/>
          <w:i/>
        </w:rPr>
      </w:pPr>
    </w:p>
    <w:p w14:paraId="62DCEF33" w14:textId="484DB8CD" w:rsidR="00A73D29" w:rsidRPr="00955CA9" w:rsidRDefault="00070010" w:rsidP="00680FDC">
      <w:pPr>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43BE2">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"[32]", "plainTextFormattedCitation" : "[32]", "previouslyFormattedCitation" : "[32]"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[32]</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"[33]", "plainTextFormattedCitation" : "[33]", "previouslyFormattedCitation" : "[33]"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[33]</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43BE2">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"[34]", "plainTextFormattedCitation" : "[34]", "previouslyFormattedCitation" : "[34]"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[34]</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pPr>
        <w:pStyle w:val="Normal1"/>
        <w:rPr>
          <w:rFonts w:eastAsia="Times New Roman"/>
        </w:rPr>
      </w:pPr>
    </w:p>
    <w:p w14:paraId="386C33DD" w14:textId="2412D089" w:rsidR="00A73D29" w:rsidRDefault="00AF5F7B">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43BE2">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"[35]", "plainTextFormattedCitation" : "[35]", "previouslyFormattedCitation" : "[35]"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[35]</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43BE2">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"[35]", "plainTextFormattedCitation" : "[35]", "previouslyFormattedCitation" : "[35]"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[35]</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43BE2">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"[36]", "plainTextFormattedCitation" : "[36]", "previouslyFormattedCitation" : "[36]"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[36]</w:t>
      </w:r>
      <w:r w:rsidR="00043BE2">
        <w:rPr>
          <w:rFonts w:eastAsia="Times New Roman"/>
        </w:rPr>
        <w:fldChar w:fldCharType="end"/>
      </w:r>
      <w:r w:rsidR="00070010">
        <w:rPr>
          <w:rFonts w:eastAsia="Times New Roman"/>
        </w:rPr>
        <w:t xml:space="preserve">. A forward comparison was made with the NCGR assembly used as the reference and each DIB assembly as the query. Reverse comparative metrics were calculated with each </w:t>
      </w:r>
      <w:r w:rsidR="00DC3859">
        <w:rPr>
          <w:rFonts w:eastAsia="Times New Roman"/>
        </w:rPr>
        <w:t>DIB</w:t>
      </w:r>
      <w:r w:rsidR="00070010">
        <w:rPr>
          <w:rFonts w:eastAsia="Times New Roman"/>
        </w:rPr>
        <w:t xml:space="preserve"> assembly as the reference and the NCGR assembly as the query. </w:t>
      </w:r>
    </w:p>
    <w:p w14:paraId="2A0E6D71" w14:textId="77777777" w:rsidR="00A73D29" w:rsidRDefault="00A73D29">
      <w:pPr>
        <w:pStyle w:val="Normal1"/>
        <w:rPr>
          <w:rFonts w:eastAsia="Times New Roman"/>
        </w:rPr>
      </w:pPr>
    </w:p>
    <w:p w14:paraId="06895ED2" w14:textId="2F9BE7F1" w:rsidR="00A73D29" w:rsidRDefault="00DB41C3">
      <w:pPr>
        <w:pStyle w:val="Normal1"/>
        <w:rPr>
          <w:rFonts w:eastAsia="Times New Roman"/>
        </w:rPr>
      </w:pPr>
      <w:r>
        <w:rPr>
          <w:rFonts w:eastAsia="Times New Roman"/>
        </w:rPr>
        <w:lastRenderedPageBreak/>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43BE2">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"[37]", "plainTextFormattedCitation" : "[37]", "previouslyFormattedCitation" : "[37]"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[37]</w:t>
      </w:r>
      <w:r w:rsidR="00043BE2">
        <w:rPr>
          <w:rFonts w:eastAsia="Times New Roman"/>
        </w:rPr>
        <w:fldChar w:fldCharType="end"/>
      </w:r>
      <w:r w:rsidR="002669BD">
        <w:rPr>
          <w:rFonts w:eastAsia="Times New Roman"/>
        </w:rPr>
        <w:t>.</w:t>
      </w:r>
    </w:p>
    <w:p w14:paraId="5F075ECD" w14:textId="77777777" w:rsidR="00A73D29" w:rsidRDefault="00A73D29">
      <w:pPr>
        <w:pStyle w:val="Normal1"/>
        <w:rPr>
          <w:rFonts w:eastAsia="Times New Roman"/>
        </w:rPr>
      </w:pPr>
    </w:p>
    <w:p w14:paraId="38CCC75F" w14:textId="15751B77" w:rsidR="00A73D29" w:rsidRDefault="00B244D6">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43BE2">
        <w:rPr>
          <w:rFonts w:eastAsia="Times New Roman"/>
        </w:rPr>
        <w:instrText>ADDIN CSL_CITATION { "citationItems" : [ { "id" : "ITEM-1", "itemData" : { "DOI" : "10.1101/056846", "author" : [ { "dropping-particle" : "", "family" : "Jr", "given" : "Luiz C Irber", "non-dropping-particle" : "", "parse-names" : false, "suffix" : "" }, { "dropping-particle" : "", "family" : "Brown", "given" : "C Titus", "non-dropping-particle" : "", "parse-names" : false, "suffix" : "" } ], "id" : "ITEM-1", "issued" : { "date-parts" : [ [ "2016" ] ] }, "page" : "1-5", "title" : "Efficient cardinality estimation for k-mers in large DNA sequencing data sets", "type" : "article-journal" }, "uris" : [ "http://www.mendeley.com/documents/?uuid=5ee79482-247b-405d-ab23-312642b2d731" ] } ], "mendeley" : { "formattedCitation" : "[38]", "plainTextFormattedCitation" : "[38]", "previouslyFormattedCitation" : "[38]" }, "properties" : { "noteIndex" : 0 }, "schema" : "https://github.com/citation-style-language/schema/raw/master/csl-citation.json" }</w:instrText>
      </w:r>
      <w:r w:rsidR="00043BE2">
        <w:rPr>
          <w:rFonts w:eastAsia="Times New Roman"/>
        </w:rPr>
        <w:fldChar w:fldCharType="separate"/>
      </w:r>
      <w:r w:rsidR="00043BE2" w:rsidRPr="00043BE2">
        <w:rPr>
          <w:rFonts w:eastAsia="Times New Roman"/>
          <w:noProof/>
        </w:rPr>
        <w:t>[38]</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1E787B">
        <w:rPr>
          <w:rFonts w:eastAsia="Times New Roman"/>
        </w:rPr>
        <w:t xml:space="preserve">pipeline (Scott 2016). 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pPr>
        <w:pStyle w:val="Normal1"/>
        <w:rPr>
          <w:rFonts w:eastAsia="Times New Roman"/>
        </w:rPr>
      </w:pPr>
    </w:p>
    <w:p w14:paraId="5782966B" w14:textId="7A121BFC" w:rsidR="00437816" w:rsidRDefault="00437816">
      <w:pPr>
        <w:pStyle w:val="Normal1"/>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pPr>
        <w:pStyle w:val="Normal1"/>
        <w:rPr>
          <w:rFonts w:eastAsia="Times New Roman"/>
        </w:rPr>
      </w:pPr>
    </w:p>
    <w:p w14:paraId="3B9D77B6" w14:textId="77777777" w:rsidR="00A73D29" w:rsidRPr="007F417C" w:rsidRDefault="00070010" w:rsidP="00F75262">
      <w:pPr>
        <w:pStyle w:val="Normal1"/>
        <w:outlineLvl w:val="0"/>
        <w:rPr>
          <w:rFonts w:eastAsia="Times New Roman"/>
          <w:b/>
        </w:rPr>
      </w:pPr>
      <w:r w:rsidRPr="007F417C">
        <w:rPr>
          <w:rFonts w:eastAsia="Times New Roman"/>
          <w:b/>
        </w:rPr>
        <w:t>Results</w:t>
      </w:r>
    </w:p>
    <w:p w14:paraId="64A161DA" w14:textId="77777777" w:rsidR="005B41F9" w:rsidRDefault="005B41F9">
      <w:pPr>
        <w:pStyle w:val="Normal1"/>
        <w:rPr>
          <w:rFonts w:eastAsia="Times New Roman"/>
          <w:b/>
        </w:rPr>
      </w:pPr>
    </w:p>
    <w:p w14:paraId="1C0AFFB7" w14:textId="044F340D" w:rsidR="007F417C" w:rsidRDefault="00464C16" w:rsidP="00F75262">
      <w:pPr>
        <w:pStyle w:val="Normal1"/>
        <w:outlineLvl w:val="0"/>
        <w:rPr>
          <w:rFonts w:eastAsia="Times New Roman"/>
          <w:b/>
        </w:rPr>
      </w:pPr>
      <w:r>
        <w:rPr>
          <w:rFonts w:eastAsia="Times New Roman"/>
          <w:b/>
        </w:rPr>
        <w:t xml:space="preserve">The DIB </w:t>
      </w:r>
      <w:r w:rsidR="007F417C">
        <w:rPr>
          <w:rFonts w:eastAsia="Times New Roman"/>
          <w:b/>
        </w:rPr>
        <w:t>assemblies consistently ranked higher in evaluation metrics.</w:t>
      </w:r>
    </w:p>
    <w:p w14:paraId="526C155B" w14:textId="77777777" w:rsidR="007F417C" w:rsidRPr="007F417C" w:rsidRDefault="007F417C">
      <w:pPr>
        <w:pStyle w:val="Normal1"/>
        <w:rPr>
          <w:rFonts w:eastAsia="Times New Roman"/>
          <w:b/>
        </w:rPr>
      </w:pPr>
    </w:p>
    <w:p w14:paraId="1E33DD50" w14:textId="0B530578" w:rsidR="005B41F9" w:rsidRPr="005B41F9" w:rsidRDefault="008E66B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Pr>
          <w:rFonts w:eastAsia="Times New Roman"/>
        </w:rPr>
        <w:t xml:space="preserve">DIB 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Pr>
          <w:rFonts w:eastAsia="Times New Roman"/>
        </w:rPr>
        <w:t>).</w:t>
      </w:r>
    </w:p>
    <w:p w14:paraId="46ACBDD8" w14:textId="77777777" w:rsidR="00D17157" w:rsidRDefault="00D17157" w:rsidP="00D17157">
      <w:pPr>
        <w:pStyle w:val="Normal1"/>
        <w:widowControl w:val="0"/>
        <w:spacing w:line="240" w:lineRule="auto"/>
      </w:pPr>
    </w:p>
    <w:p w14:paraId="38E7DF43" w14:textId="28A73E7A" w:rsidR="00A73D29" w:rsidRDefault="00DB41C3" w:rsidP="00486869">
      <w:pPr>
        <w:rPr>
          <w:rFonts w:eastAsia="Times New Roman"/>
        </w:rPr>
      </w:pPr>
      <w:r>
        <w:rPr>
          <w:rFonts w:eastAsia="Times New Roman"/>
        </w:rPr>
        <w:t>DIB</w:t>
      </w:r>
      <w:r w:rsidR="00070010">
        <w:rPr>
          <w:rFonts w:eastAsia="Times New Roman"/>
        </w:rPr>
        <w:t xml:space="preserve"> </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DIB re-assemblies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represents </w:t>
      </w:r>
      <w:r w:rsidR="00EA769C">
        <w:rPr>
          <w:rFonts w:eastAsia="Times New Roman"/>
        </w:rPr>
        <w:t>the quality of the assembly,</w:t>
      </w:r>
      <w:r w:rsidR="002F4522">
        <w:rPr>
          <w:rFonts w:eastAsia="Times New Roman"/>
        </w:rPr>
        <w:t xml:space="preserve"> </w:t>
      </w:r>
      <w:r w:rsidR="007F417C">
        <w:rPr>
          <w:rFonts w:eastAsia="Times New Roman"/>
        </w:rPr>
        <w:t>were</w:t>
      </w:r>
      <w:r w:rsidR="00070010">
        <w:rPr>
          <w:rFonts w:eastAsia="Times New Roman"/>
        </w:rPr>
        <w:t xml:space="preserve"> higher</w:t>
      </w:r>
      <w:r w:rsidR="00415661">
        <w:rPr>
          <w:rFonts w:eastAsia="Times New Roman"/>
        </w:rPr>
        <w:t xml:space="preserve"> in the DIB assemblies</w:t>
      </w:r>
      <w:r w:rsidR="00070010">
        <w:rPr>
          <w:rFonts w:eastAsia="Times New Roman"/>
        </w:rPr>
        <w:t xml:space="preserve">. The mean </w:t>
      </w:r>
      <w:proofErr w:type="spellStart"/>
      <w:r w:rsidR="000D0373">
        <w:rPr>
          <w:rFonts w:eastAsia="Times New Roman"/>
        </w:rPr>
        <w:t>Transrate</w:t>
      </w:r>
      <w:proofErr w:type="spellEnd"/>
      <w:r w:rsidR="000D0373">
        <w:rPr>
          <w:rFonts w:eastAsia="Times New Roman"/>
        </w:rPr>
        <w:t xml:space="preserve"> </w:t>
      </w:r>
      <w:r w:rsidR="00070010">
        <w:rPr>
          <w:rFonts w:eastAsia="Times New Roman"/>
        </w:rPr>
        <w:t xml:space="preserve">score of </w:t>
      </w:r>
      <w:r w:rsidR="00F92785">
        <w:rPr>
          <w:rFonts w:eastAsia="Times New Roman"/>
        </w:rPr>
        <w:t xml:space="preserve">all the </w:t>
      </w:r>
      <w:r w:rsidR="00070010">
        <w:rPr>
          <w:rFonts w:eastAsia="Times New Roman"/>
        </w:rPr>
        <w:t>D</w:t>
      </w:r>
      <w:r w:rsidR="00F92785">
        <w:rPr>
          <w:rFonts w:eastAsia="Times New Roman"/>
        </w:rPr>
        <w:t xml:space="preserve">IB re-assemblies, </w:t>
      </w:r>
      <w:r w:rsidR="00070010">
        <w:rPr>
          <w:rFonts w:eastAsia="Times New Roman"/>
        </w:rPr>
        <w:t>0</w:t>
      </w:r>
      <w:r w:rsidR="00070010" w:rsidRPr="00C956DA">
        <w:rPr>
          <w:rFonts w:eastAsia="Times New Roman"/>
        </w:rPr>
        <w:t xml:space="preserve">.31 </w:t>
      </w:r>
      <w:r w:rsidR="00C956DA" w:rsidRPr="00C956DA">
        <w:rPr>
          <w:rFonts w:eastAsia="Times New Roman"/>
          <w:shd w:val="clear" w:color="auto" w:fill="FFFFFF"/>
          <w:lang w:val="en-US"/>
        </w:rPr>
        <w:t>± 0.1</w:t>
      </w:r>
      <w:r w:rsidR="00F92785">
        <w:rPr>
          <w:rFonts w:eastAsia="Times New Roman"/>
          <w:shd w:val="clear" w:color="auto" w:fill="FFFFFF"/>
          <w:lang w:val="en-US"/>
        </w:rPr>
        <w:t xml:space="preserve">, was significantly higher than the mean score of the </w:t>
      </w:r>
      <w:r w:rsidR="003A6A63">
        <w:rPr>
          <w:rFonts w:eastAsia="Times New Roman"/>
        </w:rPr>
        <w:t xml:space="preserve">NCGR </w:t>
      </w:r>
      <w:r w:rsidR="00F92785">
        <w:rPr>
          <w:rFonts w:eastAsia="Times New Roman"/>
        </w:rPr>
        <w:t xml:space="preserve">assemblies, </w:t>
      </w:r>
      <w:r w:rsidR="00070010">
        <w:rPr>
          <w:rFonts w:eastAsia="Times New Roman"/>
        </w:rPr>
        <w:t>0.</w:t>
      </w:r>
      <w:r w:rsidR="00070010" w:rsidRPr="00C956DA">
        <w:rPr>
          <w:rFonts w:eastAsia="Times New Roman"/>
        </w:rPr>
        <w:t>22</w:t>
      </w:r>
      <w:r w:rsidR="00C956DA" w:rsidRPr="00C956DA">
        <w:rPr>
          <w:rFonts w:eastAsia="Times New Roman"/>
        </w:rPr>
        <w:t xml:space="preserve"> </w:t>
      </w:r>
      <w:r w:rsidR="00C956DA" w:rsidRPr="00C956DA">
        <w:rPr>
          <w:rFonts w:eastAsia="Times New Roman"/>
          <w:shd w:val="clear" w:color="auto" w:fill="FFFFFF"/>
          <w:lang w:val="en-US"/>
        </w:rPr>
        <w:t>± 0.09</w:t>
      </w:r>
      <w:r w:rsidR="00F92785">
        <w:rPr>
          <w:rFonts w:eastAsia="Times New Roman"/>
        </w:rPr>
        <w:t xml:space="preserve"> (</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35E7AF6F" w:rsidR="00CF782D" w:rsidRPr="00CF782D" w:rsidRDefault="00CF782D" w:rsidP="00F75262">
      <w:pPr>
        <w:outlineLvl w:val="0"/>
        <w:rPr>
          <w:rFonts w:ascii="Times" w:eastAsia="Times New Roman" w:hAnsi="Times"/>
          <w:b/>
          <w:sz w:val="20"/>
          <w:szCs w:val="20"/>
          <w:lang w:val="en-US"/>
        </w:rPr>
      </w:pPr>
      <w:r>
        <w:rPr>
          <w:rFonts w:eastAsia="Times New Roman"/>
          <w:b/>
        </w:rPr>
        <w:t xml:space="preserve">The DIB assemblies contained most of the NCGR </w:t>
      </w:r>
      <w:proofErr w:type="spellStart"/>
      <w:r>
        <w:rPr>
          <w:rFonts w:eastAsia="Times New Roman"/>
          <w:b/>
        </w:rPr>
        <w:t>contigs</w:t>
      </w:r>
      <w:proofErr w:type="spellEnd"/>
      <w:r>
        <w:rPr>
          <w:rFonts w:eastAsia="Times New Roman"/>
          <w:b/>
        </w:rPr>
        <w:t xml:space="preserve"> as well as new content</w:t>
      </w:r>
    </w:p>
    <w:p w14:paraId="27929643" w14:textId="77777777" w:rsidR="00CE6106" w:rsidRDefault="00CE6106" w:rsidP="007615D6">
      <w:pPr>
        <w:pStyle w:val="Normal1"/>
        <w:rPr>
          <w:rFonts w:eastAsia="Times New Roman"/>
        </w:rPr>
      </w:pPr>
    </w:p>
    <w:p w14:paraId="46A37018" w14:textId="696BFC5D" w:rsidR="007615D6" w:rsidRPr="007150E8" w:rsidRDefault="007919AB" w:rsidP="007150E8">
      <w:pPr>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63775D">
        <w:rPr>
          <w:rFonts w:eastAsia="Times New Roman"/>
        </w:rPr>
        <w:lastRenderedPageBreak/>
        <w:t xml:space="preserve">DIB 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of the DIB assembly</w:t>
      </w:r>
      <w:r w:rsidR="00CA2E74">
        <w:rPr>
          <w:rFonts w:eastAsia="Times New Roman"/>
        </w:rPr>
        <w:t xml:space="preserve">. </w:t>
      </w:r>
      <w:r w:rsidR="00C376AD">
        <w:rPr>
          <w:rFonts w:eastAsia="Times New Roman"/>
        </w:rPr>
        <w:t>E</w:t>
      </w:r>
      <w:r w:rsidR="00CA2E74">
        <w:rPr>
          <w:rFonts w:eastAsia="Times New Roman"/>
        </w:rPr>
        <w:t xml:space="preserve">xtra content </w:t>
      </w:r>
      <w:r w:rsidR="00C376AD">
        <w:rPr>
          <w:rFonts w:eastAsia="Times New Roman"/>
        </w:rPr>
        <w:t>was in the</w:t>
      </w:r>
      <w:r w:rsidR="00CA2E74">
        <w:rPr>
          <w:rFonts w:eastAsia="Times New Roman"/>
        </w:rPr>
        <w:t xml:space="preserve"> DIB </w:t>
      </w:r>
      <w:r w:rsidR="0063775D">
        <w:rPr>
          <w:rFonts w:eastAsia="Times New Roman"/>
        </w:rPr>
        <w:t>assembly that was not in the</w:t>
      </w:r>
      <w:r w:rsidR="00CA2E74">
        <w:rPr>
          <w:rFonts w:eastAsia="Times New Roman"/>
        </w:rPr>
        <w:t xml:space="preserve"> NCGR</w:t>
      </w:r>
      <w:r w:rsidR="00CE6106">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DIB assemblies than vice versa, and also suggests that the DIB 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63775D">
        <w:rPr>
          <w:rFonts w:eastAsia="Times New Roman"/>
        </w:rPr>
        <w:t>DIB assemblies compared to NCGR, where</w:t>
      </w:r>
      <w:r w:rsidR="007615D6">
        <w:rPr>
          <w:rFonts w:eastAsia="Times New Roman"/>
        </w:rPr>
        <w:t xml:space="preserve"> </w:t>
      </w:r>
      <w:r w:rsidR="00327A27">
        <w:rPr>
          <w:rFonts w:eastAsia="Times New Roman"/>
        </w:rPr>
        <w:t>84.4</w:t>
      </w:r>
      <w:r w:rsidR="007615D6">
        <w:rPr>
          <w:rFonts w:eastAsia="Times New Roman"/>
        </w:rPr>
        <w:t xml:space="preserve">% </w:t>
      </w:r>
      <w:r w:rsidR="00602074">
        <w:rPr>
          <w:rFonts w:eastAsia="Times New Roman"/>
        </w:rPr>
        <w:t xml:space="preserve">had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pPr>
        <w:pStyle w:val="Normal1"/>
        <w:rPr>
          <w:rFonts w:eastAsia="Times New Roman"/>
        </w:rPr>
      </w:pPr>
    </w:p>
    <w:p w14:paraId="68DB6DB2" w14:textId="35A4947B" w:rsidR="00A73D29" w:rsidRDefault="007615D6">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7F417C">
        <w:rPr>
          <w:rFonts w:eastAsia="Times New Roman"/>
        </w:rPr>
        <w:t xml:space="preserve"> </w:t>
      </w:r>
      <w:r w:rsidR="00070010">
        <w:rPr>
          <w:rFonts w:eastAsia="Times New Roman"/>
        </w:rPr>
        <w:t>-</w:t>
      </w:r>
      <w:r w:rsidR="007F417C">
        <w:rPr>
          <w:rFonts w:eastAsia="Times New Roman"/>
        </w:rPr>
        <w:t xml:space="preserve"> </w:t>
      </w:r>
      <w:r w:rsidR="00070010">
        <w:rPr>
          <w:rFonts w:eastAsia="Times New Roman"/>
        </w:rPr>
        <w:t xml:space="preserve">left). </w:t>
      </w:r>
      <w:r w:rsidR="00807A40">
        <w:rPr>
          <w:rFonts w:eastAsia="Times New Roman"/>
        </w:rPr>
        <w:t xml:space="preserve">Secondly, </w:t>
      </w:r>
      <w:r w:rsidR="008D2A86">
        <w:rPr>
          <w:rFonts w:eastAsia="Times New Roman"/>
        </w:rPr>
        <w:t>when the assemblies were</w:t>
      </w:r>
      <w:r w:rsidR="00807A40">
        <w:rPr>
          <w:rFonts w:eastAsia="Times New Roman"/>
        </w:rPr>
        <w:t xml:space="preserve"> queried against the BUSCO database </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proofErr w:type="spellStart"/>
      <w:r w:rsidR="00070010">
        <w:rPr>
          <w:rFonts w:eastAsia="Times New Roman"/>
        </w:rPr>
        <w:t>were</w:t>
      </w:r>
      <w:proofErr w:type="spellEnd"/>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F66179">
        <w:rPr>
          <w:rFonts w:eastAsia="Times New Roman"/>
        </w:rPr>
        <w:t xml:space="preserve"> </w:t>
      </w:r>
      <w:r w:rsidR="002A644C">
        <w:rPr>
          <w:rFonts w:eastAsia="Times New Roman"/>
        </w:rPr>
        <w:t>-</w:t>
      </w:r>
      <w:r w:rsidR="00F66179">
        <w:rPr>
          <w:rFonts w:eastAsia="Times New Roman"/>
        </w:rPr>
        <w:t xml:space="preserve"> </w:t>
      </w:r>
      <w:r w:rsidR="002A644C">
        <w:rPr>
          <w:rFonts w:eastAsia="Times New Roman"/>
        </w:rPr>
        <w:t>right).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did not decrease, suggesting that the extra content might be biologically meaningful.</w:t>
      </w:r>
      <w:r w:rsidR="00955CA9">
        <w:rPr>
          <w:rFonts w:eastAsia="Times New Roman"/>
        </w:rPr>
        <w:t xml:space="preserve"> </w:t>
      </w:r>
    </w:p>
    <w:p w14:paraId="7B965D23" w14:textId="77777777" w:rsidR="00A73D29" w:rsidRDefault="00A73D29">
      <w:pPr>
        <w:pStyle w:val="Normal1"/>
        <w:rPr>
          <w:rFonts w:eastAsia="Times New Roman"/>
        </w:rPr>
      </w:pPr>
    </w:p>
    <w:p w14:paraId="54F33930" w14:textId="0E831F47" w:rsidR="00A73D29" w:rsidRDefault="00B85589">
      <w:pPr>
        <w:pStyle w:val="Normal1"/>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FD2A0C">
        <w:rPr>
          <w:rFonts w:eastAsia="Times New Roman"/>
        </w:rPr>
        <w:t xml:space="preserve">DIB 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nique gene names in DIB 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pPr>
        <w:pStyle w:val="Normal1"/>
        <w:rPr>
          <w:rFonts w:eastAsia="Times New Roman"/>
        </w:rPr>
      </w:pPr>
    </w:p>
    <w:p w14:paraId="323A6748" w14:textId="39E69762" w:rsidR="00F404E2" w:rsidRDefault="00F404E2" w:rsidP="00F404E2">
      <w:pPr>
        <w:pStyle w:val="Normal10"/>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DIB assemblies likely represent a combination of unique annotations, allelic variants and </w:t>
      </w:r>
      <w:r w:rsidR="00C91514">
        <w:rPr>
          <w:rFonts w:eastAsia="Times New Roman"/>
        </w:rPr>
        <w:t xml:space="preserve">alternatively </w:t>
      </w:r>
      <w:r>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DIB 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Pr>
          <w:rFonts w:eastAsia="Times New Roman"/>
        </w:rPr>
        <w:t>) that are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lastRenderedPageBreak/>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proofErr w:type="spellStart"/>
      <w:r w:rsidR="006830E5">
        <w:rPr>
          <w:rFonts w:eastAsia="Times New Roman"/>
        </w:rPr>
        <w:t>contigs</w:t>
      </w:r>
      <w:proofErr w:type="spellEnd"/>
      <w:r w:rsidR="006830E5">
        <w:rPr>
          <w:rFonts w:eastAsia="Times New Roman"/>
        </w:rPr>
        <w:t xml:space="preserve"> identified as novel</w:t>
      </w:r>
      <w:r w:rsidR="00C91514">
        <w:rPr>
          <w:rFonts w:eastAsia="Times New Roman"/>
        </w:rPr>
        <w:t xml:space="preserve"> in the DIB assembly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35831BDD" w:rsidR="00A73D29" w:rsidRDefault="00070010">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E1720E">
        <w:rPr>
          <w:rFonts w:eastAsia="Times New Roman"/>
        </w:rPr>
        <w:t xml:space="preserve"> (Figure 8 B, C)</w:t>
      </w:r>
      <w:r w:rsidR="00437816">
        <w:rPr>
          <w:rFonts w:eastAsia="Times New Roman"/>
        </w:rPr>
        <w:t>.</w:t>
      </w:r>
      <w:r w:rsidR="0085022A">
        <w:rPr>
          <w:rFonts w:eastAsia="Times New Roman"/>
        </w:rPr>
        <w:t xml:space="preserve"> </w:t>
      </w:r>
      <w:r w:rsidR="00437816">
        <w:rPr>
          <w:rFonts w:eastAsia="Times New Roman"/>
        </w:rPr>
        <w:t>A</w:t>
      </w:r>
      <w:r>
        <w:rPr>
          <w:rFonts w:eastAsia="Times New Roman"/>
        </w:rPr>
        <w:t>ssemblies 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pPr>
        <w:pStyle w:val="Normal1"/>
        <w:rPr>
          <w:rFonts w:eastAsia="Times New Roman"/>
        </w:rPr>
      </w:pPr>
    </w:p>
    <w:p w14:paraId="72005E51" w14:textId="32ABA696" w:rsidR="00AA7700" w:rsidRDefault="00511B8D" w:rsidP="00F75262">
      <w:pPr>
        <w:pStyle w:val="Normal10"/>
        <w:outlineLvl w:val="0"/>
        <w:rPr>
          <w:rFonts w:eastAsia="Times New Roman"/>
          <w:b/>
        </w:rPr>
      </w:pPr>
      <w:r>
        <w:rPr>
          <w:rFonts w:eastAsia="Times New Roman"/>
          <w:b/>
        </w:rPr>
        <w:t>Discussion</w:t>
      </w:r>
    </w:p>
    <w:p w14:paraId="199DA8D4" w14:textId="77777777" w:rsidR="00464DC7" w:rsidRPr="003E077B" w:rsidRDefault="00464DC7" w:rsidP="00511B8D">
      <w:pPr>
        <w:pStyle w:val="Normal10"/>
        <w:rPr>
          <w:rFonts w:eastAsia="Times New Roman"/>
          <w:b/>
        </w:rPr>
      </w:pPr>
    </w:p>
    <w:p w14:paraId="2446BA2C" w14:textId="1193E9D1" w:rsidR="00F26596" w:rsidRDefault="004A0289" w:rsidP="00F75262">
      <w:pPr>
        <w:pStyle w:val="Normal10"/>
        <w:outlineLvl w:val="0"/>
        <w:rPr>
          <w:rFonts w:eastAsia="Times New Roman"/>
          <w:b/>
        </w:rPr>
      </w:pPr>
      <w:r>
        <w:rPr>
          <w:rFonts w:eastAsia="Times New Roman"/>
          <w:b/>
        </w:rPr>
        <w:t>DIB</w:t>
      </w:r>
      <w:r w:rsidR="00F26596">
        <w:rPr>
          <w:rFonts w:eastAsia="Times New Roman"/>
          <w:b/>
        </w:rPr>
        <w:t xml:space="preserve"> assemblies contained the majority </w:t>
      </w:r>
      <w:r>
        <w:rPr>
          <w:rFonts w:eastAsia="Times New Roman"/>
          <w:b/>
        </w:rPr>
        <w:t>of the previously-</w:t>
      </w:r>
      <w:r w:rsidR="00F26596">
        <w:rPr>
          <w:rFonts w:eastAsia="Times New Roman"/>
          <w:b/>
        </w:rPr>
        <w:t xml:space="preserve">assembled </w:t>
      </w:r>
      <w:proofErr w:type="spellStart"/>
      <w:r w:rsidR="00F26596">
        <w:rPr>
          <w:rFonts w:eastAsia="Times New Roman"/>
          <w:b/>
        </w:rPr>
        <w:t>contigs</w:t>
      </w:r>
      <w:proofErr w:type="spellEnd"/>
      <w:r>
        <w:rPr>
          <w:rFonts w:eastAsia="Times New Roman"/>
          <w:b/>
        </w:rPr>
        <w:t>.</w:t>
      </w:r>
    </w:p>
    <w:p w14:paraId="41778B6D" w14:textId="77777777" w:rsidR="004974FC" w:rsidRDefault="004974FC" w:rsidP="004974FC">
      <w:pPr>
        <w:pStyle w:val="Normal10"/>
        <w:rPr>
          <w:rFonts w:eastAsia="Times New Roman"/>
        </w:rPr>
      </w:pPr>
    </w:p>
    <w:p w14:paraId="26A84570" w14:textId="70A7AE4B"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DIB 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Default="00F26596" w:rsidP="00F75262">
      <w:pPr>
        <w:pStyle w:val="Normal10"/>
        <w:outlineLvl w:val="0"/>
        <w:rPr>
          <w:rFonts w:eastAsia="Times New Roman"/>
          <w:b/>
        </w:rPr>
      </w:pPr>
      <w:r>
        <w:rPr>
          <w:rFonts w:eastAsia="Times New Roman"/>
          <w:b/>
        </w:rPr>
        <w:t>Reassembly with new tools can yield new results</w:t>
      </w:r>
    </w:p>
    <w:p w14:paraId="78295B27" w14:textId="77777777" w:rsidR="004974FC" w:rsidRDefault="004974FC" w:rsidP="00F26596">
      <w:pPr>
        <w:pStyle w:val="Normal10"/>
        <w:rPr>
          <w:rFonts w:eastAsia="Times New Roman"/>
        </w:rPr>
      </w:pPr>
    </w:p>
    <w:p w14:paraId="1D7F1E82" w14:textId="6BD67325" w:rsidR="000321C5" w:rsidRDefault="004974FC" w:rsidP="00F26596">
      <w:pPr>
        <w:pStyle w:val="Normal10"/>
        <w:rPr>
          <w:rFonts w:eastAsia="Times New Roman"/>
        </w:rPr>
      </w:pPr>
      <w:r>
        <w:rPr>
          <w:rFonts w:eastAsia="Times New Roman"/>
        </w:rPr>
        <w:t xml:space="preserve">Evaluation with several different quality metrics suggested that the DIB assemblies were somewhat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NCGR assemblies than vice versa, the DIB assemblies had significantly </w:t>
      </w:r>
      <w:r w:rsidR="000321C5">
        <w:rPr>
          <w:rFonts w:eastAsia="Times New Roman"/>
        </w:rPr>
        <w:t>higher</w:t>
      </w:r>
      <w:r>
        <w:rPr>
          <w:rFonts w:eastAsia="Times New Roman"/>
        </w:rPr>
        <w:t xml:space="preserve"> </w:t>
      </w:r>
      <w:proofErr w:type="spellStart"/>
      <w:r>
        <w:rPr>
          <w:rFonts w:eastAsia="Times New Roman"/>
        </w:rPr>
        <w:t>Transrate</w:t>
      </w:r>
      <w:proofErr w:type="spellEnd"/>
      <w:r>
        <w:rPr>
          <w:rFonts w:eastAsia="Times New Roman"/>
        </w:rPr>
        <w:t xml:space="preserve"> scores, indicating better overall read inclusion</w:t>
      </w:r>
      <w:r w:rsidR="007E5BF7">
        <w:rPr>
          <w:rFonts w:eastAsia="Times New Roman"/>
        </w:rPr>
        <w:t xml:space="preserve"> in the assembled </w:t>
      </w:r>
      <w:proofErr w:type="spellStart"/>
      <w:r w:rsidR="007E5BF7">
        <w:rPr>
          <w:rFonts w:eastAsia="Times New Roman"/>
        </w:rPr>
        <w:t>contigs</w:t>
      </w:r>
      <w:proofErr w:type="spellEnd"/>
      <w:r>
        <w:rPr>
          <w:rFonts w:eastAsia="Times New Roman"/>
        </w:rPr>
        <w:t xml:space="preserve">. </w:t>
      </w:r>
      <w:r w:rsidR="007E5BF7">
        <w:rPr>
          <w:rFonts w:eastAsia="Times New Roman"/>
        </w:rPr>
        <w:t>T</w:t>
      </w:r>
      <w:r>
        <w:rPr>
          <w:rFonts w:eastAsia="Times New Roman"/>
        </w:rPr>
        <w:t xml:space="preserve">he DIB assemblies typically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the additional content </w:t>
      </w:r>
      <w:r w:rsidR="007E5BF7">
        <w:rPr>
          <w:rFonts w:eastAsia="Times New Roman"/>
        </w:rPr>
        <w:t>assembled with the DIB pipeline might be biologically meaningful</w:t>
      </w:r>
      <w:r w:rsidR="007B006C">
        <w:rPr>
          <w:rFonts w:eastAsia="Times New Roman"/>
        </w:rPr>
        <w:t>.</w:t>
      </w:r>
    </w:p>
    <w:p w14:paraId="788385C4" w14:textId="77777777" w:rsidR="004F16B7" w:rsidRDefault="004F16B7" w:rsidP="00F26596">
      <w:pPr>
        <w:pStyle w:val="Normal10"/>
        <w:rPr>
          <w:rFonts w:eastAsia="Times New Roman"/>
        </w:rPr>
      </w:pPr>
    </w:p>
    <w:p w14:paraId="68AFB726" w14:textId="6CDCE0F4" w:rsidR="004F16B7" w:rsidRDefault="004F16B7" w:rsidP="00F26596">
      <w:pPr>
        <w:pStyle w:val="Normal10"/>
        <w:rPr>
          <w:rFonts w:eastAsia="Times New Roman"/>
        </w:rPr>
      </w:pPr>
      <w:ins w:id="6" w:author="Lisa Cohen" w:date="2017-12-07T12:15:00Z">
        <w:r>
          <w:rPr>
            <w:rFonts w:eastAsia="Times New Roman"/>
          </w:rPr>
          <w:t xml:space="preserve">The evaluation metrics described here serve as a framework for better contextualizing the quality of </w:t>
        </w:r>
        <w:proofErr w:type="spellStart"/>
        <w:r>
          <w:rPr>
            <w:rFonts w:eastAsia="Times New Roman"/>
          </w:rPr>
          <w:t>protistan</w:t>
        </w:r>
        <w:proofErr w:type="spellEnd"/>
        <w:r>
          <w:rPr>
            <w:rFonts w:eastAsia="Times New Roman"/>
          </w:rPr>
          <w:t xml:space="preserve"> transcriptomes. For some species/strains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"[17]", "plainTextFormattedCitation" : "[17]", "previouslyFormattedCitation" : "[17]" }, "properties" : { "noteIndex" : 0 }, "schema" : "https://github.com/citation-style-language/schema/raw/master/csl-citation.json" }</w:instrText>
        </w:r>
        <w:r>
          <w:rPr>
            <w:rFonts w:eastAsia="Times New Roman"/>
          </w:rPr>
          <w:fldChar w:fldCharType="separate"/>
        </w:r>
        <w:r w:rsidRPr="00C863EC">
          <w:rPr>
            <w:rFonts w:eastAsia="Times New Roman"/>
            <w:noProof/>
          </w:rPr>
          <w:t>[17]</w:t>
        </w:r>
        <w:r>
          <w:rPr>
            <w:rFonts w:eastAsia="Times New Roman"/>
          </w:rPr>
          <w:fldChar w:fldCharType="end"/>
        </w:r>
        <w:r>
          <w:rPr>
            <w:rFonts w:eastAsia="Times New Roman"/>
          </w:rPr>
          <w:t xml:space="preserve">. More reference </w:t>
        </w:r>
      </w:ins>
      <w:r>
        <w:rPr>
          <w:rFonts w:eastAsia="Times New Roman"/>
        </w:rPr>
        <w:t>data sets</w:t>
      </w:r>
      <w:ins w:id="7" w:author="Lisa Cohen" w:date="2017-12-07T12:15:00Z">
        <w:r>
          <w:rPr>
            <w:rFonts w:eastAsia="Times New Roman"/>
          </w:rPr>
          <w:t xml:space="preserve"> are needed to expand the range of known genes and functions available in </w:t>
        </w:r>
        <w:proofErr w:type="spellStart"/>
        <w:r>
          <w:rPr>
            <w:rFonts w:eastAsia="Times New Roman"/>
          </w:rPr>
          <w:t>protistan</w:t>
        </w:r>
        <w:proofErr w:type="spellEnd"/>
        <w:r>
          <w:rPr>
            <w:rFonts w:eastAsia="Times New Roman"/>
          </w:rPr>
          <w:t xml:space="preserve"> organisms </w:t>
        </w:r>
        <w:r>
          <w:rPr>
            <w:rFonts w:eastAsia="Times New Roman"/>
          </w:rPr>
          <w:fldChar w:fldCharType="begin" w:fldLock="1"/>
        </w:r>
        <w:r>
          <w:rPr>
            <w:rFonts w:eastAsia="Times New Roman"/>
          </w:rPr>
          <w:instrText>ADDIN CSL_CITATION { "citationItems" : [ { "id" : "ITEM-1", "itemData" : { "DOI" : "10.1038/s41559-017-0145", "ISSN" : "2397-334X", "author" : [ { "dropping-particle" : "", "family" : "Sibbald", "given" : "Shannon J.", "non-dropping-particle" : "", "parse-names" : false, "suffix" : "" }, { "dropping-particle" : "", "family" : "Archibald", "given" : "John M.", "non-dropping-particle" : "", "parse-names" : false, "suffix" : "" } ], "container-title" : "Nature Ecology &amp; Evolution", "id" : "ITEM-1", "issue" : "5", "issued" : { "date-parts" : [ [ "2017", "4", "20" ] ] }, "page" : "0145", "publisher" : "Nature Publishing Group", "title" : "More protist genomes needed", "type" : "article-journal", "volume" : "1" }, "uris" : [ "http://www.mendeley.com/documents/?uuid=ea33105c-5fc3-357e-b83f-ba8f99fdb6b6" ] } ], "mendeley" : { "formattedCitation" : "[45]", "plainTextFormattedCitation" : "[45]", "previouslyFormattedCitation" : "[45]" }, "properties" : { "noteIndex" : 0 }, "schema" : "https://github.com/citation-style-language/schema/raw/master/csl-citation.json" }</w:instrText>
        </w:r>
        <w:r>
          <w:rPr>
            <w:rFonts w:eastAsia="Times New Roman"/>
          </w:rPr>
          <w:fldChar w:fldCharType="separate"/>
        </w:r>
        <w:r w:rsidRPr="00B35169">
          <w:rPr>
            <w:rFonts w:eastAsia="Times New Roman"/>
            <w:noProof/>
          </w:rPr>
          <w:t>[45]</w:t>
        </w:r>
        <w:r>
          <w:rPr>
            <w:rFonts w:eastAsia="Times New Roman"/>
          </w:rPr>
          <w:fldChar w:fldCharType="end"/>
        </w:r>
        <w:r>
          <w:rPr>
            <w:rFonts w:eastAsia="Times New Roman"/>
          </w:rPr>
          <w:t>.</w:t>
        </w:r>
      </w:ins>
    </w:p>
    <w:p w14:paraId="4A3D1075" w14:textId="77777777" w:rsidR="00F26596" w:rsidRDefault="00F26596" w:rsidP="00511B8D">
      <w:pPr>
        <w:pStyle w:val="Normal10"/>
        <w:rPr>
          <w:rFonts w:eastAsia="Times New Roman"/>
          <w:b/>
        </w:rPr>
      </w:pPr>
    </w:p>
    <w:p w14:paraId="5FAA423A" w14:textId="21BB843D" w:rsidR="00F26596" w:rsidRPr="00F26596" w:rsidRDefault="00F26596" w:rsidP="00F75262">
      <w:pPr>
        <w:pStyle w:val="Normal10"/>
        <w:outlineLvl w:val="0"/>
        <w:rPr>
          <w:rFonts w:eastAsia="Times New Roman"/>
          <w:b/>
        </w:rPr>
      </w:pPr>
      <w:r w:rsidRPr="00F26596">
        <w:rPr>
          <w:rFonts w:eastAsia="Times New Roman"/>
          <w:b/>
        </w:rPr>
        <w:lastRenderedPageBreak/>
        <w:t xml:space="preserve">Automated pipelines can be used to process arbitrarily many </w:t>
      </w:r>
      <w:proofErr w:type="spellStart"/>
      <w:r w:rsidRPr="00F26596">
        <w:rPr>
          <w:rFonts w:eastAsia="Times New Roman"/>
          <w:b/>
        </w:rPr>
        <w:t>RNAseq</w:t>
      </w:r>
      <w:proofErr w:type="spellEnd"/>
      <w:r w:rsidRPr="00F26596">
        <w:rPr>
          <w:rFonts w:eastAsia="Times New Roman"/>
          <w:b/>
        </w:rPr>
        <w:t xml:space="preserve"> samples</w:t>
      </w:r>
    </w:p>
    <w:p w14:paraId="198D33CD" w14:textId="77777777" w:rsidR="00F26596" w:rsidRDefault="00F26596" w:rsidP="00511B8D">
      <w:pPr>
        <w:pStyle w:val="Normal10"/>
        <w:rPr>
          <w:rFonts w:eastAsia="Times New Roman"/>
        </w:rPr>
      </w:pPr>
    </w:p>
    <w:p w14:paraId="196AA737" w14:textId="58C95897" w:rsidR="0033401D" w:rsidRDefault="00F26596" w:rsidP="0033401D">
      <w:pPr>
        <w:pStyle w:val="Normal10"/>
        <w:rPr>
          <w:rFonts w:eastAsia="Times New Roman"/>
        </w:rPr>
      </w:pPr>
      <w:r>
        <w:rPr>
          <w:rFonts w:eastAsia="Times New Roman"/>
        </w:rPr>
        <w:t>The automated and modularized nature of this pipe</w:t>
      </w:r>
      <w:r w:rsidR="0033401D">
        <w:rPr>
          <w:rFonts w:eastAsia="Times New Roman"/>
        </w:rPr>
        <w:t xml:space="preserve">line is useful for processing </w:t>
      </w:r>
      <w:r>
        <w:rPr>
          <w:rFonts w:eastAsia="Times New Roman"/>
        </w:rPr>
        <w:t>large data set</w:t>
      </w:r>
      <w:r w:rsidR="0033401D">
        <w:rPr>
          <w:rFonts w:eastAsia="Times New Roman"/>
        </w:rPr>
        <w:t xml:space="preserve">s like </w:t>
      </w:r>
      <w:r w:rsidR="00831511">
        <w:rPr>
          <w:rFonts w:eastAsia="Times New Roman"/>
        </w:rPr>
        <w:t>the MMETSP,</w:t>
      </w:r>
      <w:r>
        <w:rPr>
          <w:rFonts w:eastAsia="Times New Roman"/>
        </w:rPr>
        <w:t xml:space="preserve"> </w:t>
      </w:r>
      <w:r w:rsidR="0033401D">
        <w:rPr>
          <w:rFonts w:eastAsia="Times New Roman"/>
        </w:rPr>
        <w:t xml:space="preserve">and </w:t>
      </w:r>
      <w:r w:rsidR="00831511">
        <w:rPr>
          <w:rFonts w:eastAsia="Times New Roman"/>
        </w:rPr>
        <w:t xml:space="preserve">it </w:t>
      </w:r>
      <w:r w:rsidR="0033401D">
        <w:rPr>
          <w:rFonts w:eastAsia="Times New Roman"/>
        </w:rPr>
        <w:t>allow</w:t>
      </w:r>
      <w:r w:rsidR="00831511">
        <w:rPr>
          <w:rFonts w:eastAsia="Times New Roman"/>
        </w:rPr>
        <w:t>s</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CPU-year of compute. </w:t>
      </w:r>
      <w:r w:rsidR="007E5BF7">
        <w:rPr>
          <w:rFonts w:eastAsia="Times New Roman"/>
        </w:rPr>
        <w:t xml:space="preserve">The value of automation is </w:t>
      </w:r>
      <w:r w:rsidR="002D3422">
        <w:rPr>
          <w:rFonts w:eastAsia="Times New Roman"/>
        </w:rPr>
        <w:t xml:space="preserve">clear </w:t>
      </w:r>
      <w:r w:rsidR="0033401D">
        <w:rPr>
          <w:rFonts w:eastAsia="Times New Roman"/>
        </w:rPr>
        <w:t>when new</w:t>
      </w:r>
      <w:r w:rsidR="004F16B7">
        <w:rPr>
          <w:rFonts w:eastAsia="Times New Roman"/>
        </w:rPr>
        <w:t xml:space="preserve"> data sets become available, </w:t>
      </w:r>
      <w:r w:rsidR="0033401D">
        <w:rPr>
          <w:rFonts w:eastAsia="Times New Roman"/>
        </w:rPr>
        <w:t xml:space="preserve">tools are updated, or many tools are compared in benchmark studies.  Despite this, few </w:t>
      </w:r>
      <w:r w:rsidR="007E5BF7">
        <w:rPr>
          <w:rFonts w:eastAsia="Times New Roman"/>
        </w:rPr>
        <w:t>assembly</w:t>
      </w:r>
      <w:r w:rsidR="0033401D">
        <w:rPr>
          <w:rFonts w:eastAsia="Times New Roman"/>
        </w:rPr>
        <w:t xml:space="preserve"> efforts completely automate their process, perhaps because the up-front cost of doing so is high compared to the</w:t>
      </w:r>
      <w:r w:rsidR="007D2E26">
        <w:rPr>
          <w:rFonts w:eastAsia="Times New Roman"/>
        </w:rPr>
        <w:t xml:space="preserve"> size of the data</w:t>
      </w:r>
      <w:r w:rsidR="0033401D">
        <w:rPr>
          <w:rFonts w:eastAsia="Times New Roman"/>
        </w:rPr>
        <w:t xml:space="preserve">set </w:t>
      </w:r>
      <w:r w:rsidR="007D2E26">
        <w:rPr>
          <w:rFonts w:eastAsia="Times New Roman"/>
        </w:rPr>
        <w:t xml:space="preserve">typically </w:t>
      </w:r>
      <w:r w:rsidR="0033401D">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Default="00F26596" w:rsidP="00F75262">
      <w:pPr>
        <w:pStyle w:val="Normal10"/>
        <w:outlineLvl w:val="0"/>
        <w:rPr>
          <w:rFonts w:eastAsia="Times New Roman"/>
          <w:b/>
        </w:rPr>
      </w:pPr>
      <w:r>
        <w:rPr>
          <w:rFonts w:eastAsia="Times New Roman"/>
          <w:b/>
        </w:rPr>
        <w:t>Analyzing many samples using a common pipeline identifies taxon-specific trends</w:t>
      </w:r>
    </w:p>
    <w:p w14:paraId="7FB2BA14" w14:textId="77777777" w:rsidR="00511B8D" w:rsidRDefault="00511B8D" w:rsidP="00511B8D">
      <w:pPr>
        <w:pStyle w:val="Normal10"/>
        <w:rPr>
          <w:rFonts w:eastAsia="Times New Roman"/>
          <w:i/>
        </w:rPr>
      </w:pPr>
    </w:p>
    <w:p w14:paraId="0699924C" w14:textId="3CE631C4" w:rsidR="00511B8D" w:rsidRDefault="0033401D" w:rsidP="00511B8D">
      <w:pPr>
        <w:pStyle w:val="Normal10"/>
        <w:rPr>
          <w:rFonts w:eastAsia="Times New Roman"/>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set of species</w:t>
      </w:r>
      <w:r w:rsidR="007D2E26">
        <w:rPr>
          <w:rFonts w:eastAsia="Times New Roman"/>
        </w:rPr>
        <w:t xml:space="preserve"> that span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C863EC">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"[45]", "plainTextFormattedCitation" : "[45]", "previouslyFormattedCitation" : "[45]" }, "properties" : { "noteIndex" : 0 }, "schema" : "https://github.com/citation-style-language/schema/raw/master/csl-citation.json" }</w:instrText>
      </w:r>
      <w:r w:rsidR="00D23D0C">
        <w:rPr>
          <w:rFonts w:eastAsia="Times New Roman"/>
        </w:rPr>
        <w:fldChar w:fldCharType="separate"/>
      </w:r>
      <w:r w:rsidR="00B43870" w:rsidRPr="00B43870">
        <w:rPr>
          <w:rFonts w:eastAsia="Times New Roman"/>
          <w:noProof/>
        </w:rPr>
        <w:t>[45]</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43BE2">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"[37]", "plainTextFormattedCitation" : "[37]", "previouslyFormattedCitation" : "[37]" }, "properties" : { "noteIndex" : 0 }, "schema" : "https://github.com/citation-style-language/schema/raw/master/csl-citation.json" }</w:instrText>
      </w:r>
      <w:r w:rsidR="00511B8D">
        <w:rPr>
          <w:rFonts w:eastAsia="Times New Roman"/>
        </w:rPr>
        <w:fldChar w:fldCharType="separate"/>
      </w:r>
      <w:r w:rsidR="00043BE2" w:rsidRPr="00043BE2">
        <w:rPr>
          <w:rFonts w:eastAsia="Times New Roman"/>
          <w:noProof/>
        </w:rPr>
        <w:t>[37]</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3A72E5">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"[40,42]", "plainTextFormattedCitation" : "[40,42]", "previouslyFormattedCitation" : "[40,42]" }, "properties" : { "noteIndex" : 0 }, "schema" : "https://github.com/citation-style-language/schema/raw/master/csl-citation.json" }</w:instrText>
      </w:r>
      <w:r w:rsidR="003A72E5">
        <w:rPr>
          <w:rFonts w:eastAsia="Times New Roman"/>
        </w:rPr>
        <w:fldChar w:fldCharType="separate"/>
      </w:r>
      <w:r w:rsidR="003A72E5" w:rsidRPr="003A72E5">
        <w:rPr>
          <w:rFonts w:eastAsia="Times New Roman"/>
          <w:noProof/>
        </w:rPr>
        <w:t>[40,42]</w:t>
      </w:r>
      <w:r w:rsidR="003A72E5">
        <w:rPr>
          <w:rFonts w:eastAsia="Times New Roman"/>
        </w:rPr>
        <w:fldChar w:fldCharType="end"/>
      </w:r>
      <w:r w:rsidR="00511B8D">
        <w:rPr>
          <w:rFonts w:eastAsia="Times New Roman"/>
        </w:rPr>
        <w:t>.</w:t>
      </w:r>
    </w:p>
    <w:p w14:paraId="4C8E18FE" w14:textId="77777777" w:rsidR="00511B8D" w:rsidRDefault="00511B8D" w:rsidP="00511B8D">
      <w:pPr>
        <w:pStyle w:val="Normal10"/>
        <w:rPr>
          <w:rFonts w:eastAsia="Times New Roman"/>
        </w:rPr>
      </w:pPr>
    </w:p>
    <w:p w14:paraId="0261A8A3" w14:textId="10BEF197" w:rsidR="00511B8D" w:rsidRDefault="00511B8D" w:rsidP="00511B8D">
      <w:pPr>
        <w:pStyle w:val="Normal10"/>
        <w:rPr>
          <w:rFonts w:eastAsia="Times New Roman"/>
        </w:rPr>
      </w:pPr>
      <w:r>
        <w:rPr>
          <w:rFonts w:eastAsia="Times New Roman"/>
        </w:rPr>
        <w:t xml:space="preserve">Assembly evaluation tools yielded results outside the range of what is normal for some organisms, </w:t>
      </w:r>
      <w:r w:rsidR="00F26596">
        <w:rPr>
          <w:rFonts w:eastAsia="Times New Roman"/>
        </w:rPr>
        <w:t>e.g.</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serving a different purpose </w:t>
      </w:r>
      <w:r w:rsidR="003A72E5">
        <w:rPr>
          <w:rFonts w:eastAsia="Times New Roman"/>
        </w:rPr>
        <w:fldChar w:fldCharType="begin" w:fldLock="1"/>
      </w:r>
      <w:r w:rsidR="003A72E5">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"[21\u201323]", "plainTextFormattedCitation" : "[21\u201323]", "previouslyFormattedCitation" : "[21\u201323]" }, "properties" : { "noteIndex" : 0 }, "schema" : "https://github.com/citation-style-language/schema/raw/master/csl-citation.json" }</w:instrText>
      </w:r>
      <w:r w:rsidR="003A72E5">
        <w:rPr>
          <w:rFonts w:eastAsia="Times New Roman"/>
        </w:rPr>
        <w:fldChar w:fldCharType="separate"/>
      </w:r>
      <w:r w:rsidR="003A72E5" w:rsidRPr="003A72E5">
        <w:rPr>
          <w:rFonts w:eastAsia="Times New Roman"/>
          <w:noProof/>
        </w:rPr>
        <w:t>[21–23]</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fldChar w:fldCharType="begin" w:fldLock="1"/>
      </w:r>
      <w:r w:rsidR="00C863EC">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"[46]", "plainTextFormattedCitation" : "[46]", "previouslyFormattedCitation" : "[46]" }, "properties" : { "noteIndex" : 0 }, "schema" : "https://github.com/citation-style-language/schema/raw/master/csl-citation.json" }</w:instrText>
      </w:r>
      <w:r w:rsidR="003A72E5">
        <w:rPr>
          <w:rFonts w:eastAsia="Times New Roman"/>
        </w:rPr>
        <w:fldChar w:fldCharType="separate"/>
      </w:r>
      <w:r w:rsidR="00B43870" w:rsidRPr="00B43870">
        <w:rPr>
          <w:rFonts w:eastAsia="Times New Roman"/>
          <w:noProof/>
        </w:rPr>
        <w:t>[46]</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7D2E26">
        <w:rPr>
          <w:rFonts w:eastAsia="Times New Roman"/>
        </w:rPr>
        <w:t xml:space="preserve"> </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5E53B104" w14:textId="6DF9B16C" w:rsidR="00ED5308" w:rsidRDefault="007D2E26" w:rsidP="00511B8D">
      <w:pPr>
        <w:pStyle w:val="Normal10"/>
        <w:rPr>
          <w:rFonts w:eastAsia="Times New Roman"/>
        </w:rPr>
      </w:pPr>
      <w:r>
        <w:rPr>
          <w:rFonts w:eastAsia="Times New Roman"/>
        </w:rPr>
        <w:t xml:space="preserve">As the rate of sequencing data generation continues to increase, efforts to facilitated automated processing and evaluation of such data are increasingly important. </w:t>
      </w:r>
      <w:r w:rsidR="00F428E0">
        <w:rPr>
          <w:rFonts w:eastAsia="Times New Roman"/>
        </w:rPr>
        <w:t>This study has demonstrated that r</w:t>
      </w:r>
      <w:r w:rsidR="00497B19">
        <w:rPr>
          <w:rFonts w:eastAsia="Times New Roman"/>
        </w:rPr>
        <w:t>e</w:t>
      </w:r>
      <w:r w:rsidR="00511B8D">
        <w:rPr>
          <w:rFonts w:eastAsia="Times New Roman"/>
        </w:rPr>
        <w:t xml:space="preserve">-analyzing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 xml:space="preserve">with new tools and methods </w:t>
      </w:r>
      <w:r w:rsidR="00405CCF">
        <w:rPr>
          <w:rFonts w:eastAsia="Times New Roman"/>
        </w:rPr>
        <w:t xml:space="preserve">improves </w:t>
      </w:r>
      <w:r w:rsidR="00B25EC1">
        <w:rPr>
          <w:rFonts w:eastAsia="Times New Roman"/>
        </w:rPr>
        <w:t xml:space="preserve">the quality of </w:t>
      </w:r>
      <w:r w:rsidR="005F13DF">
        <w:rPr>
          <w:rFonts w:eastAsia="Times New Roman"/>
        </w:rPr>
        <w:t xml:space="preserve">reference </w:t>
      </w:r>
      <w:r w:rsidR="005F13DF">
        <w:rPr>
          <w:rFonts w:eastAsia="Times New Roman"/>
        </w:rPr>
        <w:lastRenderedPageBreak/>
        <w:t>transcriptome assemblies</w:t>
      </w:r>
      <w:r w:rsidR="00663EEE">
        <w:rPr>
          <w:rFonts w:eastAsia="Times New Roman"/>
        </w:rPr>
        <w:t xml:space="preserve"> and expands</w:t>
      </w:r>
      <w:r>
        <w:rPr>
          <w:rFonts w:eastAsia="Times New Roman"/>
        </w:rPr>
        <w:t xml:space="preserve"> 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497B19">
        <w:rPr>
          <w:rFonts w:eastAsia="Times New Roman"/>
        </w:rPr>
        <w:t>, allowing taxon-specific feature</w:t>
      </w:r>
      <w:r w:rsidR="00CE4262">
        <w:rPr>
          <w:rFonts w:eastAsia="Times New Roman"/>
        </w:rPr>
        <w:t xml:space="preserve">s to be identified because the </w:t>
      </w:r>
      <w:r w:rsidR="00497B19">
        <w:rPr>
          <w:rFonts w:eastAsia="Times New Roman"/>
        </w:rPr>
        <w:t xml:space="preserve">pipelines </w:t>
      </w:r>
      <w:r>
        <w:rPr>
          <w:rFonts w:eastAsia="Times New Roman"/>
        </w:rPr>
        <w:t xml:space="preserve">were </w:t>
      </w:r>
      <w:r w:rsidR="00497B19">
        <w:rPr>
          <w:rFonts w:eastAsia="Times New Roman"/>
        </w:rPr>
        <w:t>process</w:t>
      </w:r>
      <w:r>
        <w:rPr>
          <w:rFonts w:eastAsia="Times New Roman"/>
        </w:rPr>
        <w:t>ing</w:t>
      </w:r>
      <w:r w:rsidR="00497B19">
        <w:rPr>
          <w:rFonts w:eastAsia="Times New Roman"/>
        </w:rPr>
        <w:t xml:space="preserve"> all samples together. With the growing volume of nucleic acid data in centralized and de-centralized repositories, streamlining methods into pipelines such as this can not only assist with the reproducibility of the analysis, but can help to identify features among diverse taxa from </w:t>
      </w:r>
      <w:r w:rsidR="00CF2EF9">
        <w:rPr>
          <w:rFonts w:eastAsia="Times New Roman"/>
        </w:rPr>
        <w:t>large collections of</w:t>
      </w:r>
      <w:r w:rsidR="00497B19">
        <w:rPr>
          <w:rFonts w:eastAsia="Times New Roman"/>
        </w:rPr>
        <w:t xml:space="preserve"> samples</w:t>
      </w:r>
      <w:r>
        <w:rPr>
          <w:rFonts w:eastAsia="Times New Roman"/>
        </w:rPr>
        <w:t>, showing that new and useful information can be discovered from re-analysis of existing data</w:t>
      </w:r>
      <w:r w:rsidR="00497B19">
        <w:rPr>
          <w:rFonts w:eastAsia="Times New Roman"/>
        </w:rPr>
        <w:t>.</w:t>
      </w:r>
    </w:p>
    <w:p w14:paraId="260E95B3" w14:textId="7037B0BA" w:rsidR="007A7913" w:rsidRDefault="007A7913" w:rsidP="003A72E5">
      <w:pPr>
        <w:pStyle w:val="Normal10"/>
        <w:rPr>
          <w:rFonts w:eastAsia="Times New Roman"/>
        </w:rPr>
      </w:pPr>
    </w:p>
    <w:p w14:paraId="1891A9C1" w14:textId="77777777" w:rsidR="007A7913" w:rsidRDefault="007A7913" w:rsidP="00F75262">
      <w:pPr>
        <w:pStyle w:val="Normal1"/>
        <w:outlineLvl w:val="0"/>
        <w:rPr>
          <w:rFonts w:eastAsia="Times New Roman"/>
          <w:b/>
        </w:rPr>
      </w:pPr>
      <w:r>
        <w:rPr>
          <w:rFonts w:eastAsia="Times New Roman"/>
          <w:b/>
        </w:rPr>
        <w:t>Acknowledgements</w:t>
      </w:r>
    </w:p>
    <w:p w14:paraId="272A0DA8" w14:textId="77777777" w:rsidR="007A7913" w:rsidRDefault="007A7913" w:rsidP="007A7913">
      <w:pPr>
        <w:pStyle w:val="Normal1"/>
        <w:rPr>
          <w:rFonts w:eastAsia="Times New Roman"/>
        </w:rPr>
      </w:pPr>
    </w:p>
    <w:p w14:paraId="135AB6E2" w14:textId="632E8D62" w:rsidR="007A7913" w:rsidRDefault="003069A4" w:rsidP="007A7913">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7A7913">
      <w:pPr>
        <w:pStyle w:val="Normal1"/>
        <w:rPr>
          <w:rFonts w:eastAsia="Times New Roman"/>
        </w:rPr>
      </w:pPr>
    </w:p>
    <w:p w14:paraId="591C3315" w14:textId="77777777" w:rsidR="007A7913" w:rsidRDefault="007A7913" w:rsidP="00F75262">
      <w:pPr>
        <w:pStyle w:val="Normal1"/>
        <w:outlineLvl w:val="0"/>
        <w:rPr>
          <w:rFonts w:eastAsia="Times New Roman"/>
          <w:b/>
        </w:rPr>
      </w:pPr>
      <w:r>
        <w:rPr>
          <w:rFonts w:eastAsia="Times New Roman"/>
          <w:b/>
        </w:rPr>
        <w:t>References</w:t>
      </w:r>
    </w:p>
    <w:p w14:paraId="29E09AA0" w14:textId="77777777" w:rsidR="007A7913" w:rsidRDefault="007A7913" w:rsidP="007A7913">
      <w:pPr>
        <w:pStyle w:val="Normal1"/>
        <w:rPr>
          <w:rFonts w:eastAsia="Times New Roman"/>
          <w:b/>
        </w:rPr>
      </w:pPr>
    </w:p>
    <w:p w14:paraId="5BA71921" w14:textId="6FAB560C" w:rsidR="00C863EC" w:rsidRPr="00C863EC" w:rsidRDefault="007A7913" w:rsidP="00C863EC">
      <w:pPr>
        <w:widowControl w:val="0"/>
        <w:autoSpaceDE w:val="0"/>
        <w:autoSpaceDN w:val="0"/>
        <w:adjustRightInd w:val="0"/>
        <w:spacing w:line="240" w:lineRule="auto"/>
        <w:rPr>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C863EC" w:rsidRPr="00C863EC">
        <w:rPr>
          <w:noProof/>
        </w:rPr>
        <w:t>1. Lowe EK, Swalla BJ, Brown CT. Evaluating a lightweight transcriptome assembly pipeline on two closely related ascidian species. PeerJ Prepr. [Internet]. 2014;2:e505v1. Available from: https://dx.doi.org/10.7287/peerj.preprints.505v1</w:t>
      </w:r>
    </w:p>
    <w:p w14:paraId="347BDC8F" w14:textId="77777777" w:rsidR="00C863EC" w:rsidRPr="00C863EC" w:rsidRDefault="00C863EC" w:rsidP="00C863EC">
      <w:pPr>
        <w:widowControl w:val="0"/>
        <w:autoSpaceDE w:val="0"/>
        <w:autoSpaceDN w:val="0"/>
        <w:adjustRightInd w:val="0"/>
        <w:spacing w:line="240" w:lineRule="auto"/>
        <w:rPr>
          <w:noProof/>
        </w:rPr>
      </w:pPr>
      <w:r w:rsidRPr="00C863EC">
        <w:rPr>
          <w:noProof/>
        </w:rPr>
        <w:t>2.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0EC91E10" w14:textId="77777777" w:rsidR="00C863EC" w:rsidRPr="00C863EC" w:rsidRDefault="00C863EC" w:rsidP="00C863EC">
      <w:pPr>
        <w:widowControl w:val="0"/>
        <w:autoSpaceDE w:val="0"/>
        <w:autoSpaceDN w:val="0"/>
        <w:adjustRightInd w:val="0"/>
        <w:spacing w:line="240" w:lineRule="auto"/>
        <w:rPr>
          <w:noProof/>
        </w:rPr>
      </w:pPr>
      <w:r w:rsidRPr="00C863EC">
        <w:rPr>
          <w:noProof/>
        </w:rPr>
        <w:t>3. Vittoria Roncalli, Matthew C. Cieslaka, Stephanie A. Sommera RRH, Lenz PH. De novo transcriptome assembly of the calanoid copepod Neocalanus flemingeri: A new resource for emergence from diapause. Mar. Genomics [Internet]. Elsevier; 2017 [cited 2017 Sep 22]; Available from: http://www.sciencedirect.com/science/article/pii/S1874778717302155</w:t>
      </w:r>
    </w:p>
    <w:p w14:paraId="5493038F" w14:textId="77777777" w:rsidR="00C863EC" w:rsidRPr="00C863EC" w:rsidRDefault="00C863EC" w:rsidP="00C863EC">
      <w:pPr>
        <w:widowControl w:val="0"/>
        <w:autoSpaceDE w:val="0"/>
        <w:autoSpaceDN w:val="0"/>
        <w:adjustRightInd w:val="0"/>
        <w:spacing w:line="240" w:lineRule="auto"/>
        <w:rPr>
          <w:noProof/>
        </w:rPr>
      </w:pPr>
      <w:r w:rsidRPr="00C863EC">
        <w:rPr>
          <w:noProof/>
        </w:rPr>
        <w:t>4. Rana SB, Zadlock FJ, Zhang Z, Murphy WR, Bentivegna CS. Comparison of De Novo Transcriptome Assemblers and k-mer Strategies Using the Killifish, Fundulus heteroclitus. Davies WIL, editor. PLoS One [Internet]. Public Library of Science; 2016 [cited 2017 Sep 22];11:e0153104. Available from: http://dx.plos.org/10.1371/journal.pone.0153104</w:t>
      </w:r>
    </w:p>
    <w:p w14:paraId="26FC642F" w14:textId="77777777" w:rsidR="00C863EC" w:rsidRPr="00C863EC" w:rsidRDefault="00C863EC" w:rsidP="00C863EC">
      <w:pPr>
        <w:widowControl w:val="0"/>
        <w:autoSpaceDE w:val="0"/>
        <w:autoSpaceDN w:val="0"/>
        <w:adjustRightInd w:val="0"/>
        <w:spacing w:line="240" w:lineRule="auto"/>
        <w:rPr>
          <w:noProof/>
        </w:rPr>
      </w:pPr>
      <w:r w:rsidRPr="00C863EC">
        <w:rPr>
          <w:noProof/>
        </w:rPr>
        <w:t>5.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3B9C33BE"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6. Heikkinen LK, Kesäniemi JE, Knott KE. De novo transcriptome assembly and developmental mode specific gene expression of </w:t>
      </w:r>
      <w:r w:rsidRPr="00C863EC">
        <w:rPr>
          <w:i/>
          <w:iCs/>
          <w:noProof/>
        </w:rPr>
        <w:t>Pygospio elegans</w:t>
      </w:r>
      <w:r w:rsidRPr="00C863EC">
        <w:rPr>
          <w:noProof/>
        </w:rPr>
        <w:t>. Evol. Dev. [Internet]. 2017 [cited 2017 Sep 22];19:205–17. Available from: http://doi.wiley.com/10.1111/ede.12230</w:t>
      </w:r>
    </w:p>
    <w:p w14:paraId="7279E39A" w14:textId="77777777" w:rsidR="00C863EC" w:rsidRPr="00C863EC" w:rsidRDefault="00C863EC" w:rsidP="00C863EC">
      <w:pPr>
        <w:widowControl w:val="0"/>
        <w:autoSpaceDE w:val="0"/>
        <w:autoSpaceDN w:val="0"/>
        <w:adjustRightInd w:val="0"/>
        <w:spacing w:line="240" w:lineRule="auto"/>
        <w:rPr>
          <w:noProof/>
        </w:rPr>
      </w:pPr>
      <w:r w:rsidRPr="00C863EC">
        <w:rPr>
          <w:noProof/>
        </w:rPr>
        <w:lastRenderedPageBreak/>
        <w:t>7. Conesa A, Madrigal P, Tarazona S, Gomez-Cabrero D, Cervera A, McPherson A, et al. A survey of best practices for RNA-seq data analysis. Genome Biol [Internet]. 2016;17:13. Available from: http://www.ncbi.nlm.nih.gov/pubmed/26813401</w:t>
      </w:r>
    </w:p>
    <w:p w14:paraId="491D7425" w14:textId="77777777" w:rsidR="00C863EC" w:rsidRPr="00C863EC" w:rsidRDefault="00C863EC" w:rsidP="00C863EC">
      <w:pPr>
        <w:widowControl w:val="0"/>
        <w:autoSpaceDE w:val="0"/>
        <w:autoSpaceDN w:val="0"/>
        <w:adjustRightInd w:val="0"/>
        <w:spacing w:line="240" w:lineRule="auto"/>
        <w:rPr>
          <w:noProof/>
        </w:rPr>
      </w:pPr>
      <w:r w:rsidRPr="00C863EC">
        <w:rPr>
          <w:noProof/>
        </w:rPr>
        <w:t>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09FD8A2F" w14:textId="77777777" w:rsidR="00C863EC" w:rsidRPr="00C863EC" w:rsidRDefault="00C863EC" w:rsidP="00C863EC">
      <w:pPr>
        <w:widowControl w:val="0"/>
        <w:autoSpaceDE w:val="0"/>
        <w:autoSpaceDN w:val="0"/>
        <w:adjustRightInd w:val="0"/>
        <w:spacing w:line="240" w:lineRule="auto"/>
        <w:rPr>
          <w:noProof/>
        </w:rPr>
      </w:pPr>
      <w:r w:rsidRPr="00C863EC">
        <w:rPr>
          <w:noProof/>
        </w:rPr>
        <w:t>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5EAADF46" w14:textId="77777777" w:rsidR="00C863EC" w:rsidRPr="00C863EC" w:rsidRDefault="00C863EC" w:rsidP="00C863EC">
      <w:pPr>
        <w:widowControl w:val="0"/>
        <w:autoSpaceDE w:val="0"/>
        <w:autoSpaceDN w:val="0"/>
        <w:adjustRightInd w:val="0"/>
        <w:spacing w:line="240" w:lineRule="auto"/>
        <w:rPr>
          <w:noProof/>
        </w:rPr>
      </w:pPr>
      <w:r w:rsidRPr="00C863EC">
        <w:rPr>
          <w:noProof/>
        </w:rPr>
        <w:t>10. Robertson G, Schein J, Chiu R, Corbett R, Field M, Jackman SD, et al. De novo assembly and analysis of RNA-seq data. Nat. Methods [Internet]. 2010;7:909–12. Available from: http://www.ncbi.nlm.nih.gov/pubmed/20935650</w:t>
      </w:r>
    </w:p>
    <w:p w14:paraId="5C447517" w14:textId="77777777" w:rsidR="00C863EC" w:rsidRPr="00C863EC" w:rsidRDefault="00C863EC" w:rsidP="00C863EC">
      <w:pPr>
        <w:widowControl w:val="0"/>
        <w:autoSpaceDE w:val="0"/>
        <w:autoSpaceDN w:val="0"/>
        <w:adjustRightInd w:val="0"/>
        <w:spacing w:line="240" w:lineRule="auto"/>
        <w:rPr>
          <w:noProof/>
        </w:rPr>
      </w:pPr>
      <w:r w:rsidRPr="00C863EC">
        <w:rPr>
          <w:noProof/>
        </w:rPr>
        <w:t>11.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494CEC70" w14:textId="77777777" w:rsidR="00C863EC" w:rsidRPr="00C863EC" w:rsidRDefault="00C863EC" w:rsidP="00C863EC">
      <w:pPr>
        <w:widowControl w:val="0"/>
        <w:autoSpaceDE w:val="0"/>
        <w:autoSpaceDN w:val="0"/>
        <w:adjustRightInd w:val="0"/>
        <w:spacing w:line="240" w:lineRule="auto"/>
        <w:rPr>
          <w:noProof/>
        </w:rPr>
      </w:pPr>
      <w:r w:rsidRPr="00C863EC">
        <w:rPr>
          <w:noProof/>
        </w:rPr>
        <w:t>12.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271772E9" w14:textId="77777777" w:rsidR="00C863EC" w:rsidRPr="00C863EC" w:rsidRDefault="00C863EC" w:rsidP="00C863EC">
      <w:pPr>
        <w:widowControl w:val="0"/>
        <w:autoSpaceDE w:val="0"/>
        <w:autoSpaceDN w:val="0"/>
        <w:adjustRightInd w:val="0"/>
        <w:spacing w:line="240" w:lineRule="auto"/>
        <w:rPr>
          <w:noProof/>
        </w:rPr>
      </w:pPr>
      <w:r w:rsidRPr="00C863EC">
        <w:rPr>
          <w:noProof/>
        </w:rPr>
        <w:t>13.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49A00F8A"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14. Kannan S, Hui J, Mazooji K. Shannon : An Information-Optimal de Novo RNA-Seq Assembler. 2016;1–14. </w:t>
      </w:r>
    </w:p>
    <w:p w14:paraId="1C80F222" w14:textId="77777777" w:rsidR="00C863EC" w:rsidRPr="00C863EC" w:rsidRDefault="00C863EC" w:rsidP="00C863EC">
      <w:pPr>
        <w:widowControl w:val="0"/>
        <w:autoSpaceDE w:val="0"/>
        <w:autoSpaceDN w:val="0"/>
        <w:adjustRightInd w:val="0"/>
        <w:spacing w:line="240" w:lineRule="auto"/>
        <w:rPr>
          <w:noProof/>
        </w:rPr>
      </w:pPr>
      <w:r w:rsidRPr="00C863EC">
        <w:rPr>
          <w:noProof/>
        </w:rPr>
        <w:t>15.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19D5C364" w14:textId="77777777" w:rsidR="00C863EC" w:rsidRPr="00C863EC" w:rsidRDefault="00C863EC" w:rsidP="00C863EC">
      <w:pPr>
        <w:widowControl w:val="0"/>
        <w:autoSpaceDE w:val="0"/>
        <w:autoSpaceDN w:val="0"/>
        <w:adjustRightInd w:val="0"/>
        <w:spacing w:line="240" w:lineRule="auto"/>
        <w:rPr>
          <w:noProof/>
        </w:rPr>
      </w:pPr>
      <w:r w:rsidRPr="00C863EC">
        <w:rPr>
          <w:noProof/>
        </w:rPr>
        <w:t>16. Brown CT, Scott C, Crusoe MR, Sheneman L, Rosenthal J, Howe A. khmer-protocols 0.8.4 documentation. 2013 [cited 2017 Oct 17]; Available from: https://www.mendeley.com/import/?url=https://figshare.com/articles/khmer_protocols_0_8_3_documentation/878460</w:t>
      </w:r>
    </w:p>
    <w:p w14:paraId="38B5A048" w14:textId="77777777" w:rsidR="00C863EC" w:rsidRPr="00C863EC" w:rsidRDefault="00C863EC" w:rsidP="00C863EC">
      <w:pPr>
        <w:widowControl w:val="0"/>
        <w:autoSpaceDE w:val="0"/>
        <w:autoSpaceDN w:val="0"/>
        <w:adjustRightInd w:val="0"/>
        <w:spacing w:line="240" w:lineRule="auto"/>
        <w:rPr>
          <w:noProof/>
        </w:rPr>
      </w:pPr>
      <w:r w:rsidRPr="00C863EC">
        <w:rPr>
          <w:noProof/>
        </w:rPr>
        <w:t>17.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2AD2B28A" w14:textId="77777777" w:rsidR="00C863EC" w:rsidRPr="00C863EC" w:rsidRDefault="00C863EC" w:rsidP="00C863EC">
      <w:pPr>
        <w:widowControl w:val="0"/>
        <w:autoSpaceDE w:val="0"/>
        <w:autoSpaceDN w:val="0"/>
        <w:adjustRightInd w:val="0"/>
        <w:spacing w:line="240" w:lineRule="auto"/>
        <w:rPr>
          <w:noProof/>
        </w:rPr>
      </w:pPr>
      <w:r w:rsidRPr="00C863EC">
        <w:rPr>
          <w:noProof/>
        </w:rPr>
        <w:t>18. Durkin CA, Koester JA, Bender SJ, Armbrust EV. The evolution of silicon transporters in diatoms. Kroth P, editor. J. Phycol. [Internet]. 2016 [cited 2017 Sep 20];52:716–31. Available from: http://doi.wiley.com/10.1111/jpy.12441</w:t>
      </w:r>
    </w:p>
    <w:p w14:paraId="70181D70" w14:textId="77777777" w:rsidR="00C863EC" w:rsidRPr="00C863EC" w:rsidRDefault="00C863EC" w:rsidP="00C863EC">
      <w:pPr>
        <w:widowControl w:val="0"/>
        <w:autoSpaceDE w:val="0"/>
        <w:autoSpaceDN w:val="0"/>
        <w:adjustRightInd w:val="0"/>
        <w:spacing w:line="240" w:lineRule="auto"/>
        <w:rPr>
          <w:noProof/>
        </w:rPr>
      </w:pPr>
      <w:r w:rsidRPr="00C863EC">
        <w:rPr>
          <w:noProof/>
        </w:rPr>
        <w:lastRenderedPageBreak/>
        <w:t>19.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682E5290" w14:textId="77777777" w:rsidR="00C863EC" w:rsidRPr="00C863EC" w:rsidRDefault="00C863EC" w:rsidP="00C863EC">
      <w:pPr>
        <w:widowControl w:val="0"/>
        <w:autoSpaceDE w:val="0"/>
        <w:autoSpaceDN w:val="0"/>
        <w:adjustRightInd w:val="0"/>
        <w:spacing w:line="240" w:lineRule="auto"/>
        <w:rPr>
          <w:noProof/>
        </w:rPr>
      </w:pPr>
      <w:r w:rsidRPr="00C863EC">
        <w:rPr>
          <w:noProof/>
        </w:rPr>
        <w:t>20.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54224856" w14:textId="77777777" w:rsidR="00C863EC" w:rsidRPr="00C863EC" w:rsidRDefault="00C863EC" w:rsidP="00C863EC">
      <w:pPr>
        <w:widowControl w:val="0"/>
        <w:autoSpaceDE w:val="0"/>
        <w:autoSpaceDN w:val="0"/>
        <w:adjustRightInd w:val="0"/>
        <w:spacing w:line="240" w:lineRule="auto"/>
        <w:rPr>
          <w:noProof/>
        </w:rPr>
      </w:pPr>
      <w:r w:rsidRPr="00C863EC">
        <w:rPr>
          <w:noProof/>
        </w:rPr>
        <w:t>21. Alkalaeva E, Mikhailova T. Reassigning stop codons via translation termination: How a few eukaryotes broke the dogma. BioEssays [Internet]. 2017 [cited 2017 Sep 20];39:1600213. Available from: http://doi.wiley.com/10.1002/bies.201600213</w:t>
      </w:r>
    </w:p>
    <w:p w14:paraId="423DE5E8"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22. Heaphy SM, Mariotti M, Gladyshev VN, Atkins JF, Baranov P V. Novel Ciliate Genetic Code Variants Including the Reassignment of All Three Stop Codons to Sense Codons in </w:t>
      </w:r>
      <w:r w:rsidRPr="00C863EC">
        <w:rPr>
          <w:i/>
          <w:iCs/>
          <w:noProof/>
        </w:rPr>
        <w:t>Condylostoma magnum</w:t>
      </w:r>
      <w:r w:rsidRPr="00C863EC">
        <w:rPr>
          <w:noProof/>
        </w:rPr>
        <w:t>. Mol. Biol. Evol. [Internet]. Oxford University Press; 2016 [cited 2017 Sep 20];33:2885–9. Available from: https://academic.oup.com/mbe/article-lookup/doi/10.1093/molbev/msw166</w:t>
      </w:r>
    </w:p>
    <w:p w14:paraId="5BA9C6E0" w14:textId="77777777" w:rsidR="00C863EC" w:rsidRPr="00C863EC" w:rsidRDefault="00C863EC" w:rsidP="00C863EC">
      <w:pPr>
        <w:widowControl w:val="0"/>
        <w:autoSpaceDE w:val="0"/>
        <w:autoSpaceDN w:val="0"/>
        <w:adjustRightInd w:val="0"/>
        <w:spacing w:line="240" w:lineRule="auto"/>
        <w:rPr>
          <w:noProof/>
        </w:rPr>
      </w:pPr>
      <w:r w:rsidRPr="00C863EC">
        <w:rPr>
          <w:noProof/>
        </w:rPr>
        <w:t>23. Swart EC, Serra V, Petroni G, Nowacki M. Genetic Codes with No Dedicated Stop Codon: Context-Dependent Translation Termination. Cell [Internet]. The Author(s); 2016;166:691–702. Available from: http://dx.doi.org/10.1016/j.cell.2016.06.020</w:t>
      </w:r>
    </w:p>
    <w:p w14:paraId="1B3F7829" w14:textId="77777777" w:rsidR="00C863EC" w:rsidRPr="00C863EC" w:rsidRDefault="00C863EC" w:rsidP="00C863EC">
      <w:pPr>
        <w:widowControl w:val="0"/>
        <w:autoSpaceDE w:val="0"/>
        <w:autoSpaceDN w:val="0"/>
        <w:adjustRightInd w:val="0"/>
        <w:spacing w:line="240" w:lineRule="auto"/>
        <w:rPr>
          <w:noProof/>
        </w:rPr>
      </w:pPr>
      <w:r w:rsidRPr="00C863EC">
        <w:rPr>
          <w:noProof/>
        </w:rPr>
        <w:t>24. Groussman RD, Parker MS, Armbrust EV. Diversity and Evolutionary History of Iron Metabolism Genes in Diatoms. Missirlis F, editor. PLoS One [Internet]. Public Library of Science; 2015 [cited 2017 Sep 20];10:e0129081. Available from: http://dx.plos.org/10.1371/journal.pone.0129081</w:t>
      </w:r>
    </w:p>
    <w:p w14:paraId="6CF18F3D" w14:textId="77777777" w:rsidR="00C863EC" w:rsidRPr="00C863EC" w:rsidRDefault="00C863EC" w:rsidP="00C863EC">
      <w:pPr>
        <w:widowControl w:val="0"/>
        <w:autoSpaceDE w:val="0"/>
        <w:autoSpaceDN w:val="0"/>
        <w:adjustRightInd w:val="0"/>
        <w:spacing w:line="240" w:lineRule="auto"/>
        <w:rPr>
          <w:noProof/>
        </w:rPr>
      </w:pPr>
      <w:r w:rsidRPr="00C863EC">
        <w:rPr>
          <w:noProof/>
        </w:rPr>
        <w:t>25. Leinonen R, Sugawara H, Shumway M. The Sequence Read Archive. Nucleic Acids Res. [Internet]. Oxford University Press; 2011 [cited 2017 Oct 17];39:D19–21. Available from: https://academic.oup.com/nar/article-lookup/doi/10.1093/nar/gkq1019</w:t>
      </w:r>
    </w:p>
    <w:p w14:paraId="0A1108E8" w14:textId="77777777" w:rsidR="00C863EC" w:rsidRPr="00C863EC" w:rsidRDefault="00C863EC" w:rsidP="00C863EC">
      <w:pPr>
        <w:widowControl w:val="0"/>
        <w:autoSpaceDE w:val="0"/>
        <w:autoSpaceDN w:val="0"/>
        <w:adjustRightInd w:val="0"/>
        <w:spacing w:line="240" w:lineRule="auto"/>
        <w:rPr>
          <w:noProof/>
        </w:rPr>
      </w:pPr>
      <w:r w:rsidRPr="00C863EC">
        <w:rPr>
          <w:noProof/>
        </w:rPr>
        <w:t>26.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4A8F5591" w14:textId="77777777" w:rsidR="00C863EC" w:rsidRPr="00C863EC" w:rsidRDefault="00C863EC" w:rsidP="00C863EC">
      <w:pPr>
        <w:widowControl w:val="0"/>
        <w:autoSpaceDE w:val="0"/>
        <w:autoSpaceDN w:val="0"/>
        <w:adjustRightInd w:val="0"/>
        <w:spacing w:line="240" w:lineRule="auto"/>
        <w:rPr>
          <w:noProof/>
        </w:rPr>
      </w:pPr>
      <w:r w:rsidRPr="00C863EC">
        <w:rPr>
          <w:noProof/>
        </w:rPr>
        <w:t>27. MacManes MD. On the optimal trimming of high-throughput mRNA sequence data. Front. Genet. [Internet]. Frontiers; 2014 [cited 2017 Oct 17];5:13. Available from: http://journal.frontiersin.org/article/10.3389/fgene.2014.00013/abstract</w:t>
      </w:r>
    </w:p>
    <w:p w14:paraId="77D278BC" w14:textId="77777777" w:rsidR="00C863EC" w:rsidRPr="00C863EC" w:rsidRDefault="00C863EC" w:rsidP="00C863EC">
      <w:pPr>
        <w:widowControl w:val="0"/>
        <w:autoSpaceDE w:val="0"/>
        <w:autoSpaceDN w:val="0"/>
        <w:adjustRightInd w:val="0"/>
        <w:spacing w:line="240" w:lineRule="auto"/>
        <w:rPr>
          <w:noProof/>
        </w:rPr>
      </w:pPr>
      <w:r w:rsidRPr="00C863EC">
        <w:rPr>
          <w:noProof/>
        </w:rPr>
        <w:t>28. Bolger AM, Lohse M, Usadel B. Trimmomatic: a flexible trimmer for Illumina sequence data. Bioinformatics [Internet]. Oxford University Press; 2014 [cited 2017 Oct 17];30:2114–20. Available from: https://academic.oup.com/bioinformatics/article-lookup/doi/10.1093/bioinformatics/btu170</w:t>
      </w:r>
    </w:p>
    <w:p w14:paraId="606EB510" w14:textId="77777777" w:rsidR="00C863EC" w:rsidRPr="00C863EC" w:rsidRDefault="00C863EC" w:rsidP="00C863EC">
      <w:pPr>
        <w:widowControl w:val="0"/>
        <w:autoSpaceDE w:val="0"/>
        <w:autoSpaceDN w:val="0"/>
        <w:adjustRightInd w:val="0"/>
        <w:spacing w:line="240" w:lineRule="auto"/>
        <w:rPr>
          <w:noProof/>
        </w:rPr>
      </w:pPr>
      <w:r w:rsidRPr="00C863EC">
        <w:rPr>
          <w:noProof/>
        </w:rPr>
        <w:t>29. Crusoe MR, Alameldin HF, Awad S, Boucher E, Caldwell A, Cartwright R, et al. The khmer software package: enabling efficient nucleotide sequence analysis. F1000Research [Internet]. 2015;4:900. Available from: http://f1000research.com/articles/4-900/v1</w:t>
      </w:r>
    </w:p>
    <w:p w14:paraId="12250EE4"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30. Zhang Q, Pell J, Canino-Koning R, Howe AC, Brown CT. These are not the K-mers you are looking for: Efficient online K-mer counting using a probabilistic data structure. PLoS One. 2014;9. </w:t>
      </w:r>
    </w:p>
    <w:p w14:paraId="32B8FFC5" w14:textId="77777777" w:rsidR="00C863EC" w:rsidRPr="00C863EC" w:rsidRDefault="00C863EC" w:rsidP="00C863EC">
      <w:pPr>
        <w:widowControl w:val="0"/>
        <w:autoSpaceDE w:val="0"/>
        <w:autoSpaceDN w:val="0"/>
        <w:adjustRightInd w:val="0"/>
        <w:spacing w:line="240" w:lineRule="auto"/>
        <w:rPr>
          <w:noProof/>
        </w:rPr>
      </w:pPr>
      <w:r w:rsidRPr="00C863EC">
        <w:rPr>
          <w:noProof/>
        </w:rPr>
        <w:t>31. Brown CT, Howe A, Zhang Q, Pyrkosz AB, Brom TH. A Reference-Free Algorithm for Computational Normalization of Shotgun Sequencing Data. 2012 [cited 2017 Oct 17]; Available from: http://arxiv.org/abs/1203.4802</w:t>
      </w:r>
    </w:p>
    <w:p w14:paraId="7E38F238" w14:textId="77777777" w:rsidR="00C863EC" w:rsidRPr="00C863EC" w:rsidRDefault="00C863EC" w:rsidP="00C863EC">
      <w:pPr>
        <w:widowControl w:val="0"/>
        <w:autoSpaceDE w:val="0"/>
        <w:autoSpaceDN w:val="0"/>
        <w:adjustRightInd w:val="0"/>
        <w:spacing w:line="240" w:lineRule="auto"/>
        <w:rPr>
          <w:noProof/>
        </w:rPr>
      </w:pPr>
      <w:r w:rsidRPr="00C863EC">
        <w:rPr>
          <w:noProof/>
        </w:rPr>
        <w:lastRenderedPageBreak/>
        <w:t>32.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69B13D63" w14:textId="77777777" w:rsidR="00C863EC" w:rsidRPr="00C863EC" w:rsidRDefault="00C863EC" w:rsidP="00C863EC">
      <w:pPr>
        <w:widowControl w:val="0"/>
        <w:autoSpaceDE w:val="0"/>
        <w:autoSpaceDN w:val="0"/>
        <w:adjustRightInd w:val="0"/>
        <w:spacing w:line="240" w:lineRule="auto"/>
        <w:rPr>
          <w:noProof/>
        </w:rPr>
      </w:pPr>
      <w:r w:rsidRPr="00C863EC">
        <w:rPr>
          <w:noProof/>
        </w:rPr>
        <w:t>33. Gardner PP, Daub J, Tate JG, Nawrocki EP, Kolbe DL, Lindgreen S, et al. Rfam: updates to the RNA families database. Nucleic Acids Res. [Internet]. Oxford University Press; 2009 [cited 2017 Oct 17];37:D136–40. Available from: https://academic.oup.com/nar/article-lookup/doi/10.1093/nar/gkn766</w:t>
      </w:r>
    </w:p>
    <w:p w14:paraId="4F8CE04C" w14:textId="77777777" w:rsidR="00C863EC" w:rsidRPr="00C863EC" w:rsidRDefault="00C863EC" w:rsidP="00C863EC">
      <w:pPr>
        <w:widowControl w:val="0"/>
        <w:autoSpaceDE w:val="0"/>
        <w:autoSpaceDN w:val="0"/>
        <w:adjustRightInd w:val="0"/>
        <w:spacing w:line="240" w:lineRule="auto"/>
        <w:rPr>
          <w:noProof/>
        </w:rPr>
      </w:pPr>
      <w:r w:rsidRPr="00C863EC">
        <w:rPr>
          <w:noProof/>
        </w:rPr>
        <w:t>34.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6A859B93" w14:textId="77777777" w:rsidR="00C863EC" w:rsidRPr="00C863EC" w:rsidRDefault="00C863EC" w:rsidP="00C863EC">
      <w:pPr>
        <w:widowControl w:val="0"/>
        <w:autoSpaceDE w:val="0"/>
        <w:autoSpaceDN w:val="0"/>
        <w:adjustRightInd w:val="0"/>
        <w:spacing w:line="240" w:lineRule="auto"/>
        <w:rPr>
          <w:noProof/>
        </w:rPr>
      </w:pPr>
      <w:r w:rsidRPr="00C863EC">
        <w:rPr>
          <w:noProof/>
        </w:rPr>
        <w:t>35.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2AE39AF" w14:textId="77777777" w:rsidR="00C863EC" w:rsidRPr="00C863EC" w:rsidRDefault="00C863EC" w:rsidP="00C863EC">
      <w:pPr>
        <w:widowControl w:val="0"/>
        <w:autoSpaceDE w:val="0"/>
        <w:autoSpaceDN w:val="0"/>
        <w:adjustRightInd w:val="0"/>
        <w:spacing w:line="240" w:lineRule="auto"/>
        <w:rPr>
          <w:noProof/>
        </w:rPr>
      </w:pPr>
      <w:r w:rsidRPr="00C863EC">
        <w:rPr>
          <w:noProof/>
        </w:rPr>
        <w:t>36.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10E7BBE7" w14:textId="77777777" w:rsidR="00C863EC" w:rsidRPr="00C863EC" w:rsidRDefault="00C863EC" w:rsidP="00C863EC">
      <w:pPr>
        <w:widowControl w:val="0"/>
        <w:autoSpaceDE w:val="0"/>
        <w:autoSpaceDN w:val="0"/>
        <w:adjustRightInd w:val="0"/>
        <w:spacing w:line="240" w:lineRule="auto"/>
        <w:rPr>
          <w:noProof/>
        </w:rPr>
      </w:pPr>
      <w:r w:rsidRPr="00C863EC">
        <w:rPr>
          <w:noProof/>
        </w:rPr>
        <w:t>37.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252051C7" w14:textId="77777777" w:rsidR="00C863EC" w:rsidRPr="00C863EC" w:rsidRDefault="00C863EC" w:rsidP="00C863EC">
      <w:pPr>
        <w:widowControl w:val="0"/>
        <w:autoSpaceDE w:val="0"/>
        <w:autoSpaceDN w:val="0"/>
        <w:adjustRightInd w:val="0"/>
        <w:spacing w:line="240" w:lineRule="auto"/>
        <w:rPr>
          <w:noProof/>
        </w:rPr>
      </w:pPr>
      <w:r w:rsidRPr="00C863EC">
        <w:rPr>
          <w:noProof/>
        </w:rPr>
        <w:t xml:space="preserve">38. Jr LCI, Brown CT. Efficient cardinality estimation for k-mers in large DNA sequencing data sets. 2016;1–5. </w:t>
      </w:r>
    </w:p>
    <w:p w14:paraId="63EE165C" w14:textId="77777777" w:rsidR="00C863EC" w:rsidRPr="00C863EC" w:rsidRDefault="00C863EC" w:rsidP="00C863EC">
      <w:pPr>
        <w:widowControl w:val="0"/>
        <w:autoSpaceDE w:val="0"/>
        <w:autoSpaceDN w:val="0"/>
        <w:adjustRightInd w:val="0"/>
        <w:spacing w:line="240" w:lineRule="auto"/>
        <w:rPr>
          <w:noProof/>
        </w:rPr>
      </w:pPr>
      <w:r w:rsidRPr="00C863EC">
        <w:rPr>
          <w:noProof/>
        </w:rPr>
        <w:t>39. Titus Brown C, Irber L. sourmash: a library for MinHash sketching of DNA. J. Open Source Softw. [Internet]. 2016 [cited 2017 Oct 17];1. Available from: http://joss.theoj.org/papers/10.21105/joss.00027</w:t>
      </w:r>
    </w:p>
    <w:p w14:paraId="3FDCA3CF" w14:textId="77777777" w:rsidR="00C863EC" w:rsidRPr="00C863EC" w:rsidRDefault="00C863EC" w:rsidP="00C863EC">
      <w:pPr>
        <w:widowControl w:val="0"/>
        <w:autoSpaceDE w:val="0"/>
        <w:autoSpaceDN w:val="0"/>
        <w:adjustRightInd w:val="0"/>
        <w:spacing w:line="240" w:lineRule="auto"/>
        <w:rPr>
          <w:noProof/>
        </w:rPr>
      </w:pPr>
      <w:r w:rsidRPr="00C863EC">
        <w:rPr>
          <w:noProof/>
        </w:rPr>
        <w:t>40. MacManes MD. The Oyster River Protocol: A Multi Assembler and Kmer Approach For de novo Transcriptome Assembly. doi.org [Internet]. Cold Spring Harbor Laboratory; 2017 [cited 2017 Sep 21];177253. Available from: https://www.biorxiv.org/content/early/2017/08/16/177253</w:t>
      </w:r>
    </w:p>
    <w:p w14:paraId="0E85149E" w14:textId="77777777" w:rsidR="00C863EC" w:rsidRPr="00C863EC" w:rsidRDefault="00C863EC" w:rsidP="00C863EC">
      <w:pPr>
        <w:widowControl w:val="0"/>
        <w:autoSpaceDE w:val="0"/>
        <w:autoSpaceDN w:val="0"/>
        <w:adjustRightInd w:val="0"/>
        <w:spacing w:line="240" w:lineRule="auto"/>
        <w:rPr>
          <w:noProof/>
        </w:rPr>
      </w:pPr>
      <w:r w:rsidRPr="00C863EC">
        <w:rPr>
          <w:noProof/>
        </w:rPr>
        <w:t>41. O’Neil ST, Emrich SJ. Assessing De Novo transcriptome assembly metrics for consistency and utility. BMC Genomics [Internet]. 2013;14:465. Available from: http://bmcgenomics.biomedcentral.com/articles/10.1186/1471-2164-14-465</w:t>
      </w:r>
    </w:p>
    <w:p w14:paraId="2274B1C4" w14:textId="77777777" w:rsidR="00C863EC" w:rsidRPr="00C863EC" w:rsidRDefault="00C863EC" w:rsidP="00C863EC">
      <w:pPr>
        <w:widowControl w:val="0"/>
        <w:autoSpaceDE w:val="0"/>
        <w:autoSpaceDN w:val="0"/>
        <w:adjustRightInd w:val="0"/>
        <w:spacing w:line="240" w:lineRule="auto"/>
        <w:rPr>
          <w:noProof/>
        </w:rPr>
      </w:pPr>
      <w:r w:rsidRPr="00C863EC">
        <w:rPr>
          <w:noProof/>
        </w:rPr>
        <w:t>42.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71D460CD" w14:textId="77777777" w:rsidR="00C863EC" w:rsidRPr="00C863EC" w:rsidRDefault="00C863EC" w:rsidP="00C863EC">
      <w:pPr>
        <w:widowControl w:val="0"/>
        <w:autoSpaceDE w:val="0"/>
        <w:autoSpaceDN w:val="0"/>
        <w:adjustRightInd w:val="0"/>
        <w:spacing w:line="240" w:lineRule="auto"/>
        <w:rPr>
          <w:noProof/>
        </w:rPr>
      </w:pPr>
      <w:r w:rsidRPr="00C863EC">
        <w:rPr>
          <w:noProof/>
        </w:rPr>
        <w:t>43. Patro R, Duggal G, Love MI, Irizarry RA, Kingsford C. Salmon provides accurate, fast, and bias-aware transcript expression estimates using dual-phase inference. bioRxiv [Internet]. Nature Publishing Group; 2015;21592. Available from: http://biorxiv.org/content/early/2016/08/30/021592.abstract</w:t>
      </w:r>
    </w:p>
    <w:p w14:paraId="7B9285F1" w14:textId="77777777" w:rsidR="00C863EC" w:rsidRPr="00C863EC" w:rsidRDefault="00C863EC" w:rsidP="00C863EC">
      <w:pPr>
        <w:widowControl w:val="0"/>
        <w:autoSpaceDE w:val="0"/>
        <w:autoSpaceDN w:val="0"/>
        <w:adjustRightInd w:val="0"/>
        <w:spacing w:line="240" w:lineRule="auto"/>
        <w:rPr>
          <w:noProof/>
        </w:rPr>
      </w:pPr>
      <w:r w:rsidRPr="00C863EC">
        <w:rPr>
          <w:noProof/>
        </w:rPr>
        <w:lastRenderedPageBreak/>
        <w:t>44. Sibbald SJ, Archibald JM. More protist genomes needed. Nat. Ecol. Evol. [Internet]. Nature Publishing Group; 2017 [cited 2017 Oct 5];1:145. Available from: http://www.nature.com/articles/s41559-017-0145</w:t>
      </w:r>
    </w:p>
    <w:p w14:paraId="3F2956ED" w14:textId="77777777" w:rsidR="00C863EC" w:rsidRPr="00C863EC" w:rsidRDefault="00C863EC" w:rsidP="00C863EC">
      <w:pPr>
        <w:widowControl w:val="0"/>
        <w:autoSpaceDE w:val="0"/>
        <w:autoSpaceDN w:val="0"/>
        <w:adjustRightInd w:val="0"/>
        <w:spacing w:line="240" w:lineRule="auto"/>
        <w:rPr>
          <w:noProof/>
        </w:rPr>
      </w:pPr>
      <w:r w:rsidRPr="00C863EC">
        <w:rPr>
          <w:noProof/>
        </w:rPr>
        <w:t>45.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2FF89CFD" w14:textId="77777777" w:rsidR="00C863EC" w:rsidRPr="00C863EC" w:rsidRDefault="00C863EC" w:rsidP="00C863EC">
      <w:pPr>
        <w:widowControl w:val="0"/>
        <w:autoSpaceDE w:val="0"/>
        <w:autoSpaceDN w:val="0"/>
        <w:adjustRightInd w:val="0"/>
        <w:spacing w:line="240" w:lineRule="auto"/>
        <w:rPr>
          <w:noProof/>
        </w:rPr>
      </w:pPr>
      <w:r w:rsidRPr="00C863EC">
        <w:rPr>
          <w:noProof/>
        </w:rPr>
        <w:t>46.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56E4F357" w14:textId="65B50359" w:rsidR="007A7913" w:rsidRDefault="007A7913" w:rsidP="00C863EC">
      <w:pPr>
        <w:widowControl w:val="0"/>
        <w:autoSpaceDE w:val="0"/>
        <w:autoSpaceDN w:val="0"/>
        <w:adjustRightInd w:val="0"/>
        <w:spacing w:line="240" w:lineRule="auto"/>
        <w:rPr>
          <w:rFonts w:eastAsia="Times New Roman"/>
        </w:rPr>
      </w:pPr>
      <w:r>
        <w:rPr>
          <w:rFonts w:eastAsia="Times New Roman"/>
        </w:rPr>
        <w:fldChar w:fldCharType="end"/>
      </w:r>
    </w:p>
    <w:p w14:paraId="2B7FDB28" w14:textId="77777777" w:rsidR="00D23D0C" w:rsidRDefault="00D23D0C" w:rsidP="007A7913">
      <w:pPr>
        <w:pStyle w:val="Normal1"/>
        <w:rPr>
          <w:rFonts w:eastAsia="Times New Roman"/>
        </w:rPr>
      </w:pPr>
    </w:p>
    <w:p w14:paraId="3EC79E26" w14:textId="77777777" w:rsidR="003A6A63" w:rsidRDefault="003A6A63" w:rsidP="007A7913">
      <w:pPr>
        <w:pStyle w:val="Normal1"/>
        <w:rPr>
          <w:rFonts w:eastAsia="Times New Roman"/>
        </w:rPr>
      </w:pPr>
    </w:p>
    <w:p w14:paraId="0B0AFFA9" w14:textId="77777777" w:rsidR="003A6A63" w:rsidRDefault="003A6A63" w:rsidP="007A7913">
      <w:pPr>
        <w:pStyle w:val="Normal1"/>
        <w:rPr>
          <w:rFonts w:eastAsia="Times New Roman"/>
        </w:rPr>
      </w:pPr>
    </w:p>
    <w:p w14:paraId="3FFEA06E" w14:textId="77777777" w:rsidR="003A6A63" w:rsidRDefault="003A6A63" w:rsidP="007A7913">
      <w:pPr>
        <w:pStyle w:val="Normal1"/>
        <w:rPr>
          <w:rFonts w:eastAsia="Times New Roman"/>
        </w:rPr>
      </w:pPr>
    </w:p>
    <w:p w14:paraId="265D71FB" w14:textId="77777777" w:rsidR="003A6A63" w:rsidRDefault="003A6A63" w:rsidP="007A7913">
      <w:pPr>
        <w:pStyle w:val="Normal1"/>
        <w:rPr>
          <w:rFonts w:eastAsia="Times New Roman"/>
        </w:rPr>
      </w:pPr>
    </w:p>
    <w:p w14:paraId="69EA71BD" w14:textId="77777777" w:rsidR="003A6A63" w:rsidRDefault="003A6A63" w:rsidP="007A7913">
      <w:pPr>
        <w:pStyle w:val="Normal1"/>
        <w:rPr>
          <w:rFonts w:eastAsia="Times New Roman"/>
        </w:rPr>
      </w:pPr>
    </w:p>
    <w:p w14:paraId="621A4B68" w14:textId="77777777" w:rsidR="003A6A63" w:rsidRDefault="003A6A63" w:rsidP="007A7913">
      <w:pPr>
        <w:pStyle w:val="Normal1"/>
        <w:rPr>
          <w:rFonts w:eastAsia="Times New Roman"/>
        </w:rPr>
      </w:pPr>
    </w:p>
    <w:p w14:paraId="25CBB644" w14:textId="77777777" w:rsidR="003A6A63" w:rsidRDefault="003A6A63" w:rsidP="007A7913">
      <w:pPr>
        <w:pStyle w:val="Normal1"/>
        <w:rPr>
          <w:rFonts w:eastAsia="Times New Roman"/>
        </w:rPr>
      </w:pPr>
    </w:p>
    <w:p w14:paraId="131C0E3F" w14:textId="77777777" w:rsidR="003A6A63" w:rsidRDefault="003A6A63" w:rsidP="007A7913">
      <w:pPr>
        <w:pStyle w:val="Normal1"/>
        <w:rPr>
          <w:rFonts w:eastAsia="Times New Roman"/>
        </w:rPr>
      </w:pPr>
    </w:p>
    <w:p w14:paraId="65814766" w14:textId="77777777" w:rsidR="00B25EC1" w:rsidRDefault="00B25EC1" w:rsidP="007A7913">
      <w:pPr>
        <w:pStyle w:val="Normal1"/>
        <w:rPr>
          <w:rFonts w:eastAsia="Times New Roman"/>
        </w:rPr>
      </w:pPr>
    </w:p>
    <w:p w14:paraId="365B3B90" w14:textId="77777777" w:rsidR="003A6A63" w:rsidRDefault="003A6A63" w:rsidP="007A7913">
      <w:pPr>
        <w:pStyle w:val="Normal1"/>
        <w:rPr>
          <w:rFonts w:eastAsia="Times New Roman"/>
        </w:rPr>
      </w:pPr>
    </w:p>
    <w:p w14:paraId="6508D163" w14:textId="77777777" w:rsidR="003A6A63" w:rsidRDefault="003A6A63" w:rsidP="007A7913">
      <w:pPr>
        <w:pStyle w:val="Normal1"/>
        <w:rPr>
          <w:rFonts w:eastAsia="Times New Roman"/>
        </w:rPr>
      </w:pPr>
    </w:p>
    <w:p w14:paraId="057231D2" w14:textId="77777777" w:rsidR="007D2E26" w:rsidRDefault="007D2E26" w:rsidP="007A7913">
      <w:pPr>
        <w:pStyle w:val="Normal1"/>
        <w:rPr>
          <w:rFonts w:eastAsia="Times New Roman"/>
        </w:rPr>
      </w:pPr>
    </w:p>
    <w:p w14:paraId="08EDF685" w14:textId="77777777" w:rsidR="007D2E26" w:rsidRDefault="007D2E26" w:rsidP="007A7913">
      <w:pPr>
        <w:pStyle w:val="Normal1"/>
        <w:rPr>
          <w:rFonts w:eastAsia="Times New Roman"/>
        </w:rPr>
      </w:pPr>
    </w:p>
    <w:p w14:paraId="2C170CC2" w14:textId="77777777" w:rsidR="007D2E26" w:rsidRDefault="007D2E26" w:rsidP="007A7913">
      <w:pPr>
        <w:pStyle w:val="Normal1"/>
        <w:rPr>
          <w:rFonts w:eastAsia="Times New Roman"/>
        </w:rPr>
      </w:pPr>
    </w:p>
    <w:p w14:paraId="0B512A0C" w14:textId="77777777" w:rsidR="007D2E26" w:rsidRDefault="007D2E26" w:rsidP="007A7913">
      <w:pPr>
        <w:pStyle w:val="Normal1"/>
        <w:rPr>
          <w:rFonts w:eastAsia="Times New Roman"/>
        </w:rPr>
      </w:pPr>
    </w:p>
    <w:p w14:paraId="43C6D158" w14:textId="77777777" w:rsidR="007D2E26" w:rsidRDefault="007D2E26" w:rsidP="007A7913">
      <w:pPr>
        <w:pStyle w:val="Normal1"/>
        <w:rPr>
          <w:rFonts w:eastAsia="Times New Roman"/>
        </w:rPr>
      </w:pPr>
    </w:p>
    <w:p w14:paraId="3D5A05A5" w14:textId="77777777" w:rsidR="007D2E26" w:rsidRDefault="007D2E26" w:rsidP="007A7913">
      <w:pPr>
        <w:pStyle w:val="Normal1"/>
        <w:rPr>
          <w:rFonts w:eastAsia="Times New Roman"/>
        </w:rPr>
      </w:pPr>
    </w:p>
    <w:p w14:paraId="41975B44" w14:textId="77777777" w:rsidR="007D2E26" w:rsidRDefault="007D2E26" w:rsidP="007A7913">
      <w:pPr>
        <w:pStyle w:val="Normal1"/>
        <w:rPr>
          <w:rFonts w:eastAsia="Times New Roman"/>
        </w:rPr>
      </w:pPr>
    </w:p>
    <w:p w14:paraId="66950EC0" w14:textId="77777777" w:rsidR="007D2E26" w:rsidRDefault="007D2E26" w:rsidP="007A7913">
      <w:pPr>
        <w:pStyle w:val="Normal1"/>
        <w:rPr>
          <w:rFonts w:eastAsia="Times New Roman"/>
        </w:rPr>
      </w:pPr>
    </w:p>
    <w:p w14:paraId="7F63CDCA" w14:textId="77777777" w:rsidR="007D2E26" w:rsidRDefault="007D2E26" w:rsidP="007A7913">
      <w:pPr>
        <w:pStyle w:val="Normal1"/>
        <w:rPr>
          <w:rFonts w:eastAsia="Times New Roman"/>
        </w:rPr>
      </w:pPr>
    </w:p>
    <w:p w14:paraId="32DAA9C2" w14:textId="77777777" w:rsidR="007D2E26" w:rsidRDefault="007D2E26" w:rsidP="007A7913">
      <w:pPr>
        <w:pStyle w:val="Normal1"/>
        <w:rPr>
          <w:rFonts w:eastAsia="Times New Roman"/>
        </w:rPr>
      </w:pP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tus Brown">
    <w15:presenceInfo w15:providerId="Windows Live" w15:userId="4c93b9784d1b9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revisionView w:insDel="0" w:formatting="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
  <w:rsids>
    <w:rsidRoot w:val="00A73D29"/>
    <w:rsid w:val="000013A9"/>
    <w:rsid w:val="00007421"/>
    <w:rsid w:val="00011950"/>
    <w:rsid w:val="00025CD4"/>
    <w:rsid w:val="000321C5"/>
    <w:rsid w:val="00032FF9"/>
    <w:rsid w:val="00035038"/>
    <w:rsid w:val="00037F35"/>
    <w:rsid w:val="00043BE2"/>
    <w:rsid w:val="00060F40"/>
    <w:rsid w:val="00070010"/>
    <w:rsid w:val="0007098D"/>
    <w:rsid w:val="00073B7B"/>
    <w:rsid w:val="000808BD"/>
    <w:rsid w:val="000817DC"/>
    <w:rsid w:val="00084E78"/>
    <w:rsid w:val="000976B8"/>
    <w:rsid w:val="000A0597"/>
    <w:rsid w:val="000A3CD9"/>
    <w:rsid w:val="000A4900"/>
    <w:rsid w:val="000B083B"/>
    <w:rsid w:val="000B2EE6"/>
    <w:rsid w:val="000B62C3"/>
    <w:rsid w:val="000B70E4"/>
    <w:rsid w:val="000C0233"/>
    <w:rsid w:val="000D0373"/>
    <w:rsid w:val="000D31BF"/>
    <w:rsid w:val="000F3B2B"/>
    <w:rsid w:val="000F579A"/>
    <w:rsid w:val="000F670D"/>
    <w:rsid w:val="00106B08"/>
    <w:rsid w:val="0012177A"/>
    <w:rsid w:val="00123D89"/>
    <w:rsid w:val="0013014D"/>
    <w:rsid w:val="00152215"/>
    <w:rsid w:val="00152753"/>
    <w:rsid w:val="001601F4"/>
    <w:rsid w:val="00164E36"/>
    <w:rsid w:val="0016553A"/>
    <w:rsid w:val="00173976"/>
    <w:rsid w:val="001769ED"/>
    <w:rsid w:val="00181899"/>
    <w:rsid w:val="001831C2"/>
    <w:rsid w:val="0018420F"/>
    <w:rsid w:val="00184BE2"/>
    <w:rsid w:val="00190F35"/>
    <w:rsid w:val="001952EB"/>
    <w:rsid w:val="001A2C98"/>
    <w:rsid w:val="001B09C8"/>
    <w:rsid w:val="001E787B"/>
    <w:rsid w:val="001F34FE"/>
    <w:rsid w:val="001F442F"/>
    <w:rsid w:val="00204957"/>
    <w:rsid w:val="002076B7"/>
    <w:rsid w:val="00225FA4"/>
    <w:rsid w:val="00226A73"/>
    <w:rsid w:val="002321C5"/>
    <w:rsid w:val="00237510"/>
    <w:rsid w:val="00240BDA"/>
    <w:rsid w:val="00242AE6"/>
    <w:rsid w:val="00242EA4"/>
    <w:rsid w:val="002453AA"/>
    <w:rsid w:val="00245F15"/>
    <w:rsid w:val="002528CD"/>
    <w:rsid w:val="002549FA"/>
    <w:rsid w:val="00256647"/>
    <w:rsid w:val="002619F1"/>
    <w:rsid w:val="00263341"/>
    <w:rsid w:val="002669BD"/>
    <w:rsid w:val="00280930"/>
    <w:rsid w:val="00286282"/>
    <w:rsid w:val="00287A18"/>
    <w:rsid w:val="002914DB"/>
    <w:rsid w:val="002973C0"/>
    <w:rsid w:val="002A4D77"/>
    <w:rsid w:val="002A4FE2"/>
    <w:rsid w:val="002A644C"/>
    <w:rsid w:val="002A64EC"/>
    <w:rsid w:val="002B6323"/>
    <w:rsid w:val="002C1D39"/>
    <w:rsid w:val="002D3422"/>
    <w:rsid w:val="002D6A9D"/>
    <w:rsid w:val="002E5027"/>
    <w:rsid w:val="002E6CCE"/>
    <w:rsid w:val="002F4522"/>
    <w:rsid w:val="003069A4"/>
    <w:rsid w:val="00316135"/>
    <w:rsid w:val="00325083"/>
    <w:rsid w:val="003271C1"/>
    <w:rsid w:val="003271EF"/>
    <w:rsid w:val="00327A27"/>
    <w:rsid w:val="0033401D"/>
    <w:rsid w:val="00343B7E"/>
    <w:rsid w:val="003542CE"/>
    <w:rsid w:val="00355CB6"/>
    <w:rsid w:val="003624E8"/>
    <w:rsid w:val="003643A3"/>
    <w:rsid w:val="00365EBD"/>
    <w:rsid w:val="00380098"/>
    <w:rsid w:val="003906A8"/>
    <w:rsid w:val="003A60FF"/>
    <w:rsid w:val="003A6A63"/>
    <w:rsid w:val="003A72E5"/>
    <w:rsid w:val="003B2F0D"/>
    <w:rsid w:val="003B724E"/>
    <w:rsid w:val="003C09E9"/>
    <w:rsid w:val="003D38AF"/>
    <w:rsid w:val="003D3ABD"/>
    <w:rsid w:val="003E077B"/>
    <w:rsid w:val="003F489D"/>
    <w:rsid w:val="00405CCF"/>
    <w:rsid w:val="00415661"/>
    <w:rsid w:val="00423612"/>
    <w:rsid w:val="0042433E"/>
    <w:rsid w:val="00432A27"/>
    <w:rsid w:val="00433E5A"/>
    <w:rsid w:val="00437816"/>
    <w:rsid w:val="00441F7C"/>
    <w:rsid w:val="00451B87"/>
    <w:rsid w:val="004523CF"/>
    <w:rsid w:val="00455E7E"/>
    <w:rsid w:val="00460FAE"/>
    <w:rsid w:val="00464C16"/>
    <w:rsid w:val="00464DC7"/>
    <w:rsid w:val="00486869"/>
    <w:rsid w:val="004974FC"/>
    <w:rsid w:val="00497B19"/>
    <w:rsid w:val="004A0289"/>
    <w:rsid w:val="004A20BC"/>
    <w:rsid w:val="004B203F"/>
    <w:rsid w:val="004B7A18"/>
    <w:rsid w:val="004C1238"/>
    <w:rsid w:val="004C1FDB"/>
    <w:rsid w:val="004C6C97"/>
    <w:rsid w:val="004D3A80"/>
    <w:rsid w:val="004D402C"/>
    <w:rsid w:val="004D4BFB"/>
    <w:rsid w:val="004F0299"/>
    <w:rsid w:val="004F16B7"/>
    <w:rsid w:val="00501E44"/>
    <w:rsid w:val="00503261"/>
    <w:rsid w:val="00511B8D"/>
    <w:rsid w:val="00513CAC"/>
    <w:rsid w:val="0051546C"/>
    <w:rsid w:val="00517BE7"/>
    <w:rsid w:val="00535AE8"/>
    <w:rsid w:val="00540A48"/>
    <w:rsid w:val="00552655"/>
    <w:rsid w:val="0055336E"/>
    <w:rsid w:val="005569A3"/>
    <w:rsid w:val="005622E4"/>
    <w:rsid w:val="00562A1E"/>
    <w:rsid w:val="00563C02"/>
    <w:rsid w:val="00577F2B"/>
    <w:rsid w:val="00583691"/>
    <w:rsid w:val="0059025D"/>
    <w:rsid w:val="00591336"/>
    <w:rsid w:val="005B386F"/>
    <w:rsid w:val="005B41F9"/>
    <w:rsid w:val="005D0881"/>
    <w:rsid w:val="005F13DF"/>
    <w:rsid w:val="005F4191"/>
    <w:rsid w:val="00602074"/>
    <w:rsid w:val="00607880"/>
    <w:rsid w:val="006149D6"/>
    <w:rsid w:val="00616688"/>
    <w:rsid w:val="0063108A"/>
    <w:rsid w:val="00634D2F"/>
    <w:rsid w:val="00634E3A"/>
    <w:rsid w:val="00635373"/>
    <w:rsid w:val="006373BC"/>
    <w:rsid w:val="0063775D"/>
    <w:rsid w:val="00641DBC"/>
    <w:rsid w:val="00663CB9"/>
    <w:rsid w:val="00663EEE"/>
    <w:rsid w:val="00680FDC"/>
    <w:rsid w:val="006830E5"/>
    <w:rsid w:val="00683632"/>
    <w:rsid w:val="00696B90"/>
    <w:rsid w:val="006A121D"/>
    <w:rsid w:val="006A13A6"/>
    <w:rsid w:val="006C638D"/>
    <w:rsid w:val="006D14DF"/>
    <w:rsid w:val="006D5F55"/>
    <w:rsid w:val="006E033A"/>
    <w:rsid w:val="006E3F1E"/>
    <w:rsid w:val="006E5A0A"/>
    <w:rsid w:val="006E7ABE"/>
    <w:rsid w:val="006E7C9B"/>
    <w:rsid w:val="00701D86"/>
    <w:rsid w:val="00713043"/>
    <w:rsid w:val="007150E8"/>
    <w:rsid w:val="00716336"/>
    <w:rsid w:val="007172C0"/>
    <w:rsid w:val="00721153"/>
    <w:rsid w:val="00725E01"/>
    <w:rsid w:val="007434C6"/>
    <w:rsid w:val="007439FE"/>
    <w:rsid w:val="00743EE9"/>
    <w:rsid w:val="00757F24"/>
    <w:rsid w:val="007615D6"/>
    <w:rsid w:val="00761AE0"/>
    <w:rsid w:val="0076634E"/>
    <w:rsid w:val="007723BC"/>
    <w:rsid w:val="007751BB"/>
    <w:rsid w:val="007828E8"/>
    <w:rsid w:val="00787ACC"/>
    <w:rsid w:val="007919AB"/>
    <w:rsid w:val="007A0A55"/>
    <w:rsid w:val="007A1D4F"/>
    <w:rsid w:val="007A7913"/>
    <w:rsid w:val="007B006C"/>
    <w:rsid w:val="007B4760"/>
    <w:rsid w:val="007B587F"/>
    <w:rsid w:val="007C2687"/>
    <w:rsid w:val="007C5725"/>
    <w:rsid w:val="007D1E48"/>
    <w:rsid w:val="007D2E26"/>
    <w:rsid w:val="007E5BF7"/>
    <w:rsid w:val="007E6A60"/>
    <w:rsid w:val="007E7034"/>
    <w:rsid w:val="007F417C"/>
    <w:rsid w:val="00807A40"/>
    <w:rsid w:val="00812E63"/>
    <w:rsid w:val="00823F01"/>
    <w:rsid w:val="00831511"/>
    <w:rsid w:val="00831E3A"/>
    <w:rsid w:val="008378E9"/>
    <w:rsid w:val="00842B19"/>
    <w:rsid w:val="008474B0"/>
    <w:rsid w:val="0085022A"/>
    <w:rsid w:val="00857FD6"/>
    <w:rsid w:val="00863D9A"/>
    <w:rsid w:val="0086471E"/>
    <w:rsid w:val="00876B51"/>
    <w:rsid w:val="008841C3"/>
    <w:rsid w:val="008958DA"/>
    <w:rsid w:val="008A552D"/>
    <w:rsid w:val="008A6D7D"/>
    <w:rsid w:val="008B13E2"/>
    <w:rsid w:val="008B459F"/>
    <w:rsid w:val="008C40DB"/>
    <w:rsid w:val="008D2A86"/>
    <w:rsid w:val="008D607F"/>
    <w:rsid w:val="008E41B7"/>
    <w:rsid w:val="008E66B3"/>
    <w:rsid w:val="008F1F23"/>
    <w:rsid w:val="008F4613"/>
    <w:rsid w:val="00901B14"/>
    <w:rsid w:val="00903837"/>
    <w:rsid w:val="00912C88"/>
    <w:rsid w:val="009208A0"/>
    <w:rsid w:val="00923773"/>
    <w:rsid w:val="0093009E"/>
    <w:rsid w:val="009309A5"/>
    <w:rsid w:val="00950769"/>
    <w:rsid w:val="00954F67"/>
    <w:rsid w:val="00955CA9"/>
    <w:rsid w:val="00957D69"/>
    <w:rsid w:val="00962CF5"/>
    <w:rsid w:val="0096571D"/>
    <w:rsid w:val="009701B8"/>
    <w:rsid w:val="00975227"/>
    <w:rsid w:val="00975FC4"/>
    <w:rsid w:val="00987745"/>
    <w:rsid w:val="0099647D"/>
    <w:rsid w:val="009970B5"/>
    <w:rsid w:val="009A1D71"/>
    <w:rsid w:val="009A5D8B"/>
    <w:rsid w:val="009F4744"/>
    <w:rsid w:val="009F47B6"/>
    <w:rsid w:val="00A0529B"/>
    <w:rsid w:val="00A078A7"/>
    <w:rsid w:val="00A141BF"/>
    <w:rsid w:val="00A15BBE"/>
    <w:rsid w:val="00A259A7"/>
    <w:rsid w:val="00A25B09"/>
    <w:rsid w:val="00A34E51"/>
    <w:rsid w:val="00A41AAA"/>
    <w:rsid w:val="00A47686"/>
    <w:rsid w:val="00A50A49"/>
    <w:rsid w:val="00A53A3A"/>
    <w:rsid w:val="00A603D4"/>
    <w:rsid w:val="00A6068D"/>
    <w:rsid w:val="00A62E99"/>
    <w:rsid w:val="00A707EB"/>
    <w:rsid w:val="00A71169"/>
    <w:rsid w:val="00A7177E"/>
    <w:rsid w:val="00A72539"/>
    <w:rsid w:val="00A73D29"/>
    <w:rsid w:val="00A86929"/>
    <w:rsid w:val="00AA6B57"/>
    <w:rsid w:val="00AA7700"/>
    <w:rsid w:val="00AB2A1D"/>
    <w:rsid w:val="00AB2D69"/>
    <w:rsid w:val="00AB7E4E"/>
    <w:rsid w:val="00AD0729"/>
    <w:rsid w:val="00AE06D6"/>
    <w:rsid w:val="00AE3D68"/>
    <w:rsid w:val="00AE4A27"/>
    <w:rsid w:val="00AF4967"/>
    <w:rsid w:val="00AF5F7B"/>
    <w:rsid w:val="00B10FC6"/>
    <w:rsid w:val="00B21058"/>
    <w:rsid w:val="00B244D6"/>
    <w:rsid w:val="00B25EC1"/>
    <w:rsid w:val="00B33587"/>
    <w:rsid w:val="00B434E1"/>
    <w:rsid w:val="00B43870"/>
    <w:rsid w:val="00B470A6"/>
    <w:rsid w:val="00B51B4B"/>
    <w:rsid w:val="00B6274B"/>
    <w:rsid w:val="00B64D58"/>
    <w:rsid w:val="00B67373"/>
    <w:rsid w:val="00B75528"/>
    <w:rsid w:val="00B75FD5"/>
    <w:rsid w:val="00B8041B"/>
    <w:rsid w:val="00B85589"/>
    <w:rsid w:val="00B901C8"/>
    <w:rsid w:val="00B91C00"/>
    <w:rsid w:val="00BB39BA"/>
    <w:rsid w:val="00BC6C9A"/>
    <w:rsid w:val="00BC79BB"/>
    <w:rsid w:val="00BF0221"/>
    <w:rsid w:val="00BF1B22"/>
    <w:rsid w:val="00BF535B"/>
    <w:rsid w:val="00C069FC"/>
    <w:rsid w:val="00C10813"/>
    <w:rsid w:val="00C27272"/>
    <w:rsid w:val="00C376AD"/>
    <w:rsid w:val="00C37734"/>
    <w:rsid w:val="00C478AF"/>
    <w:rsid w:val="00C50B67"/>
    <w:rsid w:val="00C52945"/>
    <w:rsid w:val="00C54AE0"/>
    <w:rsid w:val="00C5675D"/>
    <w:rsid w:val="00C639DB"/>
    <w:rsid w:val="00C65509"/>
    <w:rsid w:val="00C71C35"/>
    <w:rsid w:val="00C763F6"/>
    <w:rsid w:val="00C80E90"/>
    <w:rsid w:val="00C863EC"/>
    <w:rsid w:val="00C87BAB"/>
    <w:rsid w:val="00C91514"/>
    <w:rsid w:val="00C956DA"/>
    <w:rsid w:val="00CA2E74"/>
    <w:rsid w:val="00CA7F30"/>
    <w:rsid w:val="00CB2E3A"/>
    <w:rsid w:val="00CB3267"/>
    <w:rsid w:val="00CB6A77"/>
    <w:rsid w:val="00CC0DE6"/>
    <w:rsid w:val="00CC5D31"/>
    <w:rsid w:val="00CD2375"/>
    <w:rsid w:val="00CE4262"/>
    <w:rsid w:val="00CE556F"/>
    <w:rsid w:val="00CE6106"/>
    <w:rsid w:val="00CE6952"/>
    <w:rsid w:val="00CF2EF9"/>
    <w:rsid w:val="00CF41C0"/>
    <w:rsid w:val="00CF782D"/>
    <w:rsid w:val="00D17157"/>
    <w:rsid w:val="00D204B5"/>
    <w:rsid w:val="00D23D0C"/>
    <w:rsid w:val="00D27B3E"/>
    <w:rsid w:val="00D360AE"/>
    <w:rsid w:val="00D47184"/>
    <w:rsid w:val="00D53E60"/>
    <w:rsid w:val="00D60948"/>
    <w:rsid w:val="00D76B79"/>
    <w:rsid w:val="00D825F4"/>
    <w:rsid w:val="00D85F65"/>
    <w:rsid w:val="00DA75B4"/>
    <w:rsid w:val="00DB41C3"/>
    <w:rsid w:val="00DB5855"/>
    <w:rsid w:val="00DC3859"/>
    <w:rsid w:val="00DC5D15"/>
    <w:rsid w:val="00DD23CB"/>
    <w:rsid w:val="00DD41CB"/>
    <w:rsid w:val="00DE7CE9"/>
    <w:rsid w:val="00DF33E2"/>
    <w:rsid w:val="00DF74A6"/>
    <w:rsid w:val="00E0651A"/>
    <w:rsid w:val="00E06B9E"/>
    <w:rsid w:val="00E0743D"/>
    <w:rsid w:val="00E1715F"/>
    <w:rsid w:val="00E1720E"/>
    <w:rsid w:val="00E1740D"/>
    <w:rsid w:val="00E17B09"/>
    <w:rsid w:val="00E2299B"/>
    <w:rsid w:val="00E22DF3"/>
    <w:rsid w:val="00E30382"/>
    <w:rsid w:val="00E35CB7"/>
    <w:rsid w:val="00E37F6E"/>
    <w:rsid w:val="00E55201"/>
    <w:rsid w:val="00E57C1F"/>
    <w:rsid w:val="00E61062"/>
    <w:rsid w:val="00E626DB"/>
    <w:rsid w:val="00E6590D"/>
    <w:rsid w:val="00E70715"/>
    <w:rsid w:val="00E71AD4"/>
    <w:rsid w:val="00E72C86"/>
    <w:rsid w:val="00E7692C"/>
    <w:rsid w:val="00E824CF"/>
    <w:rsid w:val="00E907ED"/>
    <w:rsid w:val="00E91AE3"/>
    <w:rsid w:val="00E9632C"/>
    <w:rsid w:val="00EA769C"/>
    <w:rsid w:val="00EB28A6"/>
    <w:rsid w:val="00EB300F"/>
    <w:rsid w:val="00EB4789"/>
    <w:rsid w:val="00ED5308"/>
    <w:rsid w:val="00EE19E1"/>
    <w:rsid w:val="00EF3E0A"/>
    <w:rsid w:val="00EF3E8A"/>
    <w:rsid w:val="00EF7822"/>
    <w:rsid w:val="00F004AF"/>
    <w:rsid w:val="00F00C59"/>
    <w:rsid w:val="00F01BC9"/>
    <w:rsid w:val="00F05552"/>
    <w:rsid w:val="00F05F6D"/>
    <w:rsid w:val="00F14FA3"/>
    <w:rsid w:val="00F23934"/>
    <w:rsid w:val="00F258FC"/>
    <w:rsid w:val="00F26596"/>
    <w:rsid w:val="00F35C4C"/>
    <w:rsid w:val="00F404E2"/>
    <w:rsid w:val="00F428E0"/>
    <w:rsid w:val="00F436CF"/>
    <w:rsid w:val="00F564EA"/>
    <w:rsid w:val="00F57DE9"/>
    <w:rsid w:val="00F66179"/>
    <w:rsid w:val="00F67AB3"/>
    <w:rsid w:val="00F75262"/>
    <w:rsid w:val="00F83036"/>
    <w:rsid w:val="00F83E4D"/>
    <w:rsid w:val="00F844E5"/>
    <w:rsid w:val="00F90B78"/>
    <w:rsid w:val="00F92785"/>
    <w:rsid w:val="00F93DF2"/>
    <w:rsid w:val="00FA4627"/>
    <w:rsid w:val="00FA46B1"/>
    <w:rsid w:val="00FA5D63"/>
    <w:rsid w:val="00FA6FFE"/>
    <w:rsid w:val="00FB5C9F"/>
    <w:rsid w:val="00FC2641"/>
    <w:rsid w:val="00FD2258"/>
    <w:rsid w:val="00FD2A0C"/>
    <w:rsid w:val="00FE35B7"/>
    <w:rsid w:val="00FF6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cademic.oup.com/gigascience/pages/technical_note" TargetMode="Externa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https://imicrobe.us/project/view/104"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C036B-1C13-2C4A-8515-46A84EA3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25317</Words>
  <Characters>144308</Characters>
  <Application>Microsoft Macintosh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169287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16</cp:revision>
  <cp:lastPrinted>2017-11-15T05:11:00Z</cp:lastPrinted>
  <dcterms:created xsi:type="dcterms:W3CDTF">2018-02-12T19:28:00Z</dcterms:created>
  <dcterms:modified xsi:type="dcterms:W3CDTF">2018-03-13T22:08:00Z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http://www.zotero.org/styles/gigascience</vt:lpwstr>
  </property>
</Properties>
</file>