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80295" w14:textId="77777777" w:rsidR="00A73D29" w:rsidRDefault="00070010">
      <w:pPr>
        <w:pStyle w:val="normal0"/>
        <w:rPr>
          <w:rFonts w:eastAsia="Times New Roman"/>
        </w:rPr>
      </w:pPr>
      <w:r>
        <w:rPr>
          <w:rFonts w:eastAsia="Times New Roman"/>
        </w:rPr>
        <w:t>For GigaScience (Technical Note):</w:t>
      </w:r>
    </w:p>
    <w:p w14:paraId="1857FF46" w14:textId="77777777" w:rsidR="00A73D29" w:rsidRDefault="00EE19E1">
      <w:pPr>
        <w:pStyle w:val="normal0"/>
        <w:rPr>
          <w:rFonts w:eastAsia="Times New Roman"/>
          <w:b/>
        </w:rPr>
      </w:pPr>
      <w:hyperlink r:id="rId7">
        <w:r w:rsidR="00070010">
          <w:rPr>
            <w:rFonts w:eastAsia="Times New Roman"/>
            <w:u w:val="single"/>
          </w:rPr>
          <w:t>https://academic.oup.com/gigascience/pages/technical_note</w:t>
        </w:r>
      </w:hyperlink>
    </w:p>
    <w:p w14:paraId="02E8DE8D" w14:textId="77777777" w:rsidR="00A73D29" w:rsidRDefault="00A73D29">
      <w:pPr>
        <w:pStyle w:val="normal0"/>
        <w:rPr>
          <w:rFonts w:eastAsia="Times New Roman"/>
        </w:rPr>
      </w:pPr>
    </w:p>
    <w:p w14:paraId="3AAE6A97" w14:textId="4618E284" w:rsidR="00A73D29" w:rsidRDefault="00070010">
      <w:pPr>
        <w:pStyle w:val="normal0"/>
        <w:rPr>
          <w:rFonts w:eastAsia="Times New Roman"/>
          <w:b/>
        </w:rPr>
      </w:pPr>
      <w:r>
        <w:rPr>
          <w:rFonts w:eastAsia="Times New Roman"/>
          <w:b/>
        </w:rPr>
        <w:t>Re-assembli</w:t>
      </w:r>
      <w:r w:rsidR="007828E8">
        <w:rPr>
          <w:rFonts w:eastAsia="Times New Roman"/>
          <w:b/>
        </w:rPr>
        <w:t>ng</w:t>
      </w:r>
      <w:r>
        <w:rPr>
          <w:rFonts w:eastAsia="Times New Roman"/>
          <w:b/>
        </w:rPr>
        <w:t xml:space="preserve"> and </w:t>
      </w:r>
      <w:r w:rsidR="007828E8">
        <w:rPr>
          <w:rFonts w:eastAsia="Times New Roman"/>
          <w:b/>
        </w:rPr>
        <w:t xml:space="preserve">evaluating quality </w:t>
      </w:r>
      <w:r>
        <w:rPr>
          <w:rFonts w:eastAsia="Times New Roman"/>
          <w:b/>
        </w:rPr>
        <w:t xml:space="preserve">of 678 microbial eukaryotic </w:t>
      </w:r>
      <w:r w:rsidR="007828E8">
        <w:rPr>
          <w:rFonts w:eastAsia="Times New Roman"/>
          <w:b/>
        </w:rPr>
        <w:t xml:space="preserve">reference </w:t>
      </w:r>
      <w:r>
        <w:rPr>
          <w:rFonts w:eastAsia="Times New Roman"/>
          <w:b/>
        </w:rPr>
        <w:t>transcriptomes</w:t>
      </w:r>
    </w:p>
    <w:p w14:paraId="503BF282" w14:textId="77777777" w:rsidR="00A73D29" w:rsidRDefault="00A73D29">
      <w:pPr>
        <w:pStyle w:val="normal0"/>
        <w:rPr>
          <w:rFonts w:eastAsia="Times New Roman"/>
        </w:rPr>
      </w:pPr>
    </w:p>
    <w:p w14:paraId="26D332EE" w14:textId="28068630" w:rsidR="00A73D29" w:rsidRDefault="00AF5F7B">
      <w:pPr>
        <w:pStyle w:val="norm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0F5595CD" w14:textId="77777777" w:rsidR="00A73D29" w:rsidRDefault="00A73D29">
      <w:pPr>
        <w:pStyle w:val="normal0"/>
        <w:rPr>
          <w:rFonts w:eastAsia="Times New Roman"/>
        </w:rPr>
      </w:pPr>
    </w:p>
    <w:p w14:paraId="61609BEF" w14:textId="77777777" w:rsidR="00A73D29" w:rsidRDefault="00070010">
      <w:pPr>
        <w:pStyle w:val="normal0"/>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pPr>
        <w:pStyle w:val="normal0"/>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pPr>
        <w:pStyle w:val="normal0"/>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pPr>
        <w:pStyle w:val="normal0"/>
        <w:rPr>
          <w:rFonts w:eastAsia="Times New Roman"/>
        </w:rPr>
      </w:pPr>
      <w:r>
        <w:rPr>
          <w:rFonts w:eastAsia="Times New Roman"/>
        </w:rPr>
        <w:t xml:space="preserve">* </w:t>
      </w:r>
      <w:r w:rsidR="00070010">
        <w:rPr>
          <w:rFonts w:eastAsia="Times New Roman"/>
        </w:rPr>
        <w:t xml:space="preserve">Correspondence: </w:t>
      </w:r>
      <w:hyperlink r:id="rId8">
        <w:r w:rsidR="00070010">
          <w:rPr>
            <w:rFonts w:eastAsia="Times New Roman"/>
            <w:u w:val="single"/>
          </w:rPr>
          <w:t>ctbrown@ucdavis.edu</w:t>
        </w:r>
      </w:hyperlink>
    </w:p>
    <w:p w14:paraId="066567E3" w14:textId="77777777" w:rsidR="00A73D29" w:rsidRDefault="00A73D29">
      <w:pPr>
        <w:pStyle w:val="normal0"/>
        <w:rPr>
          <w:rFonts w:eastAsia="Times New Roman"/>
        </w:rPr>
      </w:pPr>
    </w:p>
    <w:p w14:paraId="7B4F2B41" w14:textId="77777777" w:rsidR="00A73D29" w:rsidRDefault="00070010">
      <w:pPr>
        <w:pStyle w:val="normal0"/>
        <w:rPr>
          <w:rFonts w:eastAsia="Times New Roman"/>
          <w:b/>
        </w:rPr>
      </w:pPr>
      <w:r>
        <w:rPr>
          <w:rFonts w:eastAsia="Times New Roman"/>
          <w:b/>
        </w:rPr>
        <w:t>Abstract</w:t>
      </w:r>
    </w:p>
    <w:p w14:paraId="273B5ADF" w14:textId="77777777" w:rsidR="00A73D29" w:rsidRDefault="00A73D29">
      <w:pPr>
        <w:pStyle w:val="normal0"/>
        <w:rPr>
          <w:rFonts w:eastAsia="Times New Roman"/>
        </w:rPr>
      </w:pPr>
    </w:p>
    <w:p w14:paraId="2B19D309" w14:textId="77777777" w:rsidR="00A73D29" w:rsidRDefault="00070010">
      <w:pPr>
        <w:pStyle w:val="normal0"/>
        <w:rPr>
          <w:rFonts w:eastAsia="Times New Roman"/>
        </w:rPr>
      </w:pPr>
      <w:commentRangeStart w:id="0"/>
      <w:r>
        <w:rPr>
          <w:rFonts w:eastAsia="Times New Roman"/>
        </w:rPr>
        <w:t xml:space="preserve">The Marine Microbial Eukaryotic Transcriptome Sequencing Project (MMETSP) is a unique and large set of RNA-seq data, allowing for evaluation with quantitative metrics. We present an automated and extensible </w:t>
      </w:r>
      <w:r>
        <w:rPr>
          <w:rFonts w:eastAsia="Times New Roman"/>
          <w:i/>
        </w:rPr>
        <w:t xml:space="preserve">de novo </w:t>
      </w:r>
      <w:r>
        <w:rPr>
          <w:rFonts w:eastAsia="Times New Roman"/>
        </w:rPr>
        <w:t>transcriptome pipeline used to re-assemble and evaluate 678 samples from the MMETSP data set. Re-assemblies show improved qualities and additional content compared to assemblies generated with a previous pipeline. Phylogenetic trends in assembly qualities were observed.</w:t>
      </w:r>
      <w:commentRangeEnd w:id="0"/>
      <w:r>
        <w:commentReference w:id="0"/>
      </w:r>
    </w:p>
    <w:p w14:paraId="18C1D8B0" w14:textId="77777777" w:rsidR="00A73D29" w:rsidRDefault="00A73D29">
      <w:pPr>
        <w:pStyle w:val="normal0"/>
        <w:rPr>
          <w:rFonts w:eastAsia="Times New Roman"/>
        </w:rPr>
      </w:pPr>
    </w:p>
    <w:p w14:paraId="3EF2DD8F" w14:textId="5A6F2CDF" w:rsidR="004D3A80" w:rsidRPr="004D3A80" w:rsidRDefault="00070010">
      <w:pPr>
        <w:pStyle w:val="normal0"/>
        <w:rPr>
          <w:rFonts w:eastAsia="Times New Roman"/>
          <w:b/>
        </w:rPr>
      </w:pPr>
      <w:r>
        <w:rPr>
          <w:rFonts w:eastAsia="Times New Roman"/>
          <w:b/>
        </w:rPr>
        <w:t>Introduction</w:t>
      </w:r>
    </w:p>
    <w:p w14:paraId="7BB99CEF" w14:textId="77777777" w:rsidR="00A73D29" w:rsidRDefault="00A73D29">
      <w:pPr>
        <w:pStyle w:val="normal0"/>
        <w:rPr>
          <w:rFonts w:eastAsia="Times New Roman"/>
        </w:rPr>
      </w:pPr>
    </w:p>
    <w:p w14:paraId="03DE9A92" w14:textId="086CC82F" w:rsidR="0018420F" w:rsidRDefault="006D14DF" w:rsidP="004D3A8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Good quality</w:t>
      </w:r>
      <w:r w:rsidR="00950769">
        <w:rPr>
          <w:rFonts w:eastAsia="Times New Roman"/>
        </w:rPr>
        <w:t xml:space="preserve"> transcriptome </w:t>
      </w:r>
      <w:r w:rsidR="004D3A80">
        <w:rPr>
          <w:rFonts w:eastAsia="Times New Roman"/>
        </w:rPr>
        <w:t>assembl</w:t>
      </w:r>
      <w:r w:rsidR="00950769">
        <w:rPr>
          <w:rFonts w:eastAsia="Times New Roman"/>
        </w:rPr>
        <w:t xml:space="preserve">ies </w:t>
      </w:r>
      <w:r w:rsidR="00BC79BB">
        <w:rPr>
          <w:rFonts w:eastAsia="Times New Roman"/>
        </w:rPr>
        <w:t xml:space="preserve">are necessary </w:t>
      </w:r>
      <w:r w:rsidR="007828E8">
        <w:rPr>
          <w:rFonts w:eastAsia="Times New Roman"/>
        </w:rPr>
        <w:t xml:space="preserve">as a reference </w:t>
      </w:r>
      <w:r w:rsidR="00BC79BB">
        <w:rPr>
          <w:rFonts w:eastAsia="Times New Roman"/>
        </w:rPr>
        <w:t xml:space="preserve">for studying </w:t>
      </w:r>
      <w:r>
        <w:rPr>
          <w:rFonts w:eastAsia="Times New Roman"/>
        </w:rPr>
        <w:t xml:space="preserve">the </w:t>
      </w:r>
      <w:r w:rsidR="004D3A80">
        <w:rPr>
          <w:rFonts w:eastAsia="Times New Roman"/>
        </w:rPr>
        <w:t xml:space="preserve">underlying </w:t>
      </w:r>
      <w:r w:rsidR="00D47184">
        <w:rPr>
          <w:rFonts w:eastAsia="Times New Roman"/>
        </w:rPr>
        <w:t xml:space="preserve">contribution of </w:t>
      </w:r>
      <w:r w:rsidR="004D3A80">
        <w:rPr>
          <w:rFonts w:eastAsia="Times New Roman"/>
        </w:rPr>
        <w:t xml:space="preserve">gene expression to the </w:t>
      </w:r>
      <w:r>
        <w:rPr>
          <w:rFonts w:eastAsia="Times New Roman"/>
        </w:rPr>
        <w:t>biology of an organism</w:t>
      </w:r>
      <w:r w:rsidR="00D47184">
        <w:rPr>
          <w:rFonts w:eastAsia="Times New Roman"/>
        </w:rPr>
        <w:t xml:space="preserve">. </w:t>
      </w:r>
      <w:r>
        <w:rPr>
          <w:rFonts w:eastAsia="Times New Roman"/>
        </w:rPr>
        <w:t xml:space="preserve">In the absence of a previously-existing transcriptome, </w:t>
      </w:r>
      <w:r>
        <w:rPr>
          <w:rFonts w:eastAsia="Times New Roman"/>
          <w:i/>
        </w:rPr>
        <w:t xml:space="preserve">de </w:t>
      </w:r>
      <w:r w:rsidR="0055336E">
        <w:rPr>
          <w:rFonts w:eastAsia="Times New Roman"/>
          <w:i/>
        </w:rPr>
        <w:t>novo</w:t>
      </w:r>
      <w:r w:rsidR="0055336E">
        <w:rPr>
          <w:rFonts w:eastAsia="Times New Roman"/>
        </w:rPr>
        <w:t xml:space="preserve"> assemblies </w:t>
      </w:r>
      <w:r>
        <w:rPr>
          <w:rFonts w:eastAsia="Times New Roman"/>
        </w:rPr>
        <w:t>must be generated</w:t>
      </w:r>
      <w:r w:rsidR="00EE19E1">
        <w:rPr>
          <w:rFonts w:eastAsia="Times New Roman"/>
        </w:rPr>
        <w:t xml:space="preserve"> from raw RNAseq data</w:t>
      </w:r>
      <w:r w:rsidR="0055336E">
        <w:rPr>
          <w:rFonts w:eastAsia="Times New Roman"/>
        </w:rPr>
        <w:t>.</w:t>
      </w:r>
      <w:r w:rsidR="004D3A80">
        <w:rPr>
          <w:rFonts w:eastAsia="Times New Roman"/>
        </w:rPr>
        <w:t xml:space="preserve"> </w:t>
      </w:r>
    </w:p>
    <w:p w14:paraId="2F48305E" w14:textId="5C5D8C19" w:rsidR="00A73D29" w:rsidRDefault="0055336E" w:rsidP="004D3A8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Bioinformatics tools </w:t>
      </w:r>
      <w:r w:rsidR="00073B7B">
        <w:rPr>
          <w:rFonts w:eastAsia="Times New Roman"/>
        </w:rPr>
        <w:t xml:space="preserve">and workflows </w:t>
      </w:r>
      <w:r>
        <w:rPr>
          <w:rFonts w:eastAsia="Times New Roman"/>
        </w:rPr>
        <w:t xml:space="preserve">used to generate </w:t>
      </w:r>
      <w:r>
        <w:rPr>
          <w:rFonts w:eastAsia="Times New Roman"/>
          <w:i/>
        </w:rPr>
        <w:t xml:space="preserve">de </w:t>
      </w:r>
      <w:r w:rsidRPr="0055336E">
        <w:rPr>
          <w:rFonts w:eastAsia="Times New Roman"/>
          <w:i/>
        </w:rPr>
        <w:t xml:space="preserve">novo </w:t>
      </w:r>
      <w:r w:rsidRPr="0055336E">
        <w:rPr>
          <w:rFonts w:eastAsia="Times New Roman"/>
        </w:rPr>
        <w:t>transcriptome</w:t>
      </w:r>
      <w:r>
        <w:rPr>
          <w:rFonts w:eastAsia="Times New Roman"/>
        </w:rPr>
        <w:t xml:space="preserve"> assemblies undergo a high turnover rate.</w:t>
      </w:r>
      <w:r w:rsidR="00073B7B">
        <w:rPr>
          <w:rFonts w:eastAsia="Times New Roman"/>
        </w:rPr>
        <w:t xml:space="preserve"> </w:t>
      </w:r>
      <w:r w:rsidR="00070010">
        <w:rPr>
          <w:rFonts w:eastAsia="Times New Roman"/>
        </w:rPr>
        <w:t xml:space="preserve">At this time, the major </w:t>
      </w:r>
      <w:r w:rsidR="00070010">
        <w:rPr>
          <w:rFonts w:eastAsia="Times New Roman"/>
          <w:i/>
        </w:rPr>
        <w:t xml:space="preserve">de novo </w:t>
      </w:r>
      <w:r w:rsidR="00070010">
        <w:rPr>
          <w:rFonts w:eastAsia="Times New Roman"/>
        </w:rPr>
        <w:t xml:space="preserve">transcriptome assemblers include Trinity (Grabherr et al. 2011), SOAPdenovo-Trans (Xie et al. 2014), Trans-ABySS (Robertson et al. 2010), Oases (Schulz et al. 2012), IDBA-tran (Peng et al. 2013) and a new lineage of assemblers, including Shannon (Kannan et al. 2016). The development of new and improved tools is an active area of research and will continue to evolve in the future as algorithms continue to improve to deal with challenges associated with </w:t>
      </w:r>
      <w:r w:rsidR="00070010">
        <w:rPr>
          <w:rFonts w:eastAsia="Times New Roman"/>
          <w:i/>
        </w:rPr>
        <w:t xml:space="preserve">de novo </w:t>
      </w:r>
      <w:r w:rsidR="00070010">
        <w:rPr>
          <w:rFonts w:eastAsia="Times New Roman"/>
        </w:rPr>
        <w:t xml:space="preserve">transcriptome assembly, such as  spliced isoforms and allelic variants (e.g. discussed in Chang et al. 2014, Grabherr 2011). </w:t>
      </w:r>
    </w:p>
    <w:p w14:paraId="7F74593E" w14:textId="77777777" w:rsidR="00A73D29" w:rsidRDefault="00A73D29">
      <w:pPr>
        <w:pStyle w:val="normal0"/>
        <w:rPr>
          <w:rFonts w:eastAsia="Times New Roman"/>
        </w:rPr>
      </w:pPr>
    </w:p>
    <w:p w14:paraId="1D13795C" w14:textId="77777777" w:rsidR="00A73D29" w:rsidRDefault="00A73D29">
      <w:pPr>
        <w:pStyle w:val="normal0"/>
        <w:rPr>
          <w:rFonts w:eastAsia="Times New Roman"/>
        </w:rPr>
      </w:pPr>
    </w:p>
    <w:p w14:paraId="2E84AF7C" w14:textId="49F38472" w:rsidR="0018420F" w:rsidRDefault="00070010" w:rsidP="0018420F">
      <w:pPr>
        <w:pStyle w:val="normal0"/>
        <w:rPr>
          <w:rFonts w:eastAsia="Times New Roman"/>
        </w:rPr>
      </w:pPr>
      <w:r>
        <w:rPr>
          <w:rFonts w:eastAsia="Times New Roman"/>
        </w:rPr>
        <w:lastRenderedPageBreak/>
        <w:t xml:space="preserve">Best practices for the analysis of RNA-seq data are not well defined and lack a consensus workflow, especially for non-model species (Conesa et al. 2016). </w:t>
      </w:r>
    </w:p>
    <w:p w14:paraId="334CE171" w14:textId="77777777" w:rsidR="0018420F" w:rsidRDefault="0018420F" w:rsidP="0018420F">
      <w:pPr>
        <w:pStyle w:val="normal0"/>
        <w:rPr>
          <w:rFonts w:eastAsia="Times New Roman"/>
        </w:rPr>
      </w:pPr>
    </w:p>
    <w:p w14:paraId="73BA9C66" w14:textId="77777777" w:rsidR="0018420F" w:rsidRDefault="0018420F" w:rsidP="0018420F">
      <w:pPr>
        <w:pStyle w:val="normal0"/>
        <w:rPr>
          <w:rFonts w:eastAsia="Times New Roman"/>
        </w:rPr>
      </w:pPr>
      <w:r>
        <w:rPr>
          <w:rFonts w:eastAsia="Times New Roman"/>
        </w:rPr>
        <w:t>We present an automated open-access, modularized and extensible pipeline developed for this study to address the following problems: future software version updates and new software programs, failure of individual processes during execution of the pipeline, and addition of more samples.</w:t>
      </w:r>
    </w:p>
    <w:p w14:paraId="6619125B" w14:textId="77777777" w:rsidR="0042433E" w:rsidRDefault="0042433E" w:rsidP="0018420F">
      <w:pPr>
        <w:pStyle w:val="normal0"/>
        <w:rPr>
          <w:rFonts w:eastAsia="Times New Roman"/>
        </w:rPr>
      </w:pPr>
    </w:p>
    <w:p w14:paraId="6AE228B0" w14:textId="013FDCE8" w:rsidR="0042433E" w:rsidRDefault="0042433E" w:rsidP="0018420F">
      <w:pPr>
        <w:pStyle w:val="normal0"/>
        <w:rPr>
          <w:rFonts w:eastAsia="Times New Roman"/>
        </w:rPr>
      </w:pPr>
      <w:r>
        <w:rPr>
          <w:rFonts w:eastAsia="Times New Roman"/>
        </w:rPr>
        <w:t>Eel pond protocol, automated.</w:t>
      </w:r>
    </w:p>
    <w:p w14:paraId="27718B23" w14:textId="77777777" w:rsidR="0018420F" w:rsidRDefault="0018420F">
      <w:pPr>
        <w:pStyle w:val="normal0"/>
        <w:rPr>
          <w:rFonts w:eastAsia="Times New Roman"/>
        </w:rPr>
      </w:pPr>
    </w:p>
    <w:p w14:paraId="39B608FA" w14:textId="7EC69054" w:rsidR="0018420F" w:rsidRPr="0018420F" w:rsidRDefault="00070010" w:rsidP="0018420F">
      <w:pPr>
        <w:pStyle w:val="normal0"/>
        <w:rPr>
          <w:rFonts w:eastAsia="Times New Roman"/>
        </w:rPr>
      </w:pPr>
      <w:r>
        <w:rPr>
          <w:rFonts w:eastAsia="Times New Roman"/>
        </w:rPr>
        <w:t xml:space="preserve">In running a re-assembly of the MMETSP we sought to </w:t>
      </w:r>
      <w:r w:rsidR="0018420F">
        <w:rPr>
          <w:rFonts w:eastAsia="Times New Roman"/>
        </w:rPr>
        <w:t>both</w:t>
      </w:r>
      <w:r>
        <w:rPr>
          <w:rFonts w:eastAsia="Times New Roman"/>
        </w:rPr>
        <w:t xml:space="preserve"> improve the MMETSP reference transcriptomes </w:t>
      </w:r>
      <w:r w:rsidR="0018420F">
        <w:rPr>
          <w:rFonts w:eastAsia="Times New Roman"/>
        </w:rPr>
        <w:t xml:space="preserve">and </w:t>
      </w:r>
      <w:r>
        <w:rPr>
          <w:rFonts w:eastAsia="Times New Roman"/>
        </w:rPr>
        <w:t>to create a platform to facilitate future re-assembly efforts. Moreover, the large number of mRNA sequence datasets combined with the vast genetic diversity encompassed by the MMETSP  data make it possible to explore and statistically compare the results of two different assembly pipelines. Through this comparison we were able to examine a variety of transcriptome metrics to determine which of the assembly pipelines generated more unique and biologically relevant c</w:t>
      </w:r>
      <w:r w:rsidR="0018420F">
        <w:rPr>
          <w:rFonts w:eastAsia="Times New Roman"/>
        </w:rPr>
        <w:t>ontent. Moreover, we compared</w:t>
      </w:r>
      <w:r>
        <w:rPr>
          <w:rFonts w:eastAsia="Times New Roman"/>
        </w:rPr>
        <w:t xml:space="preserve"> transcriptome </w:t>
      </w:r>
      <w:r w:rsidR="0018420F">
        <w:rPr>
          <w:rFonts w:eastAsia="Times New Roman"/>
        </w:rPr>
        <w:t xml:space="preserve">quality </w:t>
      </w:r>
      <w:r>
        <w:rPr>
          <w:rFonts w:eastAsia="Times New Roman"/>
        </w:rPr>
        <w:t>metrics at the phylum-</w:t>
      </w:r>
      <w:r w:rsidRPr="0018420F">
        <w:rPr>
          <w:rFonts w:eastAsia="Times New Roman"/>
        </w:rPr>
        <w:t>level to determine if any biases or inherent differences be</w:t>
      </w:r>
      <w:r w:rsidR="0018420F" w:rsidRPr="0018420F">
        <w:rPr>
          <w:rFonts w:eastAsia="Times New Roman"/>
        </w:rPr>
        <w:t>tween broad taxonomic groups.</w:t>
      </w:r>
    </w:p>
    <w:p w14:paraId="48863DF9" w14:textId="77777777" w:rsidR="0018420F" w:rsidRPr="0018420F" w:rsidRDefault="0018420F" w:rsidP="0018420F">
      <w:pPr>
        <w:pStyle w:val="normal0"/>
        <w:rPr>
          <w:rFonts w:eastAsia="Times New Roman"/>
        </w:rPr>
      </w:pPr>
    </w:p>
    <w:p w14:paraId="7A4D388D" w14:textId="77777777" w:rsidR="004D3A80" w:rsidRPr="0018420F" w:rsidRDefault="004D3A80" w:rsidP="004D3A8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lang w:val="en-US"/>
        </w:rPr>
      </w:pPr>
      <w:r w:rsidRPr="0018420F">
        <w:rPr>
          <w:rFonts w:eastAsia="Times New Roman"/>
        </w:rPr>
        <w:t xml:space="preserve">The Marine Microbial Eukaryotic Transcriptome Sequencing Project (MMETSP) </w:t>
      </w:r>
      <w:r w:rsidRPr="0018420F">
        <w:rPr>
          <w:lang w:val="en-US"/>
        </w:rPr>
        <w:t>created a catalogue of genes facilitating investigation of how organisms thrive in diverse marine habitats and how they influence marine ecosystems, biogeochemical cycles and the composition of the atmosphere (Keeling et al. 2014). This</w:t>
      </w:r>
      <w:r w:rsidRPr="0018420F">
        <w:rPr>
          <w:rFonts w:eastAsia="Times New Roman"/>
        </w:rPr>
        <w:t xml:space="preserve"> is one of the largest publicly-available mRNA sequencing data sets, purposefully-built from a diversity of non-model eukaryotic taxa with a standardized library preparation.</w:t>
      </w:r>
    </w:p>
    <w:p w14:paraId="6289C00A" w14:textId="5AC210EB" w:rsidR="00A73D29" w:rsidRDefault="004D3A80">
      <w:pPr>
        <w:pStyle w:val="normal0"/>
        <w:rPr>
          <w:rFonts w:eastAsia="Times New Roman"/>
        </w:rPr>
      </w:pPr>
      <w:r w:rsidRPr="0018420F">
        <w:rPr>
          <w:rFonts w:eastAsia="Times New Roman"/>
        </w:rPr>
        <w:t xml:space="preserve">Reference transcriptome assemblies generated from these data have facilitated investigations in phylogenetic analyses (Durkin et al. 2016), phylogenetic tools (Grant and Katz 2014), differential gene expression analysis (Frishkorn et al. 2014), inter-group comparisons (Koid et al. 2014), meta-omic approaches (Alexander et al 2015) have been developed and interesting biological features discovered (Alkalaeva and Mikhailova 2016, Heaphy </w:t>
      </w:r>
      <w:r w:rsidRPr="0018420F">
        <w:rPr>
          <w:rFonts w:eastAsia="Times New Roman"/>
          <w:i/>
        </w:rPr>
        <w:t>et al</w:t>
      </w:r>
      <w:r w:rsidRPr="0018420F">
        <w:rPr>
          <w:rFonts w:eastAsia="Times New Roman"/>
        </w:rPr>
        <w:t xml:space="preserve">. 2016, Swart </w:t>
      </w:r>
      <w:r w:rsidRPr="0018420F">
        <w:rPr>
          <w:rFonts w:eastAsia="Times New Roman"/>
          <w:i/>
        </w:rPr>
        <w:t>et al</w:t>
      </w:r>
      <w:r w:rsidRPr="0018420F">
        <w:rPr>
          <w:rFonts w:eastAsia="Times New Roman"/>
        </w:rPr>
        <w:t>. 2016), and gene diversity</w:t>
      </w:r>
      <w:r w:rsidRPr="0055336E">
        <w:rPr>
          <w:rFonts w:eastAsia="Times New Roman"/>
        </w:rPr>
        <w:t xml:space="preserve"> and evolution (Grousman et al. 2015).</w:t>
      </w:r>
    </w:p>
    <w:p w14:paraId="178323C2" w14:textId="77777777" w:rsidR="0018420F" w:rsidRDefault="0018420F">
      <w:pPr>
        <w:pStyle w:val="normal0"/>
        <w:rPr>
          <w:rFonts w:eastAsia="Times New Roman"/>
        </w:rPr>
      </w:pPr>
    </w:p>
    <w:p w14:paraId="110A6713" w14:textId="7762294A" w:rsidR="0018420F" w:rsidRDefault="0018420F" w:rsidP="0018420F">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The original reference MMETSP transcriptomes</w:t>
      </w:r>
      <w:r>
        <w:rPr>
          <w:rFonts w:eastAsia="Times New Roman"/>
          <w:i/>
        </w:rPr>
        <w:t xml:space="preserve"> </w:t>
      </w:r>
      <w:r>
        <w:rPr>
          <w:rFonts w:eastAsia="Times New Roman"/>
        </w:rPr>
        <w:t>were generated by the National Center for Genome Research (NCGR). Software tools have been updated and new tools are available.</w:t>
      </w:r>
    </w:p>
    <w:p w14:paraId="599918A5" w14:textId="77777777" w:rsidR="00A73D29" w:rsidRDefault="00070010">
      <w:pPr>
        <w:pStyle w:val="normal0"/>
        <w:rPr>
          <w:del w:id="2" w:author="Harriet Alexander" w:date="2017-04-12T00:57:00Z"/>
          <w:rFonts w:eastAsia="Times New Roman"/>
        </w:rPr>
      </w:pPr>
      <w:del w:id="3" w:author="Harriet Alexander" w:date="2017-04-12T00:57:00Z">
        <w:r>
          <w:rPr>
            <w:rFonts w:eastAsia="Times New Roman"/>
          </w:rPr>
          <w:delText xml:space="preserve">We were interested in whether re-assemblies </w:delText>
        </w:r>
        <w:commentRangeStart w:id="4"/>
        <w:r>
          <w:rPr>
            <w:rFonts w:eastAsia="Times New Roman"/>
          </w:rPr>
          <w:delText>have</w:delText>
        </w:r>
        <w:commentRangeEnd w:id="4"/>
        <w:r>
          <w:commentReference w:id="4"/>
        </w:r>
        <w:r>
          <w:rPr>
            <w:rFonts w:eastAsia="Times New Roman"/>
          </w:rPr>
          <w:delText xml:space="preserve"> generated more unique and biologically-meaningful content. We were also interested in whether the assemblies are different based on what species the data come from.</w:delText>
        </w:r>
      </w:del>
    </w:p>
    <w:p w14:paraId="61536A0D" w14:textId="77777777" w:rsidR="00A73D29" w:rsidRDefault="00A73D29">
      <w:pPr>
        <w:pStyle w:val="normal0"/>
        <w:rPr>
          <w:del w:id="5" w:author="Harriet Alexander" w:date="2017-04-12T00:57:00Z"/>
          <w:rFonts w:eastAsia="Times New Roman"/>
        </w:rPr>
      </w:pPr>
    </w:p>
    <w:p w14:paraId="58185514" w14:textId="77777777" w:rsidR="00A73D29" w:rsidRDefault="00070010">
      <w:pPr>
        <w:pStyle w:val="normal0"/>
        <w:rPr>
          <w:del w:id="6" w:author="Harriet Alexander" w:date="2017-04-12T00:57:00Z"/>
          <w:rFonts w:eastAsia="Times New Roman"/>
        </w:rPr>
      </w:pPr>
      <w:del w:id="7" w:author="Harriet Alexander" w:date="2017-04-12T00:57:00Z">
        <w:r>
          <w:rPr>
            <w:rFonts w:eastAsia="Times New Roman"/>
          </w:rPr>
          <w:delText>The following questions were addressed:</w:delText>
        </w:r>
      </w:del>
    </w:p>
    <w:p w14:paraId="3884D0BC" w14:textId="77777777" w:rsidR="00A73D29" w:rsidRDefault="00A73D29">
      <w:pPr>
        <w:pStyle w:val="normal0"/>
        <w:rPr>
          <w:del w:id="8" w:author="Harriet Alexander" w:date="2017-04-12T00:57:00Z"/>
          <w:rFonts w:eastAsia="Times New Roman"/>
        </w:rPr>
      </w:pPr>
    </w:p>
    <w:p w14:paraId="5A48886C" w14:textId="77777777" w:rsidR="00A73D29" w:rsidRDefault="00070010">
      <w:pPr>
        <w:pStyle w:val="normal0"/>
        <w:numPr>
          <w:ilvl w:val="0"/>
          <w:numId w:val="1"/>
        </w:numPr>
        <w:contextualSpacing/>
        <w:rPr>
          <w:del w:id="9" w:author="Harriet Alexander" w:date="2017-04-12T00:57:00Z"/>
          <w:rFonts w:eastAsia="Times New Roman"/>
        </w:rPr>
      </w:pPr>
      <w:del w:id="10" w:author="Harriet Alexander" w:date="2017-04-12T00:57:00Z">
        <w:r>
          <w:rPr>
            <w:rFonts w:eastAsia="Times New Roman"/>
          </w:rPr>
          <w:delText>Did we generate more biologically-meaningful content with re-assemblies?</w:delText>
        </w:r>
      </w:del>
    </w:p>
    <w:p w14:paraId="2BA6860E" w14:textId="77777777" w:rsidR="00A73D29" w:rsidRDefault="00070010">
      <w:pPr>
        <w:pStyle w:val="normal0"/>
        <w:numPr>
          <w:ilvl w:val="0"/>
          <w:numId w:val="1"/>
        </w:numPr>
        <w:contextualSpacing/>
        <w:rPr>
          <w:del w:id="11" w:author="Harriet Alexander" w:date="2017-04-12T00:57:00Z"/>
          <w:rFonts w:eastAsia="Times New Roman"/>
        </w:rPr>
      </w:pPr>
      <w:del w:id="12" w:author="Harriet Alexander" w:date="2017-04-12T00:57:00Z">
        <w:r>
          <w:rPr>
            <w:rFonts w:eastAsia="Times New Roman"/>
          </w:rPr>
          <w:delText>Are there phylogenetic patterns in the assemblies?</w:delText>
        </w:r>
      </w:del>
    </w:p>
    <w:p w14:paraId="2E71935D" w14:textId="77777777" w:rsidR="00A73D29" w:rsidRDefault="00A73D29">
      <w:pPr>
        <w:pStyle w:val="normal0"/>
        <w:rPr>
          <w:rFonts w:eastAsia="Times New Roman"/>
        </w:rPr>
      </w:pPr>
    </w:p>
    <w:p w14:paraId="562F2D2D" w14:textId="77777777" w:rsidR="00A73D29" w:rsidRDefault="00070010">
      <w:pPr>
        <w:pStyle w:val="normal0"/>
        <w:rPr>
          <w:rFonts w:eastAsia="Times New Roman"/>
          <w:b/>
        </w:rPr>
      </w:pPr>
      <w:r>
        <w:rPr>
          <w:rFonts w:eastAsia="Times New Roman"/>
          <w:b/>
        </w:rPr>
        <w:t>Methods</w:t>
      </w:r>
    </w:p>
    <w:p w14:paraId="6AE501BE" w14:textId="77777777" w:rsidR="00A73D29" w:rsidRDefault="00A73D29">
      <w:pPr>
        <w:pStyle w:val="normal0"/>
        <w:rPr>
          <w:rFonts w:eastAsia="Times New Roman"/>
        </w:rPr>
      </w:pPr>
    </w:p>
    <w:p w14:paraId="6E80D387" w14:textId="77777777" w:rsidR="00A73D29" w:rsidRDefault="00070010">
      <w:pPr>
        <w:pStyle w:val="normal0"/>
        <w:rPr>
          <w:rFonts w:eastAsia="Times New Roman"/>
        </w:rPr>
      </w:pPr>
      <w:r>
        <w:rPr>
          <w:rFonts w:eastAsia="Times New Roman"/>
          <w:i/>
        </w:rPr>
        <w:t>Automated Pipeline</w:t>
      </w:r>
    </w:p>
    <w:p w14:paraId="5F3FC579" w14:textId="77777777" w:rsidR="00A73D29" w:rsidRDefault="00A73D29">
      <w:pPr>
        <w:pStyle w:val="normal0"/>
        <w:rPr>
          <w:rFonts w:eastAsia="Times New Roman"/>
        </w:rPr>
      </w:pPr>
    </w:p>
    <w:p w14:paraId="5304FA8C" w14:textId="77777777" w:rsidR="00876B51" w:rsidRDefault="00070010">
      <w:pPr>
        <w:pStyle w:val="normal0"/>
        <w:rPr>
          <w:rFonts w:eastAsia="Times New Roman"/>
        </w:rPr>
      </w:pPr>
      <w:r>
        <w:rPr>
          <w:rFonts w:eastAsia="Times New Roman"/>
        </w:rPr>
        <w:t>An automated pipeline was developed to execute the steps of the Eel Pond mRNAseq Protocol</w:t>
      </w:r>
      <w:r w:rsidR="007828E8">
        <w:rPr>
          <w:rFonts w:eastAsia="Times New Roman"/>
        </w:rPr>
        <w:t xml:space="preserve"> (</w:t>
      </w:r>
      <w:hyperlink r:id="rId10" w:history="1">
        <w:r w:rsidR="007828E8" w:rsidRPr="00AF44E5">
          <w:rPr>
            <w:rStyle w:val="Hyperlink"/>
            <w:rFonts w:eastAsia="Times New Roman"/>
          </w:rPr>
          <w:t>http://eel-pond.readthedocs.io/en/latest/</w:t>
        </w:r>
      </w:hyperlink>
      <w:r w:rsidR="007828E8">
        <w:rPr>
          <w:rFonts w:eastAsia="Times New Roman"/>
        </w:rPr>
        <w:t xml:space="preserve">), </w:t>
      </w:r>
      <w:r>
        <w:rPr>
          <w:rFonts w:eastAsia="Times New Roman"/>
          <w:highlight w:val="white"/>
        </w:rPr>
        <w:t xml:space="preserve">a lightweight protocol for assembling RNA-seq reads using the </w:t>
      </w:r>
      <w:r>
        <w:rPr>
          <w:rFonts w:eastAsia="Times New Roman"/>
        </w:rPr>
        <w:t xml:space="preserve">Trinity </w:t>
      </w:r>
      <w:r>
        <w:rPr>
          <w:rFonts w:eastAsia="Times New Roman"/>
          <w:i/>
        </w:rPr>
        <w:t xml:space="preserve">de novo </w:t>
      </w:r>
      <w:r>
        <w:rPr>
          <w:rFonts w:eastAsia="Times New Roman"/>
        </w:rPr>
        <w:t xml:space="preserve">transcriptome assembler (Brown et al. 2013). This protocol has been demonstrated to produce good quality </w:t>
      </w:r>
      <w:r>
        <w:rPr>
          <w:rFonts w:eastAsia="Times New Roman"/>
          <w:i/>
        </w:rPr>
        <w:t>de novo</w:t>
      </w:r>
      <w:r>
        <w:rPr>
          <w:rFonts w:eastAsia="Times New Roman"/>
        </w:rPr>
        <w:t xml:space="preserve"> transcriptome assemblies (Lowe, Swalla, Brown, 2014). The pipeline was used to assemble all of the data from the MMETSP (Figure 1). The pipeline code and installation instructions are available: </w:t>
      </w:r>
      <w:hyperlink r:id="rId11">
        <w:r>
          <w:rPr>
            <w:rFonts w:eastAsia="Times New Roman"/>
            <w:u w:val="single"/>
            <w:shd w:val="clear" w:color="auto" w:fill="F5F5F5"/>
          </w:rPr>
          <w:t>https://doi.org/10.5281/zenodo.24998</w:t>
        </w:r>
        <w:r>
          <w:rPr>
            <w:rFonts w:eastAsia="Times New Roman"/>
            <w:u w:val="single"/>
            <w:shd w:val="clear" w:color="auto" w:fill="F5F5F5"/>
          </w:rPr>
          <w:t>2</w:t>
        </w:r>
      </w:hyperlink>
      <w:r>
        <w:rPr>
          <w:rFonts w:eastAsia="Times New Roman"/>
        </w:rPr>
        <w:t>.</w:t>
      </w:r>
    </w:p>
    <w:p w14:paraId="5D4CF3BB" w14:textId="77777777" w:rsidR="00876B51" w:rsidRDefault="00876B51">
      <w:pPr>
        <w:pStyle w:val="normal0"/>
        <w:rPr>
          <w:rFonts w:eastAsia="Times New Roman"/>
        </w:rPr>
      </w:pPr>
    </w:p>
    <w:p w14:paraId="04E8FADD" w14:textId="010CA61A" w:rsidR="00A73D29" w:rsidRDefault="00E61062">
      <w:pPr>
        <w:pStyle w:val="normal0"/>
        <w:rPr>
          <w:rFonts w:eastAsia="Times New Roman"/>
        </w:rPr>
      </w:pPr>
      <w:r>
        <w:rPr>
          <w:noProof/>
          <w:lang w:val="en-US"/>
        </w:rPr>
        <w:drawing>
          <wp:inline distT="0" distB="0" distL="0" distR="0" wp14:anchorId="6DD8912F" wp14:editId="3B94137D">
            <wp:extent cx="5943600" cy="2315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ETSP_pipeline_pap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commentRangeStart w:id="13"/>
    </w:p>
    <w:p w14:paraId="78EC9FA3" w14:textId="0DDA86F7" w:rsidR="00A73D29" w:rsidRDefault="00070010">
      <w:pPr>
        <w:pStyle w:val="normal0"/>
        <w:rPr>
          <w:rFonts w:eastAsia="Times New Roman"/>
        </w:rPr>
      </w:pPr>
      <w:r>
        <w:rPr>
          <w:rFonts w:eastAsia="Times New Roman"/>
        </w:rPr>
        <w:t>Figure 1. The modularized</w:t>
      </w:r>
      <w:r w:rsidR="007C5725">
        <w:rPr>
          <w:rFonts w:eastAsia="Times New Roman"/>
        </w:rPr>
        <w:t xml:space="preserve"> </w:t>
      </w:r>
      <w:r w:rsidR="007C5725">
        <w:rPr>
          <w:rFonts w:eastAsia="Times New Roman"/>
          <w:i/>
        </w:rPr>
        <w:t>de novo</w:t>
      </w:r>
      <w:r w:rsidR="007C5725">
        <w:rPr>
          <w:rFonts w:eastAsia="Times New Roman"/>
        </w:rPr>
        <w:t xml:space="preserve"> transcriptome assembly pipeline workflow. Metadata in the SraRunInfo.csv are downloaded from NCBI: </w:t>
      </w:r>
      <w:r>
        <w:rPr>
          <w:rFonts w:eastAsia="Times New Roman"/>
        </w:rPr>
        <w:t xml:space="preserve">1.) downloading data with </w:t>
      </w:r>
      <w:r w:rsidR="00AB2A1D">
        <w:rPr>
          <w:rFonts w:eastAsia="Times New Roman"/>
        </w:rPr>
        <w:t xml:space="preserve">the </w:t>
      </w:r>
      <w:r w:rsidR="00635373" w:rsidRPr="00AB2A1D">
        <w:rPr>
          <w:rFonts w:eastAsia="Times New Roman"/>
          <w:i/>
        </w:rPr>
        <w:t>fastq-dump</w:t>
      </w:r>
      <w:r w:rsidR="00635373">
        <w:rPr>
          <w:rFonts w:eastAsia="Times New Roman"/>
        </w:rPr>
        <w:t xml:space="preserve"> </w:t>
      </w:r>
      <w:r w:rsidR="00AB2A1D">
        <w:rPr>
          <w:rFonts w:eastAsia="Times New Roman"/>
        </w:rPr>
        <w:t xml:space="preserve">script </w:t>
      </w:r>
      <w:r w:rsidR="00635373">
        <w:rPr>
          <w:rFonts w:eastAsia="Times New Roman"/>
        </w:rPr>
        <w:t xml:space="preserve">from the </w:t>
      </w:r>
      <w:r w:rsidRPr="00380098">
        <w:rPr>
          <w:rFonts w:eastAsia="Times New Roman"/>
          <w:i/>
        </w:rPr>
        <w:t>SRA</w:t>
      </w:r>
      <w:r w:rsidR="00AB2A1D" w:rsidRPr="00380098">
        <w:rPr>
          <w:rFonts w:eastAsia="Times New Roman"/>
          <w:i/>
        </w:rPr>
        <w:t xml:space="preserve"> </w:t>
      </w:r>
      <w:r w:rsidRPr="00380098">
        <w:rPr>
          <w:rFonts w:eastAsia="Times New Roman"/>
          <w:i/>
        </w:rPr>
        <w:t>Toolkit</w:t>
      </w:r>
      <w:r>
        <w:rPr>
          <w:rFonts w:eastAsia="Times New Roman"/>
        </w:rPr>
        <w:t xml:space="preserve"> (</w:t>
      </w:r>
      <w:r w:rsidR="00635373">
        <w:rPr>
          <w:rFonts w:eastAsia="Times New Roman"/>
        </w:rPr>
        <w:t>Leinonen et al 2014</w:t>
      </w:r>
      <w:r w:rsidR="00AB2A1D">
        <w:rPr>
          <w:rFonts w:eastAsia="Times New Roman"/>
        </w:rPr>
        <w:t xml:space="preserve">), 2.) quality assessment with </w:t>
      </w:r>
      <w:r w:rsidR="00AB2A1D" w:rsidRPr="00AB2A1D">
        <w:rPr>
          <w:rFonts w:eastAsia="Times New Roman"/>
          <w:i/>
        </w:rPr>
        <w:t>F</w:t>
      </w:r>
      <w:r w:rsidRPr="00AB2A1D">
        <w:rPr>
          <w:rFonts w:eastAsia="Times New Roman"/>
          <w:i/>
        </w:rPr>
        <w:t>astQC</w:t>
      </w:r>
      <w:r>
        <w:rPr>
          <w:rFonts w:eastAsia="Times New Roman"/>
        </w:rPr>
        <w:t xml:space="preserve"> </w:t>
      </w:r>
      <w:r w:rsidR="00635373">
        <w:rPr>
          <w:rFonts w:eastAsia="Times New Roman"/>
        </w:rPr>
        <w:t xml:space="preserve">(Andrews 2010) </w:t>
      </w:r>
      <w:r>
        <w:rPr>
          <w:rFonts w:eastAsia="Times New Roman"/>
        </w:rPr>
        <w:t xml:space="preserve">and </w:t>
      </w:r>
      <w:r w:rsidR="00AB2A1D">
        <w:rPr>
          <w:rFonts w:eastAsia="Times New Roman"/>
        </w:rPr>
        <w:t xml:space="preserve">trimming residual adapters and low quality bases (Q&lt;2) with </w:t>
      </w:r>
      <w:r w:rsidRPr="00AB2A1D">
        <w:rPr>
          <w:rFonts w:eastAsia="Times New Roman"/>
          <w:i/>
        </w:rPr>
        <w:t>Trimmomatic</w:t>
      </w:r>
      <w:r w:rsidR="007C5725">
        <w:rPr>
          <w:rFonts w:eastAsia="Times New Roman"/>
        </w:rPr>
        <w:t xml:space="preserve"> (</w:t>
      </w:r>
      <w:r w:rsidR="000C0233">
        <w:rPr>
          <w:rFonts w:eastAsia="Times New Roman"/>
        </w:rPr>
        <w:t>MacManes 2014; Bolger</w:t>
      </w:r>
      <w:r w:rsidR="00AB2A1D">
        <w:rPr>
          <w:rFonts w:eastAsia="Times New Roman"/>
        </w:rPr>
        <w:t xml:space="preserve"> et al. 2014</w:t>
      </w:r>
      <w:r w:rsidR="007C5725">
        <w:rPr>
          <w:rFonts w:eastAsia="Times New Roman"/>
        </w:rPr>
        <w:t>)</w:t>
      </w:r>
      <w:r>
        <w:rPr>
          <w:rFonts w:eastAsia="Times New Roman"/>
        </w:rPr>
        <w:t xml:space="preserve">, </w:t>
      </w:r>
      <w:r w:rsidR="00AB2A1D">
        <w:rPr>
          <w:rFonts w:eastAsia="Times New Roman"/>
        </w:rPr>
        <w:t xml:space="preserve">3.) digital normalization with </w:t>
      </w:r>
      <w:r w:rsidR="00AB2A1D" w:rsidRPr="00AB2A1D">
        <w:rPr>
          <w:rFonts w:eastAsia="Times New Roman"/>
          <w:i/>
        </w:rPr>
        <w:t>k</w:t>
      </w:r>
      <w:r w:rsidRPr="00AB2A1D">
        <w:rPr>
          <w:rFonts w:eastAsia="Times New Roman"/>
          <w:i/>
        </w:rPr>
        <w:t>hmer</w:t>
      </w:r>
      <w:r>
        <w:rPr>
          <w:rFonts w:eastAsia="Times New Roman"/>
        </w:rPr>
        <w:t xml:space="preserve"> </w:t>
      </w:r>
      <w:r w:rsidR="00AB2A1D">
        <w:rPr>
          <w:rFonts w:eastAsia="Times New Roman"/>
        </w:rPr>
        <w:t xml:space="preserve">version 2.0 </w:t>
      </w:r>
      <w:r>
        <w:rPr>
          <w:rFonts w:eastAsia="Times New Roman"/>
        </w:rPr>
        <w:t>(</w:t>
      </w:r>
      <w:r w:rsidR="000C0233">
        <w:rPr>
          <w:rFonts w:eastAsia="Times New Roman"/>
        </w:rPr>
        <w:t>Crusoe et al. 2015</w:t>
      </w:r>
      <w:r>
        <w:rPr>
          <w:rFonts w:eastAsia="Times New Roman"/>
        </w:rPr>
        <w:t xml:space="preserve">), 4.) assembly with </w:t>
      </w:r>
      <w:r w:rsidRPr="00AB2A1D">
        <w:rPr>
          <w:rFonts w:eastAsia="Times New Roman"/>
          <w:i/>
        </w:rPr>
        <w:t>Trinity</w:t>
      </w:r>
      <w:r>
        <w:rPr>
          <w:rFonts w:eastAsia="Times New Roman"/>
        </w:rPr>
        <w:t xml:space="preserve"> (</w:t>
      </w:r>
      <w:r w:rsidR="00AB2A1D">
        <w:rPr>
          <w:rFonts w:eastAsia="Times New Roman"/>
        </w:rPr>
        <w:t>Grabherr et al. 2011</w:t>
      </w:r>
      <w:r>
        <w:rPr>
          <w:rFonts w:eastAsia="Times New Roman"/>
        </w:rPr>
        <w:t>). Each script is c</w:t>
      </w:r>
      <w:r w:rsidR="00AB2A1D">
        <w:rPr>
          <w:rFonts w:eastAsia="Times New Roman"/>
        </w:rPr>
        <w:t xml:space="preserve">ontrolled by the metadata file, </w:t>
      </w:r>
      <w:r w:rsidR="00AB2A1D" w:rsidRPr="00AB2A1D">
        <w:rPr>
          <w:rFonts w:eastAsia="Times New Roman"/>
          <w:i/>
        </w:rPr>
        <w:t>SraRunInfo.csv</w:t>
      </w:r>
      <w:r w:rsidR="00380098">
        <w:rPr>
          <w:rFonts w:eastAsia="Times New Roman"/>
        </w:rPr>
        <w:t xml:space="preserve"> obtained from the SRA.</w:t>
      </w:r>
    </w:p>
    <w:p w14:paraId="28B528A0" w14:textId="77777777" w:rsidR="00A73D29" w:rsidRDefault="00A73D29">
      <w:pPr>
        <w:pStyle w:val="normal0"/>
        <w:rPr>
          <w:rFonts w:eastAsia="Times New Roman"/>
        </w:rPr>
      </w:pPr>
    </w:p>
    <w:p w14:paraId="48E45811" w14:textId="77777777" w:rsidR="00A73D29" w:rsidRDefault="00070010">
      <w:pPr>
        <w:pStyle w:val="normal0"/>
        <w:rPr>
          <w:rFonts w:eastAsia="Times New Roman"/>
        </w:rPr>
      </w:pPr>
      <w:r>
        <w:rPr>
          <w:rFonts w:eastAsia="Times New Roman"/>
        </w:rPr>
        <w:t>1. Download Data</w:t>
      </w:r>
    </w:p>
    <w:p w14:paraId="7B136B20" w14:textId="77777777" w:rsidR="00A73D29" w:rsidRDefault="00A73D29">
      <w:pPr>
        <w:pStyle w:val="normal0"/>
        <w:rPr>
          <w:rFonts w:eastAsia="Times New Roman"/>
        </w:rPr>
      </w:pPr>
    </w:p>
    <w:p w14:paraId="5F90B4F4" w14:textId="193767DF" w:rsidR="00A73D29" w:rsidRDefault="00380098">
      <w:pPr>
        <w:pStyle w:val="normal0"/>
        <w:rPr>
          <w:rFonts w:eastAsia="Times New Roman"/>
        </w:rPr>
      </w:pPr>
      <w:r>
        <w:t xml:space="preserve">Initial assemblies were run </w:t>
      </w:r>
      <w:r w:rsidR="000A4900">
        <w:t xml:space="preserve">by the </w:t>
      </w:r>
      <w:r w:rsidR="000A4900">
        <w:rPr>
          <w:rFonts w:eastAsia="Times New Roman"/>
        </w:rPr>
        <w:t>the National Center for Genome Resources (NCGR)</w:t>
      </w:r>
      <w:r w:rsidR="000A4900">
        <w:t xml:space="preserve"> using methods and data</w:t>
      </w:r>
      <w:r w:rsidR="000A4900">
        <w:rPr>
          <w:rFonts w:eastAsia="Times New Roman"/>
        </w:rPr>
        <w:t xml:space="preserve"> described in Keeling et al. (2014</w:t>
      </w:r>
      <w:r w:rsidR="000A4900">
        <w:t xml:space="preserve">). </w:t>
      </w:r>
    </w:p>
    <w:p w14:paraId="4D7AE508" w14:textId="77777777" w:rsidR="00A73D29" w:rsidRDefault="00A73D29">
      <w:pPr>
        <w:pStyle w:val="normal0"/>
        <w:rPr>
          <w:rFonts w:eastAsia="Times New Roman"/>
        </w:rPr>
      </w:pPr>
    </w:p>
    <w:p w14:paraId="7EB14F6D" w14:textId="77777777" w:rsidR="00A73D29" w:rsidRDefault="00070010">
      <w:pPr>
        <w:pStyle w:val="normal0"/>
        <w:rPr>
          <w:rFonts w:eastAsia="Times New Roman"/>
        </w:rPr>
      </w:pPr>
      <w:r>
        <w:rPr>
          <w:rFonts w:eastAsia="Times New Roman"/>
        </w:rPr>
        <w:t>Raw RNA-seq data were obtained from the National Center for Biotechnology Information (NCBI) Sequence Read Archive (SRA): PRJNA231566. Data were paired-end (PE) reads with a length of 50 bases each. The metadata file (SraRunInfo.csv) was obtained from the SRA and 719 samples were downloaded and extracted using fastq-dump in the SRA Toolkit (version 2.5.4) (Leinonen et al. 2011). There were 18 MMETSP samples with more than one sequence record. In this case, digital normalization was performed on each sample record, and  then sample records were pooled and assembled together for a total of 678 assemblies.</w:t>
      </w:r>
    </w:p>
    <w:p w14:paraId="7340FB89" w14:textId="77777777" w:rsidR="00A73D29" w:rsidRDefault="00A73D29">
      <w:pPr>
        <w:pStyle w:val="normal0"/>
        <w:rPr>
          <w:rFonts w:eastAsia="Times New Roman"/>
        </w:rPr>
      </w:pPr>
    </w:p>
    <w:p w14:paraId="1EFEA930" w14:textId="77777777" w:rsidR="00A73D29" w:rsidRDefault="00070010">
      <w:pPr>
        <w:pStyle w:val="normal0"/>
        <w:rPr>
          <w:rFonts w:eastAsia="Times New Roman"/>
        </w:rPr>
      </w:pPr>
      <w:r>
        <w:rPr>
          <w:rFonts w:eastAsia="Times New Roman"/>
        </w:rPr>
        <w:t>2. Quality Control</w:t>
      </w:r>
    </w:p>
    <w:p w14:paraId="2AAD5800" w14:textId="2C1C82F8" w:rsidR="00A73D29" w:rsidRDefault="00070010">
      <w:pPr>
        <w:pStyle w:val="normal0"/>
        <w:rPr>
          <w:rFonts w:eastAsia="Times New Roman"/>
        </w:rPr>
      </w:pPr>
      <w:r>
        <w:rPr>
          <w:rFonts w:eastAsia="Times New Roman"/>
        </w:rPr>
        <w:t xml:space="preserve">Reads were analyzed with the fastQC (version 0.11.5) program to confirm overall qualities before and after trimming. Per base qualities were </w:t>
      </w:r>
      <w:commentRangeStart w:id="14"/>
      <w:r>
        <w:rPr>
          <w:rFonts w:eastAsia="Times New Roman"/>
        </w:rPr>
        <w:t xml:space="preserve">consistently &gt;Q30 </w:t>
      </w:r>
      <w:commentRangeEnd w:id="14"/>
      <w:r w:rsidR="00E57C1F">
        <w:rPr>
          <w:rStyle w:val="CommentReference"/>
        </w:rPr>
        <w:commentReference w:id="14"/>
      </w:r>
      <w:r>
        <w:rPr>
          <w:rFonts w:eastAsia="Times New Roman"/>
        </w:rPr>
        <w:t>across the lengths of all reads before trimming</w:t>
      </w:r>
      <w:r w:rsidR="00E57C1F">
        <w:rPr>
          <w:rFonts w:eastAsia="Times New Roman"/>
        </w:rPr>
        <w:t xml:space="preserve">. </w:t>
      </w:r>
      <w:r>
        <w:rPr>
          <w:rFonts w:eastAsia="Times New Roman"/>
        </w:rPr>
        <w:t xml:space="preserve">Trimmomatic (version 0.33) was used to trim residual TruSeq adapters and bases &lt;Q2 (Bolger et al. 2014), </w:t>
      </w:r>
      <w:r w:rsidR="00E57C1F">
        <w:rPr>
          <w:rFonts w:eastAsia="Times New Roman"/>
        </w:rPr>
        <w:t xml:space="preserve">settings as </w:t>
      </w:r>
      <w:r>
        <w:rPr>
          <w:rFonts w:eastAsia="Times New Roman"/>
        </w:rPr>
        <w:t xml:space="preserve">recommended </w:t>
      </w:r>
      <w:r w:rsidR="00E57C1F">
        <w:rPr>
          <w:rFonts w:eastAsia="Times New Roman"/>
        </w:rPr>
        <w:t xml:space="preserve">by </w:t>
      </w:r>
      <w:r>
        <w:rPr>
          <w:rFonts w:eastAsia="Times New Roman"/>
        </w:rPr>
        <w:t xml:space="preserve">MacManes </w:t>
      </w:r>
      <w:r w:rsidR="00E57C1F">
        <w:rPr>
          <w:rFonts w:eastAsia="Times New Roman"/>
        </w:rPr>
        <w:t>(</w:t>
      </w:r>
      <w:r>
        <w:rPr>
          <w:rFonts w:eastAsia="Times New Roman"/>
        </w:rPr>
        <w:t xml:space="preserve">2014). </w:t>
      </w:r>
    </w:p>
    <w:p w14:paraId="5715CF5E" w14:textId="77777777" w:rsidR="00A73D29" w:rsidRDefault="00A73D29">
      <w:pPr>
        <w:pStyle w:val="normal0"/>
        <w:rPr>
          <w:rFonts w:eastAsia="Times New Roman"/>
        </w:rPr>
      </w:pPr>
    </w:p>
    <w:p w14:paraId="7AC11B0B" w14:textId="77777777" w:rsidR="00A73D29" w:rsidRDefault="00070010">
      <w:pPr>
        <w:pStyle w:val="normal0"/>
        <w:rPr>
          <w:rFonts w:eastAsia="Times New Roman"/>
        </w:rPr>
      </w:pPr>
      <w:r>
        <w:rPr>
          <w:rFonts w:eastAsia="Times New Roman"/>
        </w:rPr>
        <w:t>3. Digital Normalization</w:t>
      </w:r>
    </w:p>
    <w:p w14:paraId="5D37634A" w14:textId="77777777" w:rsidR="00A73D29" w:rsidRDefault="00070010">
      <w:pPr>
        <w:pStyle w:val="normal0"/>
        <w:rPr>
          <w:rFonts w:eastAsia="Times New Roman"/>
        </w:rPr>
      </w:pPr>
      <w:r>
        <w:rPr>
          <w:rFonts w:eastAsia="Times New Roman"/>
        </w:rPr>
        <w:t xml:space="preserve">For memory-efficient assembly, reads were interleaved and normalized to a </w:t>
      </w:r>
      <w:r>
        <w:rPr>
          <w:rFonts w:eastAsia="Times New Roman"/>
          <w:i/>
        </w:rPr>
        <w:t>k</w:t>
      </w:r>
      <w:r>
        <w:rPr>
          <w:rFonts w:eastAsia="Times New Roman"/>
        </w:rPr>
        <w:t>-mer coverage of 20 using khmer software (version 2.0) (Crusoe et al. 2015, Zhang et al. 2014, Brown et al. 2012). Orphaned reads, where the pair was removed during normalization, were included in the assembly.</w:t>
      </w:r>
    </w:p>
    <w:p w14:paraId="30E8F61C" w14:textId="77777777" w:rsidR="00A73D29" w:rsidRDefault="00A73D29">
      <w:pPr>
        <w:pStyle w:val="normal0"/>
        <w:rPr>
          <w:rFonts w:eastAsia="Times New Roman"/>
        </w:rPr>
      </w:pPr>
    </w:p>
    <w:p w14:paraId="74365D0C" w14:textId="77777777" w:rsidR="00A73D29" w:rsidRDefault="00070010">
      <w:pPr>
        <w:pStyle w:val="normal0"/>
        <w:rPr>
          <w:rFonts w:eastAsia="Times New Roman"/>
        </w:rPr>
      </w:pPr>
      <w:r>
        <w:rPr>
          <w:rFonts w:eastAsia="Times New Roman"/>
        </w:rPr>
        <w:t>4. Assembly</w:t>
      </w:r>
    </w:p>
    <w:p w14:paraId="649C7D22" w14:textId="0AEC5657" w:rsidR="00A73D29" w:rsidRDefault="00070010">
      <w:pPr>
        <w:pStyle w:val="normal0"/>
        <w:rPr>
          <w:rFonts w:eastAsia="Times New Roman"/>
        </w:rPr>
      </w:pPr>
      <w:r>
        <w:rPr>
          <w:rFonts w:eastAsia="Times New Roman"/>
        </w:rPr>
        <w:t xml:space="preserve">Transcriptomes were assembled from normalized reads with </w:t>
      </w:r>
      <w:r w:rsidR="00B434E1">
        <w:rPr>
          <w:rFonts w:eastAsia="Times New Roman"/>
        </w:rPr>
        <w:t xml:space="preserve"> </w:t>
      </w:r>
      <w:r>
        <w:rPr>
          <w:rFonts w:eastAsia="Times New Roman"/>
        </w:rPr>
        <w:t xml:space="preserve">Trinity </w:t>
      </w:r>
      <w:r w:rsidR="00B434E1">
        <w:rPr>
          <w:rFonts w:eastAsia="Times New Roman"/>
        </w:rPr>
        <w:t>2.2.0</w:t>
      </w:r>
      <w:r>
        <w:rPr>
          <w:rFonts w:eastAsia="Times New Roman"/>
        </w:rPr>
        <w:t>.</w:t>
      </w:r>
      <w:r w:rsidR="00B434E1">
        <w:rPr>
          <w:rFonts w:eastAsia="Times New Roman"/>
        </w:rPr>
        <w:t xml:space="preserve">  Other versions were tested, see Supplemental.</w:t>
      </w:r>
    </w:p>
    <w:p w14:paraId="62797138" w14:textId="77777777" w:rsidR="00A73D29" w:rsidRDefault="00A73D29">
      <w:pPr>
        <w:pStyle w:val="normal0"/>
        <w:rPr>
          <w:rFonts w:eastAsia="Times New Roman"/>
        </w:rPr>
      </w:pPr>
    </w:p>
    <w:p w14:paraId="67F95273" w14:textId="77777777" w:rsidR="00A73D29" w:rsidRDefault="00070010">
      <w:pPr>
        <w:pStyle w:val="normal0"/>
        <w:rPr>
          <w:rFonts w:eastAsia="Times New Roman"/>
          <w:i/>
        </w:rPr>
      </w:pPr>
      <w:r>
        <w:rPr>
          <w:rFonts w:eastAsia="Times New Roman"/>
          <w:i/>
        </w:rPr>
        <w:t>Annotation</w:t>
      </w:r>
    </w:p>
    <w:p w14:paraId="62DCEF33" w14:textId="77777777" w:rsidR="00A73D29" w:rsidRDefault="00070010">
      <w:pPr>
        <w:pStyle w:val="normal0"/>
        <w:rPr>
          <w:rFonts w:eastAsia="Times New Roman"/>
        </w:rPr>
      </w:pPr>
      <w:r>
        <w:rPr>
          <w:rFonts w:eastAsia="Times New Roman"/>
        </w:rPr>
        <w:t>Transcriptomes were annotated using the dammit pipeline (Scott 2016), which relies on the following databases as evidence: Pfam-A (Finn et al. 2016), Rfam (Gardner et al. 2008), OrthoDB (</w:t>
      </w:r>
      <w:r>
        <w:rPr>
          <w:rFonts w:eastAsia="Times New Roman"/>
          <w:highlight w:val="white"/>
        </w:rPr>
        <w:t>Zdobnov et al. 2016</w:t>
      </w:r>
      <w:r>
        <w:rPr>
          <w:rFonts w:eastAsia="Times New Roman"/>
        </w:rPr>
        <w:t>).</w:t>
      </w:r>
    </w:p>
    <w:p w14:paraId="50D1672B" w14:textId="77777777" w:rsidR="00A73D29" w:rsidRDefault="00A73D29">
      <w:pPr>
        <w:pStyle w:val="normal0"/>
        <w:rPr>
          <w:rFonts w:eastAsia="Times New Roman"/>
        </w:rPr>
      </w:pPr>
    </w:p>
    <w:p w14:paraId="0C6FCF31" w14:textId="77777777" w:rsidR="00A73D29" w:rsidRDefault="00070010">
      <w:pPr>
        <w:pStyle w:val="normal0"/>
        <w:rPr>
          <w:rFonts w:eastAsia="Times New Roman"/>
        </w:rPr>
      </w:pPr>
      <w:r>
        <w:rPr>
          <w:rFonts w:eastAsia="Times New Roman"/>
          <w:i/>
        </w:rPr>
        <w:t>Evaluation</w:t>
      </w:r>
    </w:p>
    <w:p w14:paraId="386C33DD" w14:textId="3C784EE6" w:rsidR="00A73D29" w:rsidRDefault="00AF5F7B">
      <w:pPr>
        <w:pStyle w:val="normal0"/>
        <w:rPr>
          <w:rFonts w:eastAsia="Times New Roman"/>
        </w:rPr>
      </w:pPr>
      <w:r>
        <w:rPr>
          <w:rFonts w:eastAsia="Times New Roman"/>
        </w:rPr>
        <w:t>All assemblies were evaluated using m</w:t>
      </w:r>
      <w:r w:rsidR="00070010">
        <w:rPr>
          <w:rFonts w:eastAsia="Times New Roman"/>
        </w:rPr>
        <w:t xml:space="preserve">etrics generated by the TransRate program (Smith-Unna et al. 2016). Trimmed reads were used to calculate a TransRate score for each assembly, which represents the geometric mean of all contig scores multiplied by the proportion of input reads providing positive support for the assembly (Smith-Unna et al. 2016). </w:t>
      </w:r>
      <w:r w:rsidR="00D17157">
        <w:rPr>
          <w:rFonts w:eastAsia="Times New Roman"/>
        </w:rPr>
        <w:t xml:space="preserve">New re-assemblies will hereafter be referred to as “DIB” since we generated them in the Data Intensive Biology lab at UC Davis. Previous assemblies generated by the National Center for Genome Research will be referred to as “NCGR”. </w:t>
      </w:r>
      <w:r w:rsidR="00070010">
        <w:rPr>
          <w:rFonts w:eastAsia="Times New Roman"/>
        </w:rPr>
        <w:t xml:space="preserve">Comparative metrics were calculated 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70010">
        <w:rPr>
          <w:rFonts w:eastAsia="Times New Roman"/>
        </w:rPr>
        <w:t xml:space="preserve">(Aubry et al. 2014). A forward comparison was made with the NCGR assembly used as the reference and each DIB assembly as the query. Reverse comparative metrics were calculated with each Trinity assembly as the reference and the NCGR assembly as the query. </w:t>
      </w:r>
    </w:p>
    <w:p w14:paraId="2A0E6D71" w14:textId="77777777" w:rsidR="00A73D29" w:rsidRDefault="00A73D29">
      <w:pPr>
        <w:pStyle w:val="normal0"/>
        <w:rPr>
          <w:rFonts w:eastAsia="Times New Roman"/>
        </w:rPr>
      </w:pPr>
    </w:p>
    <w:p w14:paraId="06895ED2" w14:textId="2D38219B" w:rsidR="00A73D29" w:rsidRDefault="00070010">
      <w:pPr>
        <w:pStyle w:val="normal0"/>
        <w:rPr>
          <w:rFonts w:eastAsia="Times New Roman"/>
        </w:rPr>
      </w:pPr>
      <w:r>
        <w:rPr>
          <w:rFonts w:eastAsia="Times New Roman"/>
        </w:rPr>
        <w:t>Benchmarking universal single-copy orthologs (BUSCO) software (ve</w:t>
      </w:r>
      <w:r w:rsidR="001F442F">
        <w:rPr>
          <w:rFonts w:eastAsia="Times New Roman"/>
        </w:rPr>
        <w:t>rsion 2) was used to compare 234</w:t>
      </w:r>
      <w:r>
        <w:rPr>
          <w:rFonts w:eastAsia="Times New Roman"/>
        </w:rPr>
        <w:t xml:space="preserve"> genes from a database of </w:t>
      </w:r>
      <w:r w:rsidR="00E57C1F">
        <w:rPr>
          <w:rFonts w:eastAsia="Times New Roman"/>
        </w:rPr>
        <w:t>Protist</w:t>
      </w:r>
      <w:r>
        <w:rPr>
          <w:rFonts w:eastAsia="Times New Roman"/>
        </w:rPr>
        <w:t xml:space="preserve"> with open reading frames in assemblies. BUSCO scores have been suggested to be a measure of assembly completeness (Simão et al. 2015). </w:t>
      </w:r>
      <w:r w:rsidR="001F442F">
        <w:rPr>
          <w:rFonts w:eastAsia="Times New Roman"/>
        </w:rPr>
        <w:t>The eukaryotic database with 303 genes</w:t>
      </w:r>
      <w:r>
        <w:rPr>
          <w:rFonts w:eastAsia="Times New Roman"/>
        </w:rPr>
        <w:t xml:space="preserve"> w</w:t>
      </w:r>
      <w:r w:rsidR="001F442F">
        <w:rPr>
          <w:rFonts w:eastAsia="Times New Roman"/>
        </w:rPr>
        <w:t xml:space="preserve">as </w:t>
      </w:r>
      <w:r>
        <w:rPr>
          <w:rFonts w:eastAsia="Times New Roman"/>
        </w:rPr>
        <w:t xml:space="preserve">also </w:t>
      </w:r>
      <w:r w:rsidR="001F442F">
        <w:rPr>
          <w:rFonts w:eastAsia="Times New Roman"/>
        </w:rPr>
        <w:t>compared</w:t>
      </w:r>
      <w:r>
        <w:rPr>
          <w:rFonts w:eastAsia="Times New Roman"/>
        </w:rPr>
        <w:t xml:space="preserve"> (Supplemental).  </w:t>
      </w:r>
    </w:p>
    <w:p w14:paraId="5F075ECD" w14:textId="77777777" w:rsidR="00A73D29" w:rsidRDefault="00A73D29">
      <w:pPr>
        <w:pStyle w:val="normal0"/>
        <w:rPr>
          <w:rFonts w:eastAsia="Times New Roman"/>
        </w:rPr>
      </w:pPr>
    </w:p>
    <w:p w14:paraId="38CCC75F" w14:textId="77777777" w:rsidR="00A73D29" w:rsidRDefault="00070010">
      <w:pPr>
        <w:pStyle w:val="normal0"/>
        <w:rPr>
          <w:rFonts w:eastAsia="Times New Roman"/>
        </w:rPr>
      </w:pPr>
      <w:r>
        <w:rPr>
          <w:rFonts w:eastAsia="Times New Roman"/>
        </w:rPr>
        <w:t xml:space="preserve">Unique </w:t>
      </w:r>
      <w:r>
        <w:rPr>
          <w:rFonts w:eastAsia="Times New Roman"/>
          <w:i/>
        </w:rPr>
        <w:t>k</w:t>
      </w:r>
      <w:r>
        <w:rPr>
          <w:rFonts w:eastAsia="Times New Roman"/>
        </w:rPr>
        <w:t xml:space="preserve">-mers were calculated by digesting each assembly using a HyperLogLog function to count the number of distance </w:t>
      </w:r>
      <w:r>
        <w:rPr>
          <w:rFonts w:eastAsia="Times New Roman"/>
          <w:i/>
        </w:rPr>
        <w:t>k</w:t>
      </w:r>
      <w:r>
        <w:rPr>
          <w:rFonts w:eastAsia="Times New Roman"/>
        </w:rPr>
        <w:t>=25 elements in the assembly (Irber and Brown 2016). To compare the similarities between samples, Minhash sketches were calculated with sourmash for read one of the first one million reads of each sample (Brown and Irber 2016).</w:t>
      </w:r>
    </w:p>
    <w:p w14:paraId="23096CBE" w14:textId="77777777" w:rsidR="00A73D29" w:rsidRDefault="00A73D29">
      <w:pPr>
        <w:pStyle w:val="normal0"/>
        <w:rPr>
          <w:rFonts w:eastAsia="Times New Roman"/>
        </w:rPr>
      </w:pPr>
    </w:p>
    <w:p w14:paraId="3B9D77B6" w14:textId="77777777" w:rsidR="00A73D29" w:rsidRDefault="00070010">
      <w:pPr>
        <w:pStyle w:val="normal0"/>
        <w:rPr>
          <w:rFonts w:eastAsia="Times New Roman"/>
          <w:b/>
        </w:rPr>
      </w:pPr>
      <w:r>
        <w:rPr>
          <w:rFonts w:eastAsia="Times New Roman"/>
          <w:b/>
        </w:rPr>
        <w:t>Results</w:t>
      </w:r>
    </w:p>
    <w:p w14:paraId="46ACBDD8" w14:textId="77777777" w:rsidR="00D17157" w:rsidRDefault="00D17157" w:rsidP="00D17157">
      <w:pPr>
        <w:pStyle w:val="normal0"/>
        <w:widowControl w:val="0"/>
        <w:spacing w:line="240" w:lineRule="auto"/>
      </w:pPr>
    </w:p>
    <w:p w14:paraId="363C699F" w14:textId="6BFBF370" w:rsidR="00D17157" w:rsidRDefault="00D17157" w:rsidP="00D17157">
      <w:pPr>
        <w:pStyle w:val="normal0"/>
        <w:rPr>
          <w:rFonts w:eastAsia="Times New Roman"/>
        </w:rPr>
      </w:pPr>
      <w:r>
        <w:t>"X % of the samples have higher ORF content in the DIB assembly than in the NCGR assembly"</w:t>
      </w:r>
    </w:p>
    <w:p w14:paraId="43E8112E" w14:textId="77777777" w:rsidR="00A73D29" w:rsidRDefault="00A73D29">
      <w:pPr>
        <w:pStyle w:val="normal0"/>
        <w:rPr>
          <w:rFonts w:eastAsia="Times New Roman"/>
        </w:rPr>
      </w:pPr>
    </w:p>
    <w:p w14:paraId="38E7DF43" w14:textId="4E44C426" w:rsidR="00A73D29" w:rsidRPr="00486869" w:rsidRDefault="00070010" w:rsidP="00486869">
      <w:pPr>
        <w:rPr>
          <w:rFonts w:ascii="Times" w:eastAsia="Times New Roman" w:hAnsi="Times"/>
          <w:sz w:val="20"/>
          <w:szCs w:val="20"/>
          <w:lang w:val="en-US"/>
        </w:rPr>
      </w:pPr>
      <w:r>
        <w:rPr>
          <w:rFonts w:eastAsia="Times New Roman"/>
        </w:rPr>
        <w:t xml:space="preserve">“DIB” for Data Intensive Biology </w:t>
      </w:r>
      <w:r w:rsidR="00D17157">
        <w:rPr>
          <w:rFonts w:eastAsia="Times New Roman"/>
        </w:rPr>
        <w:t xml:space="preserve">assemblies </w:t>
      </w:r>
      <w:r>
        <w:rPr>
          <w:rFonts w:eastAsia="Times New Roman"/>
        </w:rPr>
        <w:t>had mo</w:t>
      </w:r>
      <w:r w:rsidR="00FD2258">
        <w:rPr>
          <w:rFonts w:eastAsia="Times New Roman"/>
        </w:rPr>
        <w:t>re contigs (Figure 2 - left), 43,</w:t>
      </w:r>
      <w:r w:rsidR="00FD2258" w:rsidRPr="00486869">
        <w:rPr>
          <w:rFonts w:eastAsia="Times New Roman"/>
        </w:rPr>
        <w:t>882</w:t>
      </w:r>
      <w:r w:rsidR="00486869">
        <w:rPr>
          <w:rFonts w:eastAsia="Times New Roman"/>
        </w:rPr>
        <w:t xml:space="preserve"> </w:t>
      </w:r>
      <w:r w:rsidR="00C956DA" w:rsidRPr="00486869">
        <w:rPr>
          <w:rFonts w:eastAsia="Times New Roman"/>
          <w:color w:val="545454"/>
          <w:shd w:val="clear" w:color="auto" w:fill="FFFFFF"/>
          <w:lang w:val="en-US"/>
        </w:rPr>
        <w:t>±</w:t>
      </w:r>
      <w:r w:rsidR="00486869" w:rsidRPr="00486869">
        <w:rPr>
          <w:rFonts w:eastAsia="Times New Roman"/>
          <w:shd w:val="clear" w:color="auto" w:fill="FFFFFF"/>
          <w:lang w:val="en-US"/>
        </w:rPr>
        <w:t xml:space="preserve"> 26,116</w:t>
      </w:r>
      <w:r w:rsidR="00486869" w:rsidRPr="00486869">
        <w:rPr>
          <w:rFonts w:eastAsia="Times New Roman"/>
          <w:color w:val="545454"/>
          <w:shd w:val="clear" w:color="auto" w:fill="FFFFFF"/>
          <w:lang w:val="en-US"/>
        </w:rPr>
        <w:t xml:space="preserve"> </w:t>
      </w:r>
      <w:r w:rsidRPr="00486869">
        <w:rPr>
          <w:rFonts w:eastAsia="Times New Roman"/>
        </w:rPr>
        <w:t>contigs</w:t>
      </w:r>
      <w:r>
        <w:rPr>
          <w:rFonts w:eastAsia="Times New Roman"/>
        </w:rPr>
        <w:t xml:space="preserve"> with some samples producing over 190,000 contig</w:t>
      </w:r>
      <w:r w:rsidR="00486869">
        <w:rPr>
          <w:rFonts w:eastAsia="Times New Roman"/>
        </w:rPr>
        <w:t>s, while the mean of NCGR was 30,</w:t>
      </w:r>
      <w:r w:rsidR="00486869" w:rsidRPr="00486869">
        <w:rPr>
          <w:rFonts w:eastAsia="Times New Roman"/>
        </w:rPr>
        <w:t>17</w:t>
      </w:r>
      <w:r w:rsidRPr="00486869">
        <w:rPr>
          <w:rFonts w:eastAsia="Times New Roman"/>
        </w:rPr>
        <w:t xml:space="preserve">9 </w:t>
      </w:r>
      <w:r w:rsidR="00486869" w:rsidRPr="00486869">
        <w:rPr>
          <w:rFonts w:eastAsia="Times New Roman"/>
          <w:color w:val="545454"/>
          <w:shd w:val="clear" w:color="auto" w:fill="FFFFFF"/>
          <w:lang w:val="en-US"/>
        </w:rPr>
        <w:t>±</w:t>
      </w:r>
      <w:r w:rsidR="00486869" w:rsidRPr="00486869">
        <w:rPr>
          <w:rFonts w:eastAsia="Times New Roman"/>
          <w:lang w:val="en-US"/>
        </w:rPr>
        <w:t xml:space="preserve"> 21,341 </w:t>
      </w:r>
      <w:r>
        <w:rPr>
          <w:rFonts w:eastAsia="Times New Roman"/>
        </w:rPr>
        <w:t>contigs</w:t>
      </w:r>
      <w:r w:rsidR="00D17157">
        <w:rPr>
          <w:rFonts w:eastAsia="Times New Roman"/>
        </w:rPr>
        <w:t>.</w:t>
      </w:r>
      <w:r>
        <w:rPr>
          <w:rFonts w:eastAsia="Times New Roman"/>
        </w:rPr>
        <w:t xml:space="preserve"> </w:t>
      </w:r>
      <w:r w:rsidR="00486869">
        <w:rPr>
          <w:rFonts w:eastAsia="Times New Roman"/>
        </w:rPr>
        <w:t xml:space="preserve">A two-sample Komogorov-Smirnov test comparing the two distributions </w:t>
      </w:r>
      <w:r w:rsidR="00C956DA">
        <w:rPr>
          <w:rFonts w:eastAsia="Times New Roman"/>
        </w:rPr>
        <w:t xml:space="preserve">containing  635 of the 678 samples (excluding redundancies) </w:t>
      </w:r>
      <w:r w:rsidR="00486869">
        <w:rPr>
          <w:rFonts w:eastAsia="Times New Roman"/>
        </w:rPr>
        <w:t>indic</w:t>
      </w:r>
      <w:r w:rsidR="00C956DA">
        <w:rPr>
          <w:rFonts w:eastAsia="Times New Roman"/>
        </w:rPr>
        <w:t>ated</w:t>
      </w:r>
      <w:r w:rsidR="00486869">
        <w:rPr>
          <w:rFonts w:eastAsia="Times New Roman"/>
        </w:rPr>
        <w:t xml:space="preserve"> p &lt; 2.2e-16 (D = 0.29793). </w:t>
      </w:r>
      <w:r>
        <w:rPr>
          <w:rFonts w:eastAsia="Times New Roman"/>
        </w:rPr>
        <w:t>Only 17 samples had more contigs in the NCGR assemblies compared to the DIB re-assemblies. Moreover, the qualities of our assemblies are higher. The mean score of DIB re-assemblies was 0</w:t>
      </w:r>
      <w:r w:rsidRPr="00C956DA">
        <w:rPr>
          <w:rFonts w:eastAsia="Times New Roman"/>
        </w:rPr>
        <w:t xml:space="preserve">.31 </w:t>
      </w:r>
      <w:r w:rsidR="00C956DA" w:rsidRPr="00C956DA">
        <w:rPr>
          <w:rFonts w:eastAsia="Times New Roman"/>
          <w:shd w:val="clear" w:color="auto" w:fill="FFFFFF"/>
          <w:lang w:val="en-US"/>
        </w:rPr>
        <w:t>± 0.1</w:t>
      </w:r>
      <w:r w:rsidR="00C956DA">
        <w:rPr>
          <w:rFonts w:eastAsia="Times New Roman"/>
          <w:color w:val="545454"/>
          <w:shd w:val="clear" w:color="auto" w:fill="FFFFFF"/>
          <w:lang w:val="en-US"/>
        </w:rPr>
        <w:t xml:space="preserve"> </w:t>
      </w:r>
      <w:r>
        <w:rPr>
          <w:rFonts w:eastAsia="Times New Roman"/>
        </w:rPr>
        <w:t>while the NCGR transrate score was 0.</w:t>
      </w:r>
      <w:r w:rsidRPr="00C956DA">
        <w:rPr>
          <w:rFonts w:eastAsia="Times New Roman"/>
        </w:rPr>
        <w:t>22</w:t>
      </w:r>
      <w:r w:rsidR="00C956DA" w:rsidRPr="00C956DA">
        <w:rPr>
          <w:rFonts w:eastAsia="Times New Roman"/>
        </w:rPr>
        <w:t xml:space="preserve"> </w:t>
      </w:r>
      <w:r w:rsidR="00C956DA" w:rsidRPr="00C956DA">
        <w:rPr>
          <w:rFonts w:eastAsia="Times New Roman"/>
          <w:shd w:val="clear" w:color="auto" w:fill="FFFFFF"/>
          <w:lang w:val="en-US"/>
        </w:rPr>
        <w:t>± 0.09</w:t>
      </w:r>
      <w:r w:rsidR="00C956DA">
        <w:rPr>
          <w:rFonts w:eastAsia="Times New Roman"/>
        </w:rPr>
        <w:t>, p &lt;</w:t>
      </w:r>
      <w:r>
        <w:rPr>
          <w:rFonts w:eastAsia="Times New Roman"/>
        </w:rPr>
        <w:t xml:space="preserve"> </w:t>
      </w:r>
      <w:r w:rsidR="00C956DA">
        <w:rPr>
          <w:rFonts w:eastAsia="Times New Roman"/>
        </w:rPr>
        <w:t xml:space="preserve">2.2e-16 (D = 0.48827) </w:t>
      </w:r>
      <w:r>
        <w:rPr>
          <w:rFonts w:eastAsia="Times New Roman"/>
        </w:rPr>
        <w:t>(Figure 2 - right).</w:t>
      </w:r>
    </w:p>
    <w:p w14:paraId="326CE71B" w14:textId="77777777" w:rsidR="00A73D29" w:rsidRDefault="00A73D29">
      <w:pPr>
        <w:pStyle w:val="normal0"/>
        <w:rPr>
          <w:rFonts w:eastAsia="Times New Roman"/>
        </w:rPr>
      </w:pPr>
    </w:p>
    <w:p w14:paraId="16EAC184" w14:textId="77777777" w:rsidR="00A73D29" w:rsidRDefault="00070010">
      <w:pPr>
        <w:pStyle w:val="normal0"/>
        <w:rPr>
          <w:rFonts w:eastAsia="Times New Roman"/>
        </w:rPr>
      </w:pPr>
      <w:r>
        <w:rPr>
          <w:rFonts w:eastAsia="Times New Roman"/>
          <w:noProof/>
          <w:lang w:val="en-US"/>
        </w:rPr>
        <w:drawing>
          <wp:inline distT="114300" distB="114300" distL="114300" distR="114300" wp14:anchorId="2790AD96" wp14:editId="74601C78">
            <wp:extent cx="3211206" cy="444341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211206" cy="4443413"/>
                    </a:xfrm>
                    <a:prstGeom prst="rect">
                      <a:avLst/>
                    </a:prstGeom>
                    <a:ln/>
                  </pic:spPr>
                </pic:pic>
              </a:graphicData>
            </a:graphic>
          </wp:inline>
        </w:drawing>
      </w:r>
      <w:commentRangeStart w:id="16"/>
      <w:commentRangeEnd w:id="16"/>
      <w:r>
        <w:commentReference w:id="16"/>
      </w:r>
      <w:r>
        <w:rPr>
          <w:rFonts w:eastAsia="Times New Roman"/>
          <w:noProof/>
          <w:lang w:val="en-US"/>
        </w:rPr>
        <w:drawing>
          <wp:inline distT="114300" distB="114300" distL="114300" distR="114300" wp14:anchorId="263124A7" wp14:editId="4657D44A">
            <wp:extent cx="2602236" cy="38052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02236" cy="3805238"/>
                    </a:xfrm>
                    <a:prstGeom prst="rect">
                      <a:avLst/>
                    </a:prstGeom>
                    <a:ln/>
                  </pic:spPr>
                </pic:pic>
              </a:graphicData>
            </a:graphic>
          </wp:inline>
        </w:drawing>
      </w:r>
      <w:commentRangeStart w:id="17"/>
      <w:commentRangeEnd w:id="17"/>
      <w:r>
        <w:commentReference w:id="17"/>
      </w:r>
    </w:p>
    <w:p w14:paraId="470E9C1A" w14:textId="77777777" w:rsidR="00A73D29" w:rsidRDefault="00070010">
      <w:pPr>
        <w:pStyle w:val="normal0"/>
        <w:rPr>
          <w:rFonts w:eastAsia="Times New Roman"/>
        </w:rPr>
      </w:pPr>
      <w:r>
        <w:rPr>
          <w:rFonts w:eastAsia="Times New Roman"/>
        </w:rPr>
        <w:t>Figure 2. Split violin plots of frequency distributions of the number of assembled contigs (A) and TransRate quality scores (B) of each pipeline. In the blue (right side of each plot) are the “DIB” re-assemblies and in gray (left side of each plot) are the original assemblies from NCGR. The number on top in blue shows the numbers of assemblies where DIB has a higher value than NCGR or in gray where NCGR has a higher number.</w:t>
      </w:r>
    </w:p>
    <w:p w14:paraId="16875F4C" w14:textId="77777777" w:rsidR="00A73D29" w:rsidRDefault="00A73D29">
      <w:pPr>
        <w:pStyle w:val="normal0"/>
        <w:rPr>
          <w:rFonts w:eastAsia="Times New Roman"/>
        </w:rPr>
      </w:pPr>
    </w:p>
    <w:p w14:paraId="625FB5E2" w14:textId="40A0A399" w:rsidR="00A73D29" w:rsidRDefault="00070010">
      <w:pPr>
        <w:pStyle w:val="normal0"/>
        <w:rPr>
          <w:rFonts w:eastAsia="Times New Roman"/>
        </w:rPr>
      </w:pPr>
      <w:r>
        <w:rPr>
          <w:rFonts w:eastAsia="Times New Roman"/>
        </w:rPr>
        <w:t xml:space="preserve">The proportion of references with a conditional reciprocal best (CRB) BLAST hit was different </w:t>
      </w:r>
      <w:r w:rsidR="000976B8">
        <w:rPr>
          <w:rFonts w:eastAsia="Times New Roman"/>
        </w:rPr>
        <w:t xml:space="preserve">when DIB assemblies were used as a reference </w:t>
      </w:r>
      <w:r>
        <w:rPr>
          <w:rFonts w:eastAsia="Times New Roman"/>
        </w:rPr>
        <w:t xml:space="preserve">compared to </w:t>
      </w:r>
      <w:r w:rsidR="000976B8">
        <w:rPr>
          <w:rFonts w:eastAsia="Times New Roman"/>
        </w:rPr>
        <w:t>when NCGR assemblies were used as a reference</w:t>
      </w:r>
      <w:r>
        <w:rPr>
          <w:rFonts w:eastAsia="Times New Roman"/>
        </w:rPr>
        <w:t xml:space="preserve"> (Figure 3). The mean proportion for DIB re-assemblies 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 </w:t>
      </w:r>
      <w:r>
        <w:rPr>
          <w:rFonts w:eastAsia="Times New Roman"/>
        </w:rPr>
        <w:t xml:space="preserve">while the mean proportion for NCBR assemblies was </w:t>
      </w:r>
      <w:r w:rsidR="002528CD">
        <w:rPr>
          <w:rFonts w:eastAsia="Times New Roman"/>
        </w:rPr>
        <w:t xml:space="preserve">0.49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0.09, p &lt; 2.2e-16 (D=0.7616). </w:t>
      </w:r>
      <w:r>
        <w:rPr>
          <w:rFonts w:eastAsia="Times New Roman"/>
        </w:rPr>
        <w:t>The difference between the</w:t>
      </w:r>
      <w:commentRangeStart w:id="18"/>
      <w:r>
        <w:rPr>
          <w:rFonts w:eastAsia="Times New Roman"/>
        </w:rPr>
        <w:t>se indicates there is a ~30% difference</w:t>
      </w:r>
      <w:commentRangeEnd w:id="18"/>
      <w:r>
        <w:commentReference w:id="18"/>
      </w:r>
      <w:r>
        <w:rPr>
          <w:rFonts w:eastAsia="Times New Roman"/>
        </w:rPr>
        <w:t xml:space="preserve"> in content between assemblies performed by NCGR with the ABySS assembler and the Trinity assemblie</w:t>
      </w:r>
      <w:r w:rsidR="000976B8">
        <w:rPr>
          <w:rFonts w:eastAsia="Times New Roman"/>
        </w:rPr>
        <w:t>s performed with this pipeline.</w:t>
      </w:r>
    </w:p>
    <w:p w14:paraId="0CD17FB0" w14:textId="77777777" w:rsidR="00A73D29" w:rsidRDefault="00A73D29">
      <w:pPr>
        <w:pStyle w:val="normal0"/>
        <w:rPr>
          <w:rFonts w:eastAsia="Times New Roman"/>
        </w:rPr>
      </w:pPr>
    </w:p>
    <w:p w14:paraId="5C1C3B95" w14:textId="77777777" w:rsidR="00A73D29" w:rsidRDefault="00070010">
      <w:pPr>
        <w:pStyle w:val="normal0"/>
        <w:rPr>
          <w:rFonts w:eastAsia="Times New Roman"/>
        </w:rPr>
      </w:pPr>
      <w:r>
        <w:rPr>
          <w:rFonts w:eastAsia="Times New Roman"/>
          <w:noProof/>
          <w:lang w:val="en-US"/>
        </w:rPr>
        <w:drawing>
          <wp:inline distT="114300" distB="114300" distL="114300" distR="114300" wp14:anchorId="3277E882" wp14:editId="3D1FA3F6">
            <wp:extent cx="2647950" cy="39052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b="8071"/>
                    <a:stretch>
                      <a:fillRect/>
                    </a:stretch>
                  </pic:blipFill>
                  <pic:spPr>
                    <a:xfrm>
                      <a:off x="0" y="0"/>
                      <a:ext cx="2647950" cy="3905250"/>
                    </a:xfrm>
                    <a:prstGeom prst="rect">
                      <a:avLst/>
                    </a:prstGeom>
                    <a:ln/>
                  </pic:spPr>
                </pic:pic>
              </a:graphicData>
            </a:graphic>
          </wp:inline>
        </w:drawing>
      </w:r>
    </w:p>
    <w:p w14:paraId="4226A942" w14:textId="77777777" w:rsidR="00A73D29" w:rsidRDefault="00A73D29">
      <w:pPr>
        <w:pStyle w:val="normal0"/>
        <w:rPr>
          <w:rFonts w:eastAsia="Times New Roman"/>
        </w:rPr>
      </w:pPr>
    </w:p>
    <w:p w14:paraId="0F6F5FEB" w14:textId="438E33C8" w:rsidR="000976B8" w:rsidRDefault="00070010">
      <w:pPr>
        <w:pStyle w:val="normal0"/>
        <w:rPr>
          <w:rFonts w:eastAsia="Times New Roman"/>
        </w:rPr>
      </w:pPr>
      <w:r>
        <w:rPr>
          <w:rFonts w:eastAsia="Times New Roman"/>
        </w:rPr>
        <w:t xml:space="preserve">Figure 3.  Split violin plot </w:t>
      </w:r>
      <w:r w:rsidR="003F489D">
        <w:rPr>
          <w:rFonts w:eastAsia="Times New Roman"/>
        </w:rPr>
        <w:t>showing</w:t>
      </w:r>
      <w:r>
        <w:rPr>
          <w:rFonts w:eastAsia="Times New Roman"/>
        </w:rPr>
        <w:t xml:space="preserve"> the proportion of references with a conditional reciprocal best (CRB) BLAST hit</w:t>
      </w:r>
      <w:r w:rsidR="000976B8">
        <w:rPr>
          <w:rFonts w:eastAsia="Times New Roman"/>
        </w:rPr>
        <w:t xml:space="preserve">. The distribution plot on the left (grey) </w:t>
      </w:r>
      <w:r w:rsidR="00084E78">
        <w:rPr>
          <w:rFonts w:eastAsia="Times New Roman"/>
        </w:rPr>
        <w:t xml:space="preserve">contains data were </w:t>
      </w:r>
      <w:r>
        <w:rPr>
          <w:rFonts w:eastAsia="Times New Roman"/>
        </w:rPr>
        <w:t xml:space="preserve">NCGR </w:t>
      </w:r>
      <w:r w:rsidR="00084E78">
        <w:rPr>
          <w:rFonts w:eastAsia="Times New Roman"/>
        </w:rPr>
        <w:t>assemblies were aligned</w:t>
      </w:r>
      <w:r>
        <w:rPr>
          <w:rFonts w:eastAsia="Times New Roman"/>
        </w:rPr>
        <w:t xml:space="preserve"> against the DIB </w:t>
      </w:r>
      <w:r w:rsidR="00084E78">
        <w:rPr>
          <w:rFonts w:eastAsia="Times New Roman"/>
        </w:rPr>
        <w:t>assemblies</w:t>
      </w:r>
      <w:r>
        <w:rPr>
          <w:rFonts w:eastAsia="Times New Roman"/>
        </w:rPr>
        <w:t xml:space="preserve"> </w:t>
      </w:r>
      <w:r w:rsidR="00084E78">
        <w:rPr>
          <w:rFonts w:eastAsia="Times New Roman"/>
        </w:rPr>
        <w:t xml:space="preserve">as reference </w:t>
      </w:r>
      <w:r>
        <w:rPr>
          <w:rFonts w:eastAsia="Times New Roman"/>
        </w:rPr>
        <w:t xml:space="preserve">and </w:t>
      </w:r>
      <w:r w:rsidR="00084E78">
        <w:rPr>
          <w:rFonts w:eastAsia="Times New Roman"/>
        </w:rPr>
        <w:t xml:space="preserve">on the left (blue), the DIB assemblies were aligned </w:t>
      </w:r>
      <w:r>
        <w:rPr>
          <w:rFonts w:eastAsia="Times New Roman"/>
        </w:rPr>
        <w:t xml:space="preserve">against the NCGR assembly </w:t>
      </w:r>
      <w:r w:rsidR="00084E78">
        <w:rPr>
          <w:rFonts w:eastAsia="Times New Roman"/>
        </w:rPr>
        <w:t>as reference</w:t>
      </w:r>
      <w:r>
        <w:rPr>
          <w:rFonts w:eastAsia="Times New Roman"/>
        </w:rPr>
        <w:t>.</w:t>
      </w:r>
    </w:p>
    <w:p w14:paraId="622CB9A9" w14:textId="5C20F1A7" w:rsidR="00A73D29" w:rsidRDefault="00070010">
      <w:pPr>
        <w:pStyle w:val="normal0"/>
        <w:rPr>
          <w:rFonts w:eastAsia="Times New Roman"/>
        </w:rPr>
      </w:pPr>
      <w:r>
        <w:rPr>
          <w:rFonts w:eastAsia="Times New Roman"/>
        </w:rPr>
        <w:t xml:space="preserve"> </w:t>
      </w:r>
    </w:p>
    <w:p w14:paraId="68DB6DB2" w14:textId="5255FFBB" w:rsidR="00A73D29" w:rsidRDefault="00070010">
      <w:pPr>
        <w:pStyle w:val="normal0"/>
        <w:rPr>
          <w:rFonts w:eastAsia="Times New Roman"/>
        </w:rPr>
      </w:pPr>
      <w:r>
        <w:rPr>
          <w:rFonts w:eastAsia="Times New Roman"/>
        </w:rPr>
        <w:t>Even though DIB re-assemblies had more contigs, the open reading frame (ORF)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2528CD">
        <w:rPr>
          <w:rFonts w:eastAsia="Times New Roman"/>
        </w:rPr>
        <w:t xml:space="preserve">of dib assemblies with ORF </w:t>
      </w:r>
      <w:r w:rsidR="003C09E9">
        <w:rPr>
          <w:rFonts w:eastAsia="Times New Roman"/>
        </w:rPr>
        <w:t xml:space="preserve">content 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3C09E9">
        <w:rPr>
          <w:rFonts w:eastAsia="Times New Roman"/>
        </w:rPr>
        <w:t>ORF content in DIB assemblies were higher</w:t>
      </w:r>
      <w:r w:rsidR="00084E78">
        <w:rPr>
          <w:rFonts w:eastAsia="Times New Roman"/>
        </w:rPr>
        <w:t xml:space="preserve"> than NCGR assemblies</w:t>
      </w:r>
      <w:r w:rsidR="003C09E9">
        <w:rPr>
          <w:rFonts w:eastAsia="Times New Roman"/>
        </w:rPr>
        <w:t xml:space="preserve">, 95% of the samples (605 out of 635 non-redundant samples) </w:t>
      </w:r>
      <w:r>
        <w:rPr>
          <w:rFonts w:eastAsia="Times New Roman"/>
        </w:rPr>
        <w:t xml:space="preserve">(Figure 4-left). Complete Benchmarking Universal Single Copy Ortholog (BUSCO) percentages in </w:t>
      </w:r>
      <w:r w:rsidR="003C09E9">
        <w:rPr>
          <w:rFonts w:eastAsia="Times New Roman"/>
        </w:rPr>
        <w:t xml:space="preserve">the DIB </w:t>
      </w:r>
      <w:r>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r>
        <w:rPr>
          <w:rFonts w:eastAsia="Times New Roman"/>
        </w:rPr>
        <w:t>were</w:t>
      </w:r>
      <w:r w:rsidR="003C09E9">
        <w:rPr>
          <w:rFonts w:eastAsia="Times New Roman"/>
        </w:rPr>
        <w:t xml:space="preserve"> not significantly different</w:t>
      </w:r>
      <w:r>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0.19) (p = 0.2096,  D=0.058348)</w:t>
      </w:r>
      <w:r w:rsidR="003C09E9">
        <w:rPr>
          <w:rFonts w:eastAsia="Times New Roman"/>
        </w:rPr>
        <w:t xml:space="preserve"> </w:t>
      </w:r>
      <w:r w:rsidR="002A644C">
        <w:rPr>
          <w:rFonts w:eastAsia="Times New Roman"/>
        </w:rPr>
        <w:t>(Figure 4-right).</w:t>
      </w:r>
    </w:p>
    <w:p w14:paraId="450C35AF" w14:textId="77777777" w:rsidR="00A73D29" w:rsidRDefault="00A73D29">
      <w:pPr>
        <w:pStyle w:val="normal0"/>
        <w:rPr>
          <w:rFonts w:eastAsia="Times New Roman"/>
        </w:rPr>
      </w:pPr>
    </w:p>
    <w:p w14:paraId="00744342" w14:textId="77777777" w:rsidR="00A73D29" w:rsidRDefault="00070010">
      <w:pPr>
        <w:pStyle w:val="normal0"/>
        <w:rPr>
          <w:rFonts w:eastAsia="Times New Roman"/>
        </w:rPr>
      </w:pPr>
      <w:r>
        <w:rPr>
          <w:rFonts w:eastAsia="Times New Roman"/>
          <w:noProof/>
          <w:lang w:val="en-US"/>
        </w:rPr>
        <w:drawing>
          <wp:inline distT="114300" distB="114300" distL="114300" distR="114300" wp14:anchorId="01E1DAF4" wp14:editId="50997A29">
            <wp:extent cx="4867275" cy="38766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867275" cy="3876675"/>
                    </a:xfrm>
                    <a:prstGeom prst="rect">
                      <a:avLst/>
                    </a:prstGeom>
                    <a:ln/>
                  </pic:spPr>
                </pic:pic>
              </a:graphicData>
            </a:graphic>
          </wp:inline>
        </w:drawing>
      </w:r>
    </w:p>
    <w:p w14:paraId="0744F5CD" w14:textId="77777777" w:rsidR="00A73D29" w:rsidRDefault="00070010">
      <w:pPr>
        <w:pStyle w:val="normal0"/>
        <w:rPr>
          <w:rFonts w:eastAsia="Times New Roman"/>
        </w:rPr>
      </w:pPr>
      <w:r>
        <w:rPr>
          <w:rFonts w:eastAsia="Times New Roman"/>
        </w:rPr>
        <w:t>Figure 4. Split violin plots depicting the percentage of contigs with predicted open reading frame (ORF) in each assembly (left) and the percentage of complete benchmarking universal single-copy orthologs (BUSCO) recovered in each assembly(right). In the blue (right side of each plot) are the “DIB” re-assemblies and in gray (left side of each plot) are the original assemblies from NCGR.</w:t>
      </w:r>
    </w:p>
    <w:p w14:paraId="7B965D23" w14:textId="77777777" w:rsidR="00A73D29" w:rsidRDefault="00A73D29">
      <w:pPr>
        <w:pStyle w:val="normal0"/>
        <w:rPr>
          <w:rFonts w:eastAsia="Times New Roman"/>
        </w:rPr>
      </w:pPr>
    </w:p>
    <w:p w14:paraId="527FFEBD" w14:textId="77777777" w:rsidR="00A73D29" w:rsidRDefault="00070010">
      <w:pPr>
        <w:pStyle w:val="normal0"/>
        <w:rPr>
          <w:rFonts w:eastAsia="Times New Roman"/>
        </w:rPr>
      </w:pPr>
      <w:r>
        <w:rPr>
          <w:rFonts w:eastAsia="Times New Roman"/>
        </w:rPr>
        <w:t xml:space="preserve">Focusing on the contigs in each sample thatt were absent in NCGR but present in DIB (extra content seen in Figure 2), we use the dammit annotations (Scott 2016) to assess the percentage of thos that could be annotated with Pfam, Rfam, or OrthoDB databases (Figure 5). These annotations of contigs absent from NCGR but present in DIB </w:t>
      </w:r>
      <w:commentRangeStart w:id="19"/>
      <w:r>
        <w:rPr>
          <w:rFonts w:eastAsia="Times New Roman"/>
        </w:rPr>
        <w:t>have not been compared to the annotated gene names of contigs present in NCGR</w:t>
      </w:r>
      <w:commentRangeEnd w:id="19"/>
      <w:r>
        <w:commentReference w:id="19"/>
      </w:r>
      <w:r>
        <w:rPr>
          <w:rFonts w:eastAsia="Times New Roman"/>
        </w:rPr>
        <w:t xml:space="preserve">. Therefore, these are not necessarily unique annotations and could be allelic variants or alternatively spliced isoforms. </w:t>
      </w:r>
    </w:p>
    <w:p w14:paraId="135C7400" w14:textId="77777777" w:rsidR="00A73D29" w:rsidRDefault="00070010">
      <w:pPr>
        <w:pStyle w:val="normal0"/>
        <w:rPr>
          <w:rFonts w:eastAsia="Times New Roman"/>
        </w:rPr>
      </w:pPr>
      <w:r>
        <w:rPr>
          <w:rFonts w:eastAsia="Times New Roman"/>
          <w:noProof/>
          <w:lang w:val="en-US"/>
        </w:rPr>
        <w:drawing>
          <wp:inline distT="114300" distB="114300" distL="114300" distR="114300" wp14:anchorId="2AF06797" wp14:editId="63C2DD87">
            <wp:extent cx="5114925" cy="31337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114925" cy="3133725"/>
                    </a:xfrm>
                    <a:prstGeom prst="rect">
                      <a:avLst/>
                    </a:prstGeom>
                    <a:ln/>
                  </pic:spPr>
                </pic:pic>
              </a:graphicData>
            </a:graphic>
          </wp:inline>
        </w:drawing>
      </w:r>
      <w:commentRangeStart w:id="20"/>
      <w:commentRangeEnd w:id="20"/>
      <w:r>
        <w:commentReference w:id="20"/>
      </w:r>
    </w:p>
    <w:p w14:paraId="5CDAE795" w14:textId="507595B8" w:rsidR="00A73D29" w:rsidRDefault="00070010">
      <w:pPr>
        <w:pStyle w:val="normal0"/>
        <w:rPr>
          <w:rFonts w:eastAsia="Times New Roman"/>
        </w:rPr>
      </w:pPr>
      <w:r>
        <w:rPr>
          <w:rFonts w:eastAsia="Times New Roman"/>
        </w:rPr>
        <w:t>Figure 5.</w:t>
      </w:r>
      <w:ins w:id="21" w:author="Harriet Alexander" w:date="2017-04-12T02:31:00Z">
        <w:r>
          <w:rPr>
            <w:rFonts w:eastAsia="Times New Roman"/>
          </w:rPr>
          <w:t xml:space="preserve"> A histogram across the </w:t>
        </w:r>
      </w:ins>
      <w:r w:rsidR="00CF41C0">
        <w:rPr>
          <w:rFonts w:eastAsia="Times New Roman"/>
        </w:rPr>
        <w:t>678</w:t>
      </w:r>
      <w:ins w:id="22" w:author="Harriet Alexander" w:date="2017-04-12T02:31:00Z">
        <w:r>
          <w:rPr>
            <w:rFonts w:eastAsia="Times New Roman"/>
          </w:rPr>
          <w:t xml:space="preserve"> samples depicting the number of contigs identified as present in DIB assembly but absent in the NCGR assembly. </w:t>
        </w:r>
      </w:ins>
      <w:r>
        <w:rPr>
          <w:rFonts w:eastAsia="Times New Roman"/>
        </w:rPr>
        <w:t xml:space="preserve"> Highlighted in green are the contigs that could be annotated with a known gene name from the Pfam, Rfam, or OrthoDB databases. </w:t>
      </w:r>
    </w:p>
    <w:p w14:paraId="54F33930" w14:textId="77777777" w:rsidR="00A73D29" w:rsidRDefault="00A73D29">
      <w:pPr>
        <w:pStyle w:val="normal0"/>
        <w:rPr>
          <w:rFonts w:eastAsia="Times New Roman"/>
        </w:rPr>
      </w:pPr>
    </w:p>
    <w:p w14:paraId="11E5BC29" w14:textId="6A4C361B" w:rsidR="00A73D29" w:rsidRDefault="00070010">
      <w:pPr>
        <w:pStyle w:val="normal0"/>
        <w:rPr>
          <w:rFonts w:eastAsia="Times New Roman"/>
        </w:rPr>
      </w:pPr>
      <w:r>
        <w:rPr>
          <w:rFonts w:eastAsia="Times New Roman"/>
        </w:rPr>
        <w:t xml:space="preserve">To assess the unique nucleic acid sequence content within each of the assemblies, we quantified the total number of unique the </w:t>
      </w:r>
      <w:r>
        <w:rPr>
          <w:rFonts w:eastAsia="Times New Roman"/>
          <w:i/>
        </w:rPr>
        <w:t>k</w:t>
      </w:r>
      <w:r>
        <w:rPr>
          <w:rFonts w:eastAsia="Times New Roman"/>
        </w:rPr>
        <w:t>-mer.</w:t>
      </w:r>
      <w:r>
        <w:rPr>
          <w:rFonts w:eastAsia="Times New Roman"/>
          <w:i/>
        </w:rPr>
        <w:t xml:space="preserve"> </w:t>
      </w:r>
      <w:r>
        <w:rPr>
          <w:rFonts w:eastAsia="Times New Roman"/>
        </w:rPr>
        <w:t xml:space="preserve"> Comparing the raw sequence content regardless of annotation in terms of the number of unique </w:t>
      </w:r>
      <w:r>
        <w:rPr>
          <w:rFonts w:eastAsia="Times New Roman"/>
          <w:i/>
        </w:rPr>
        <w:t>k</w:t>
      </w:r>
      <w:r>
        <w:rPr>
          <w:rFonts w:eastAsia="Times New Roman"/>
        </w:rPr>
        <w:t>-mers (</w:t>
      </w:r>
      <w:r>
        <w:rPr>
          <w:rFonts w:eastAsia="Times New Roman"/>
          <w:i/>
        </w:rPr>
        <w:t>k</w:t>
      </w:r>
      <w:r w:rsidR="00084E78">
        <w:rPr>
          <w:rFonts w:eastAsia="Times New Roman"/>
          <w:i/>
        </w:rPr>
        <w:t xml:space="preserve"> </w:t>
      </w:r>
      <w:r>
        <w:rPr>
          <w:rFonts w:eastAsia="Times New Roman"/>
        </w:rPr>
        <w:t>=</w:t>
      </w:r>
      <w:r w:rsidR="00084E78">
        <w:rPr>
          <w:rFonts w:eastAsia="Times New Roman"/>
        </w:rPr>
        <w:t xml:space="preserve"> </w:t>
      </w:r>
      <w:r>
        <w:rPr>
          <w:rFonts w:eastAsia="Times New Roman"/>
        </w:rPr>
        <w:t xml:space="preserve">25), X% of the samples fall above the 1:1 expectation indicating more unique </w:t>
      </w:r>
      <w:r>
        <w:rPr>
          <w:rFonts w:eastAsia="Times New Roman"/>
          <w:i/>
        </w:rPr>
        <w:t>k</w:t>
      </w:r>
      <w:r>
        <w:rPr>
          <w:rFonts w:eastAsia="Times New Roman"/>
        </w:rPr>
        <w:t>-mers in the DIB re-assemblies compared to NCGR assemblies (Figure 6).</w:t>
      </w:r>
    </w:p>
    <w:p w14:paraId="35701C94" w14:textId="77777777" w:rsidR="00A73D29" w:rsidRDefault="00A73D29">
      <w:pPr>
        <w:pStyle w:val="normal0"/>
        <w:rPr>
          <w:rFonts w:eastAsia="Times New Roman"/>
        </w:rPr>
      </w:pPr>
    </w:p>
    <w:p w14:paraId="29052FA3" w14:textId="77777777" w:rsidR="00A73D29" w:rsidRDefault="00070010">
      <w:pPr>
        <w:pStyle w:val="normal0"/>
        <w:rPr>
          <w:rFonts w:eastAsia="Times New Roman"/>
        </w:rPr>
      </w:pPr>
      <w:r>
        <w:rPr>
          <w:rFonts w:eastAsia="Times New Roman"/>
          <w:noProof/>
          <w:lang w:val="en-US"/>
        </w:rPr>
        <w:drawing>
          <wp:inline distT="114300" distB="114300" distL="114300" distR="114300" wp14:anchorId="45B95D6F" wp14:editId="7342398C">
            <wp:extent cx="4538663" cy="297123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t="10621"/>
                    <a:stretch>
                      <a:fillRect/>
                    </a:stretch>
                  </pic:blipFill>
                  <pic:spPr>
                    <a:xfrm>
                      <a:off x="0" y="0"/>
                      <a:ext cx="4538663" cy="2971231"/>
                    </a:xfrm>
                    <a:prstGeom prst="rect">
                      <a:avLst/>
                    </a:prstGeom>
                    <a:ln/>
                  </pic:spPr>
                </pic:pic>
              </a:graphicData>
            </a:graphic>
          </wp:inline>
        </w:drawing>
      </w:r>
      <w:commentRangeStart w:id="23"/>
      <w:commentRangeEnd w:id="23"/>
      <w:r>
        <w:commentReference w:id="23"/>
      </w:r>
    </w:p>
    <w:p w14:paraId="470139D6" w14:textId="474C4EEC" w:rsidR="00A73D29" w:rsidRDefault="00070010">
      <w:pPr>
        <w:pStyle w:val="normal0"/>
        <w:rPr>
          <w:rFonts w:eastAsia="Times New Roman"/>
        </w:rPr>
      </w:pPr>
      <w:r>
        <w:rPr>
          <w:rFonts w:eastAsia="Times New Roman"/>
        </w:rPr>
        <w:t xml:space="preserve">Figure 6. Unique </w:t>
      </w:r>
      <w:r>
        <w:rPr>
          <w:rFonts w:eastAsia="Times New Roman"/>
          <w:i/>
        </w:rPr>
        <w:t>k</w:t>
      </w:r>
      <w:r>
        <w:rPr>
          <w:rFonts w:eastAsia="Times New Roman"/>
        </w:rPr>
        <w:t>-mers (</w:t>
      </w:r>
      <w:r>
        <w:rPr>
          <w:rFonts w:eastAsia="Times New Roman"/>
          <w:i/>
        </w:rPr>
        <w:t>k</w:t>
      </w:r>
      <w:r>
        <w:rPr>
          <w:rFonts w:eastAsia="Times New Roman"/>
        </w:rPr>
        <w:t>=25) from the  DIB re-assembly compared N</w:t>
      </w:r>
      <w:r w:rsidR="00876B51">
        <w:rPr>
          <w:rFonts w:eastAsia="Times New Roman"/>
        </w:rPr>
        <w:t>CGR assembly for each of the 678</w:t>
      </w:r>
      <w:r>
        <w:rPr>
          <w:rFonts w:eastAsia="Times New Roman"/>
        </w:rPr>
        <w:t xml:space="preserve"> samples. The line indicates a 1:1 relationship between DIB and NCGR assemblies. </w:t>
      </w:r>
    </w:p>
    <w:p w14:paraId="1514945F" w14:textId="77777777" w:rsidR="00A73D29" w:rsidRDefault="00070010">
      <w:pPr>
        <w:pStyle w:val="normal0"/>
        <w:rPr>
          <w:rFonts w:eastAsia="Times New Roman"/>
        </w:rPr>
      </w:pPr>
      <w:r>
        <w:rPr>
          <w:rFonts w:eastAsia="Times New Roman"/>
        </w:rPr>
        <w:t>To examine phylogenetic differences in the assemblies, assembly metrics were averaged  by taxa (Figure 7). The Dinoflagellates (Dinophyta) had more unique kmer content</w:t>
      </w:r>
      <w:ins w:id="24" w:author="Harriet Alexander" w:date="2017-04-12T06:19:00Z">
        <w:r>
          <w:rPr>
            <w:rFonts w:eastAsia="Times New Roman"/>
          </w:rPr>
          <w:t xml:space="preserve"> than other groups (can we do an ANOVA test to test variance?)</w:t>
        </w:r>
      </w:ins>
      <w:r>
        <w:rPr>
          <w:rFonts w:eastAsia="Times New Roman"/>
        </w:rPr>
        <w:t xml:space="preserve">. </w:t>
      </w:r>
      <w:commentRangeStart w:id="25"/>
      <w:commentRangeStart w:id="26"/>
      <w:r>
        <w:rPr>
          <w:rFonts w:eastAsia="Times New Roman"/>
        </w:rPr>
        <w:t>Assemblies from Ciliates (Ciliophora) had lower open reading frame percentages. Assemblies from Dinoflagellates had higher ORF percentages and more contigs.</w:t>
      </w:r>
      <w:commentRangeEnd w:id="25"/>
      <w:r>
        <w:commentReference w:id="25"/>
      </w:r>
      <w:commentRangeEnd w:id="26"/>
      <w:r>
        <w:commentReference w:id="26"/>
      </w:r>
    </w:p>
    <w:p w14:paraId="518CBAE1" w14:textId="77777777" w:rsidR="00A73D29" w:rsidRDefault="00A73D29">
      <w:pPr>
        <w:pStyle w:val="normal0"/>
        <w:rPr>
          <w:rFonts w:eastAsia="Times New Roman"/>
        </w:rPr>
      </w:pPr>
    </w:p>
    <w:p w14:paraId="1EEA36B0" w14:textId="77777777" w:rsidR="00A73D29" w:rsidRDefault="00070010">
      <w:pPr>
        <w:pStyle w:val="normal0"/>
        <w:rPr>
          <w:rFonts w:eastAsia="Times New Roman"/>
        </w:rPr>
      </w:pPr>
      <w:r>
        <w:rPr>
          <w:rFonts w:eastAsia="Times New Roman"/>
          <w:noProof/>
          <w:lang w:val="en-US"/>
        </w:rPr>
        <w:drawing>
          <wp:inline distT="114300" distB="114300" distL="114300" distR="114300" wp14:anchorId="4EA6A1F9" wp14:editId="69A0BFDF">
            <wp:extent cx="2652713" cy="205464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652713" cy="2054646"/>
                    </a:xfrm>
                    <a:prstGeom prst="rect">
                      <a:avLst/>
                    </a:prstGeom>
                    <a:ln/>
                  </pic:spPr>
                </pic:pic>
              </a:graphicData>
            </a:graphic>
          </wp:inline>
        </w:drawing>
      </w:r>
      <w:r>
        <w:rPr>
          <w:rFonts w:eastAsia="Times New Roman"/>
          <w:noProof/>
          <w:lang w:val="en-US"/>
        </w:rPr>
        <w:drawing>
          <wp:inline distT="114300" distB="114300" distL="114300" distR="114300" wp14:anchorId="56EDB5DC" wp14:editId="7866AFAE">
            <wp:extent cx="2895321" cy="21478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895321" cy="2147888"/>
                    </a:xfrm>
                    <a:prstGeom prst="rect">
                      <a:avLst/>
                    </a:prstGeom>
                    <a:ln/>
                  </pic:spPr>
                </pic:pic>
              </a:graphicData>
            </a:graphic>
          </wp:inline>
        </w:drawing>
      </w:r>
    </w:p>
    <w:p w14:paraId="69685B4E" w14:textId="6F2AAB92" w:rsidR="00256647" w:rsidRDefault="00070010">
      <w:pPr>
        <w:pStyle w:val="normal0"/>
        <w:rPr>
          <w:rFonts w:eastAsia="Times New Roman"/>
        </w:rPr>
      </w:pPr>
      <w:r>
        <w:rPr>
          <w:rFonts w:eastAsia="Times New Roman"/>
        </w:rPr>
        <w:t>Figure 7. Averaged assembly metrics grouped by phylum for the the seven most common phyla in the MMETSP dataset, ranked</w:t>
      </w:r>
      <w:r w:rsidR="00256647">
        <w:rPr>
          <w:rFonts w:eastAsia="Times New Roman"/>
        </w:rPr>
        <w:t xml:space="preserve"> according to number of samples</w:t>
      </w:r>
      <w:r>
        <w:rPr>
          <w:rFonts w:eastAsia="Times New Roman"/>
        </w:rPr>
        <w:t>.</w:t>
      </w:r>
      <w:ins w:id="27" w:author="Harriet Alexander" w:date="2017-04-12T06:29:00Z">
        <w:r>
          <w:rPr>
            <w:rFonts w:eastAsia="Times New Roman"/>
          </w:rPr>
          <w:t xml:space="preserve"> </w:t>
        </w:r>
      </w:ins>
      <w:r w:rsidR="00876B51">
        <w:rPr>
          <w:rFonts w:eastAsia="Times New Roman"/>
        </w:rPr>
        <w:t xml:space="preserve">Taxonomic grouping are as follows, Bacillariophyta (light blue, N=193), Dinophyta (dark blue, N=128), Ochrophyta (light green, N=78), Haptophyta (dark green, N=63), Chlorophyta (pink, N=62), Ciliophora (red, N=31), Cryptophyta (orange, N=22). The mean for each phylum is plotted with bars indicating standard deviation across the phylum. </w:t>
      </w:r>
      <w:r>
        <w:rPr>
          <w:rFonts w:eastAsia="Times New Roman"/>
        </w:rPr>
        <w:t xml:space="preserve">Unique </w:t>
      </w:r>
      <w:r w:rsidRPr="00084E78">
        <w:rPr>
          <w:rFonts w:eastAsia="Times New Roman"/>
          <w:i/>
        </w:rPr>
        <w:t>k</w:t>
      </w:r>
      <w:r>
        <w:rPr>
          <w:rFonts w:eastAsia="Times New Roman"/>
        </w:rPr>
        <w:t>-mers (</w:t>
      </w:r>
      <w:r w:rsidRPr="00084E78">
        <w:rPr>
          <w:rFonts w:eastAsia="Times New Roman"/>
          <w:i/>
        </w:rPr>
        <w:t>k</w:t>
      </w:r>
      <w:r>
        <w:rPr>
          <w:rFonts w:eastAsia="Times New Roman"/>
        </w:rPr>
        <w:t>=25) in the assembly is plotted against  vs. input reads (A left) and the mean percentage open reading frame (ORF) is plotted against vs. the number of contigs in the assembly (right).</w:t>
      </w:r>
    </w:p>
    <w:p w14:paraId="4E0D7D30" w14:textId="77777777" w:rsidR="00256647" w:rsidRDefault="00256647">
      <w:pPr>
        <w:pStyle w:val="normal0"/>
        <w:rPr>
          <w:rFonts w:eastAsia="Times New Roman"/>
        </w:rPr>
      </w:pPr>
    </w:p>
    <w:p w14:paraId="688B7132" w14:textId="77777777" w:rsidR="00A73D29" w:rsidRDefault="00070010">
      <w:pPr>
        <w:pStyle w:val="normal0"/>
        <w:rPr>
          <w:rFonts w:eastAsia="Times New Roman"/>
          <w:b/>
        </w:rPr>
      </w:pPr>
      <w:r>
        <w:rPr>
          <w:rFonts w:eastAsia="Times New Roman"/>
          <w:b/>
        </w:rPr>
        <w:t>Discussion</w:t>
      </w:r>
    </w:p>
    <w:p w14:paraId="7EA89497" w14:textId="0CD98DB2" w:rsidR="002E6CCE" w:rsidRDefault="002E6CCE">
      <w:pPr>
        <w:pStyle w:val="normal0"/>
        <w:rPr>
          <w:rFonts w:eastAsia="Times New Roman"/>
          <w:b/>
        </w:rPr>
      </w:pPr>
      <w:ins w:id="28" w:author="Harriet Alexander" w:date="2017-04-12T07:21:00Z">
        <w:r>
          <w:rPr>
            <w:rFonts w:eastAsia="Times New Roman"/>
            <w:i/>
            <w:rPrChange w:id="29" w:author="Harriet Alexander" w:date="2017-04-12T07:21:00Z">
              <w:rPr>
                <w:rFonts w:eastAsia="Times New Roman"/>
              </w:rPr>
            </w:rPrChange>
          </w:rPr>
          <w:t>Add some sort of lead in here reiterating why this is important.</w:t>
        </w:r>
      </w:ins>
    </w:p>
    <w:p w14:paraId="16610CC9" w14:textId="1C03A8D5" w:rsidR="002E6CCE" w:rsidRDefault="002E6CCE">
      <w:pPr>
        <w:pStyle w:val="normal0"/>
        <w:rPr>
          <w:rFonts w:eastAsia="Times New Roman"/>
        </w:rPr>
      </w:pPr>
      <w:r w:rsidRPr="0018420F">
        <w:rPr>
          <w:rFonts w:eastAsia="Times New Roman"/>
        </w:rPr>
        <w:t xml:space="preserve">In Assemblathon2, Bradnam </w:t>
      </w:r>
      <w:r w:rsidRPr="0018420F">
        <w:rPr>
          <w:rFonts w:eastAsia="Times New Roman"/>
          <w:i/>
        </w:rPr>
        <w:t>et al</w:t>
      </w:r>
      <w:r w:rsidRPr="0018420F">
        <w:rPr>
          <w:rFonts w:eastAsia="Times New Roman"/>
        </w:rPr>
        <w:t>. (2013) compared different genome assembly pipelines with data from three vertebrate species. This study is the first to examine hundreds of transcriptome assemblies from different species</w:t>
      </w:r>
      <w:r>
        <w:rPr>
          <w:rFonts w:eastAsia="Times New Roman"/>
        </w:rPr>
        <w:t>.</w:t>
      </w:r>
    </w:p>
    <w:p w14:paraId="4EB43A29" w14:textId="1D1013F0" w:rsidR="00A73D29" w:rsidRPr="002E6CCE" w:rsidRDefault="00070010">
      <w:pPr>
        <w:pStyle w:val="normal0"/>
        <w:rPr>
          <w:ins w:id="30" w:author="Harriet Alexander" w:date="2017-04-12T07:21:00Z"/>
          <w:rFonts w:eastAsia="Times New Roman"/>
        </w:rPr>
      </w:pPr>
      <w:ins w:id="31" w:author="Harriet Alexander" w:date="2017-04-12T07:21:00Z">
        <w:r>
          <w:rPr>
            <w:rFonts w:eastAsia="Times New Roman"/>
            <w:i/>
            <w:rPrChange w:id="32" w:author="Harriet Alexander" w:date="2017-04-12T07:21:00Z">
              <w:rPr>
                <w:rFonts w:eastAsia="Times New Roman"/>
              </w:rPr>
            </w:rPrChange>
          </w:rPr>
          <w:t xml:space="preserve">And then transition to what we did. Thinking about the overall structure we want to talk about: </w:t>
        </w:r>
      </w:ins>
    </w:p>
    <w:p w14:paraId="73282915" w14:textId="77777777" w:rsidR="00A73D29" w:rsidRPr="00A73D29" w:rsidRDefault="00A73D29">
      <w:pPr>
        <w:pStyle w:val="normal0"/>
        <w:rPr>
          <w:ins w:id="33" w:author="Harriet Alexander" w:date="2017-04-12T07:21:00Z"/>
          <w:rFonts w:eastAsia="Times New Roman"/>
          <w:i/>
          <w:rPrChange w:id="34" w:author="Harriet Alexander" w:date="2017-04-12T07:21:00Z">
            <w:rPr>
              <w:ins w:id="35" w:author="Harriet Alexander" w:date="2017-04-12T07:21:00Z"/>
              <w:rFonts w:eastAsia="Times New Roman"/>
            </w:rPr>
          </w:rPrChange>
        </w:rPr>
      </w:pPr>
    </w:p>
    <w:p w14:paraId="66BD03F0" w14:textId="77777777" w:rsidR="00A73D29" w:rsidRDefault="00070010">
      <w:pPr>
        <w:pStyle w:val="normal0"/>
        <w:numPr>
          <w:ilvl w:val="0"/>
          <w:numId w:val="2"/>
        </w:numPr>
        <w:contextualSpacing/>
        <w:rPr>
          <w:ins w:id="36" w:author="Harriet Alexander" w:date="2017-04-12T07:21:00Z"/>
          <w:rFonts w:eastAsia="Times New Roman"/>
          <w:i/>
        </w:rPr>
      </w:pPr>
      <w:ins w:id="37" w:author="Harriet Alexander" w:date="2017-04-12T07:21:00Z">
        <w:r>
          <w:rPr>
            <w:rFonts w:eastAsia="Times New Roman"/>
            <w:i/>
            <w:rPrChange w:id="38" w:author="Harriet Alexander" w:date="2017-04-12T07:21:00Z">
              <w:rPr>
                <w:rFonts w:eastAsia="Times New Roman"/>
              </w:rPr>
            </w:rPrChange>
          </w:rPr>
          <w:t>Creating a modularized RNAseq assembly tool (granted-- this is largely covered in the oped</w:t>
        </w:r>
      </w:ins>
    </w:p>
    <w:p w14:paraId="7C4CEB05" w14:textId="77777777" w:rsidR="00A73D29" w:rsidRDefault="00070010">
      <w:pPr>
        <w:pStyle w:val="normal0"/>
        <w:numPr>
          <w:ilvl w:val="0"/>
          <w:numId w:val="2"/>
        </w:numPr>
        <w:contextualSpacing/>
        <w:rPr>
          <w:ins w:id="39" w:author="Harriet Alexander" w:date="2017-04-12T07:21:00Z"/>
          <w:rFonts w:eastAsia="Times New Roman"/>
          <w:i/>
        </w:rPr>
      </w:pPr>
      <w:ins w:id="40" w:author="Harriet Alexander" w:date="2017-04-12T07:21:00Z">
        <w:r>
          <w:rPr>
            <w:rFonts w:eastAsia="Times New Roman"/>
            <w:i/>
            <w:rPrChange w:id="41" w:author="Harriet Alexander" w:date="2017-04-12T07:21:00Z">
              <w:rPr>
                <w:rFonts w:eastAsia="Times New Roman"/>
              </w:rPr>
            </w:rPrChange>
          </w:rPr>
          <w:t>Why our assemblies &gt;&gt; theirs (or are they? Proof in 3 parts…)</w:t>
        </w:r>
      </w:ins>
    </w:p>
    <w:p w14:paraId="2DE1210B" w14:textId="77777777" w:rsidR="00A73D29" w:rsidRDefault="00070010">
      <w:pPr>
        <w:pStyle w:val="normal0"/>
        <w:numPr>
          <w:ilvl w:val="0"/>
          <w:numId w:val="2"/>
        </w:numPr>
        <w:contextualSpacing/>
        <w:rPr>
          <w:ins w:id="42" w:author="Harriet Alexander" w:date="2017-04-12T07:21:00Z"/>
          <w:rFonts w:eastAsia="Times New Roman"/>
          <w:i/>
        </w:rPr>
      </w:pPr>
      <w:ins w:id="43" w:author="Harriet Alexander" w:date="2017-04-12T07:21:00Z">
        <w:r>
          <w:rPr>
            <w:rFonts w:eastAsia="Times New Roman"/>
            <w:i/>
            <w:rPrChange w:id="44" w:author="Harriet Alexander" w:date="2017-04-12T07:21:00Z">
              <w:rPr>
                <w:rFonts w:eastAsia="Times New Roman"/>
              </w:rPr>
            </w:rPrChange>
          </w:rPr>
          <w:t>Phylogenetic differences (aka cool biology that falls out of this work)</w:t>
        </w:r>
      </w:ins>
    </w:p>
    <w:p w14:paraId="30BD7126" w14:textId="77777777" w:rsidR="00A73D29" w:rsidRPr="00A73D29" w:rsidRDefault="00A73D29">
      <w:pPr>
        <w:pStyle w:val="normal0"/>
        <w:rPr>
          <w:ins w:id="45" w:author="Harriet Alexander" w:date="2017-04-12T07:21:00Z"/>
          <w:rFonts w:eastAsia="Times New Roman"/>
          <w:i/>
          <w:rPrChange w:id="46" w:author="Harriet Alexander" w:date="2017-04-12T07:21:00Z">
            <w:rPr>
              <w:ins w:id="47" w:author="Harriet Alexander" w:date="2017-04-12T07:21:00Z"/>
              <w:rFonts w:eastAsia="Times New Roman"/>
            </w:rPr>
          </w:rPrChange>
        </w:rPr>
      </w:pPr>
    </w:p>
    <w:p w14:paraId="6EAA8396" w14:textId="77777777" w:rsidR="00A73D29" w:rsidRPr="00A73D29" w:rsidRDefault="00070010">
      <w:pPr>
        <w:pStyle w:val="normal0"/>
        <w:rPr>
          <w:ins w:id="48" w:author="Harriet Alexander" w:date="2017-04-12T07:21:00Z"/>
          <w:rFonts w:eastAsia="Times New Roman"/>
          <w:i/>
          <w:rPrChange w:id="49" w:author="Harriet Alexander" w:date="2017-04-12T07:21:00Z">
            <w:rPr>
              <w:ins w:id="50" w:author="Harriet Alexander" w:date="2017-04-12T07:21:00Z"/>
              <w:rFonts w:eastAsia="Times New Roman"/>
            </w:rPr>
          </w:rPrChange>
        </w:rPr>
      </w:pPr>
      <w:ins w:id="51" w:author="Harriet Alexander" w:date="2017-04-12T07:21:00Z">
        <w:r>
          <w:rPr>
            <w:rFonts w:eastAsia="Times New Roman"/>
            <w:i/>
            <w:rPrChange w:id="52" w:author="Harriet Alexander" w:date="2017-04-12T07:21:00Z">
              <w:rPr>
                <w:rFonts w:eastAsia="Times New Roman"/>
              </w:rPr>
            </w:rPrChange>
          </w:rPr>
          <w:t>I would suggest trying to remind the reader of those three main points in the first paragraph and then maybe even break the discussion into subsections to make the content easier to break apart and take in. Suggested breaks are as follows:</w:t>
        </w:r>
      </w:ins>
    </w:p>
    <w:p w14:paraId="1E8707F5" w14:textId="77777777" w:rsidR="00A73D29" w:rsidRPr="00A73D29" w:rsidRDefault="00070010">
      <w:pPr>
        <w:pStyle w:val="normal0"/>
        <w:rPr>
          <w:ins w:id="53" w:author="Harriet Alexander" w:date="2017-04-12T07:21:00Z"/>
          <w:rFonts w:eastAsia="Times New Roman"/>
          <w:i/>
          <w:rPrChange w:id="54" w:author="Harriet Alexander" w:date="2017-04-12T07:21:00Z">
            <w:rPr>
              <w:ins w:id="55" w:author="Harriet Alexander" w:date="2017-04-12T07:21:00Z"/>
              <w:rFonts w:eastAsia="Times New Roman"/>
            </w:rPr>
          </w:rPrChange>
        </w:rPr>
      </w:pPr>
      <w:ins w:id="56" w:author="Harriet Alexander" w:date="2017-04-12T07:21:00Z">
        <w:r>
          <w:rPr>
            <w:rFonts w:eastAsia="Times New Roman"/>
            <w:i/>
            <w:rPrChange w:id="57" w:author="Harriet Alexander" w:date="2017-04-12T07:21:00Z">
              <w:rPr>
                <w:rFonts w:eastAsia="Times New Roman"/>
              </w:rPr>
            </w:rPrChange>
          </w:rPr>
          <w:t>_____________</w:t>
        </w:r>
      </w:ins>
    </w:p>
    <w:p w14:paraId="3D48FC39" w14:textId="77777777" w:rsidR="00A73D29" w:rsidRPr="00A73D29" w:rsidRDefault="00A73D29">
      <w:pPr>
        <w:pStyle w:val="normal0"/>
        <w:rPr>
          <w:ins w:id="58" w:author="Harriet Alexander" w:date="2017-04-12T07:21:00Z"/>
          <w:rFonts w:eastAsia="Times New Roman"/>
          <w:i/>
          <w:rPrChange w:id="59" w:author="Harriet Alexander" w:date="2017-04-12T07:21:00Z">
            <w:rPr>
              <w:ins w:id="60" w:author="Harriet Alexander" w:date="2017-04-12T07:21:00Z"/>
              <w:rFonts w:eastAsia="Times New Roman"/>
            </w:rPr>
          </w:rPrChange>
        </w:rPr>
      </w:pPr>
    </w:p>
    <w:p w14:paraId="3400F5B8" w14:textId="77777777" w:rsidR="00A73D29" w:rsidRDefault="00070010">
      <w:pPr>
        <w:pStyle w:val="normal0"/>
        <w:rPr>
          <w:rFonts w:eastAsia="Times New Roman"/>
          <w:i/>
        </w:rPr>
      </w:pPr>
      <w:ins w:id="61" w:author="Harriet Alexander" w:date="2017-04-12T07:21:00Z">
        <w:r>
          <w:rPr>
            <w:rFonts w:eastAsia="Times New Roman"/>
            <w:i/>
            <w:rPrChange w:id="62" w:author="Harriet Alexander" w:date="2017-04-12T07:21:00Z">
              <w:rPr>
                <w:rFonts w:eastAsia="Times New Roman"/>
              </w:rPr>
            </w:rPrChange>
          </w:rPr>
          <w:t>Modularized RNAseq assembly tool rationale (or some other phrase)</w:t>
        </w:r>
      </w:ins>
    </w:p>
    <w:p w14:paraId="428309EE" w14:textId="77777777" w:rsidR="002E6CCE" w:rsidRPr="002E6CCE" w:rsidRDefault="002E6CCE">
      <w:pPr>
        <w:pStyle w:val="normal0"/>
        <w:rPr>
          <w:ins w:id="63" w:author="Harriet Alexander" w:date="2017-04-12T07:21:00Z"/>
          <w:rFonts w:eastAsia="Times New Roman"/>
          <w:i/>
        </w:rPr>
      </w:pPr>
    </w:p>
    <w:p w14:paraId="49975140" w14:textId="638DED91" w:rsidR="00A73D29" w:rsidRDefault="00070010">
      <w:pPr>
        <w:pStyle w:val="normal0"/>
        <w:rPr>
          <w:rFonts w:eastAsia="Times New Roman"/>
        </w:rPr>
      </w:pPr>
      <w:ins w:id="64" w:author="Harriet Alexander" w:date="2017-04-12T07:21:00Z">
        <w:r>
          <w:rPr>
            <w:rFonts w:eastAsia="Times New Roman"/>
          </w:rPr>
          <w:t xml:space="preserve">The thought behind this project was two fold. First…  </w:t>
        </w:r>
      </w:ins>
      <w:ins w:id="65" w:author="Harriet Alexander" w:date="2017-04-12T07:17:00Z">
        <w:r>
          <w:rPr>
            <w:rFonts w:eastAsia="Times New Roman"/>
          </w:rPr>
          <w:t xml:space="preserve">The purpose of developing new algorithms and releasing new software or updates to existing programs are to improve sensitivity and specificity of the assemblies. Second… A benefit of a modularized pipeline includes the ease of running individual steps again if processes break or when updated software versions and/or additional samples become available. </w:t>
        </w:r>
      </w:ins>
      <w:r>
        <w:rPr>
          <w:rFonts w:eastAsia="Times New Roman"/>
        </w:rPr>
        <w:t xml:space="preserve">The pipeline used </w:t>
      </w:r>
      <w:ins w:id="66" w:author="Harriet Alexander" w:date="2017-04-12T07:17:00Z">
        <w:r>
          <w:rPr>
            <w:rFonts w:eastAsia="Times New Roman"/>
          </w:rPr>
          <w:t xml:space="preserve">to generate the DIB </w:t>
        </w:r>
      </w:ins>
      <w:r>
        <w:rPr>
          <w:rFonts w:eastAsia="Times New Roman"/>
        </w:rPr>
        <w:t xml:space="preserve">assemblies was, by design, different than the pipeline used for the original assemblies. </w:t>
      </w:r>
      <w:ins w:id="67" w:author="Harriet Alexander" w:date="2017-04-12T07:17:00Z">
        <w:r>
          <w:rPr>
            <w:rFonts w:eastAsia="Times New Roman"/>
          </w:rPr>
          <w:t>The DIB pipeline</w:t>
        </w:r>
      </w:ins>
      <w:r w:rsidR="002E6CCE">
        <w:rPr>
          <w:rFonts w:eastAsia="Times New Roman"/>
        </w:rPr>
        <w:t xml:space="preserve"> </w:t>
      </w:r>
      <w:r>
        <w:rPr>
          <w:rFonts w:eastAsia="Times New Roman"/>
        </w:rPr>
        <w:t>used Trinity (Grabherr et al. 2011) with adapter and light quality (Q&lt;2) trimming in combination with digital normalization (Crusoe et al. 2015, Zhang et al. 2014, Brown et al. 2012). Digital normalization was used in the pipeline for this study to r</w:t>
      </w:r>
      <w:r>
        <w:rPr>
          <w:rFonts w:eastAsia="Times New Roman"/>
          <w:highlight w:val="white"/>
        </w:rPr>
        <w:t>educe the computational cost of assembly without negatively affecting the quality of the assembly</w:t>
      </w:r>
      <w:r>
        <w:rPr>
          <w:rFonts w:eastAsia="Times New Roman"/>
        </w:rPr>
        <w:t xml:space="preserve">. </w:t>
      </w:r>
      <w:ins w:id="68" w:author="Harriet Alexander" w:date="2017-04-12T07:18:00Z">
        <w:r>
          <w:rPr>
            <w:rFonts w:eastAsia="Times New Roman"/>
          </w:rPr>
          <w:t>By contrast, t</w:t>
        </w:r>
      </w:ins>
      <w:r>
        <w:rPr>
          <w:rFonts w:eastAsia="Times New Roman"/>
        </w:rPr>
        <w:t xml:space="preserve">he NCGR pipeline consisted of the Trans-ABySS assembler (Robertson et al 2010), contig scaffolding, and other processing steps (Keeling et al. 2014). </w:t>
      </w:r>
      <w:ins w:id="69" w:author="Harriet Alexander" w:date="2017-04-12T07:18:00Z">
        <w:r>
          <w:rPr>
            <w:rFonts w:eastAsia="Times New Roman"/>
          </w:rPr>
          <w:t xml:space="preserve">As the two pipelines were so different, </w:t>
        </w:r>
      </w:ins>
      <w:r>
        <w:rPr>
          <w:rFonts w:eastAsia="Times New Roman"/>
        </w:rPr>
        <w:t>We did not expect the results to be similar between pipelines.</w:t>
      </w:r>
    </w:p>
    <w:p w14:paraId="56DFCEEF" w14:textId="77777777" w:rsidR="002E6CCE" w:rsidRDefault="002E6CCE">
      <w:pPr>
        <w:pStyle w:val="normal0"/>
        <w:rPr>
          <w:rFonts w:eastAsia="Times New Roman"/>
        </w:rPr>
      </w:pPr>
    </w:p>
    <w:p w14:paraId="4D14EC53" w14:textId="77777777" w:rsidR="00A73D29" w:rsidRDefault="00070010">
      <w:pPr>
        <w:pStyle w:val="normal0"/>
        <w:rPr>
          <w:rFonts w:eastAsia="Times New Roman"/>
        </w:rPr>
      </w:pPr>
      <w:commentRangeStart w:id="70"/>
      <w:r>
        <w:rPr>
          <w:rFonts w:eastAsia="Times New Roman"/>
        </w:rPr>
        <w:t>A benefit of having a pipeline documented as an available, open-source protocol is a set of standardized and documented methods for data analysis that anyone can follow and (in theory) arrive at similar results. Benefits of programmatically automating scripts include quick changes and fast execution of hundreds of samples. Examples of protocols and tutorials include the eel pond protocol (Brown et al. 2015), which was used as the basis for the automated protocol developed for this study, and the Oyster River Protocol (MacManes, 2015).</w:t>
      </w:r>
      <w:commentRangeEnd w:id="70"/>
      <w:r>
        <w:commentReference w:id="70"/>
      </w:r>
    </w:p>
    <w:p w14:paraId="36BB1175" w14:textId="77777777" w:rsidR="00A73D29" w:rsidRDefault="00A73D29">
      <w:pPr>
        <w:pStyle w:val="normal0"/>
        <w:rPr>
          <w:ins w:id="71" w:author="Harriet Alexander" w:date="2017-04-12T07:24:00Z"/>
          <w:rFonts w:eastAsia="Times New Roman"/>
        </w:rPr>
      </w:pPr>
    </w:p>
    <w:p w14:paraId="41997F29" w14:textId="77777777" w:rsidR="00A73D29" w:rsidRDefault="00070010">
      <w:pPr>
        <w:pStyle w:val="normal0"/>
        <w:rPr>
          <w:ins w:id="72" w:author="Harriet Alexander" w:date="2017-04-12T07:24:00Z"/>
          <w:rFonts w:eastAsia="Times New Roman"/>
        </w:rPr>
      </w:pPr>
      <w:ins w:id="73" w:author="Harriet Alexander" w:date="2017-04-12T07:24:00Z">
        <w:r w:rsidRPr="002E6CCE">
          <w:rPr>
            <w:rFonts w:eastAsia="Times New Roman"/>
            <w:i/>
          </w:rPr>
          <w:t>Transcriptome assembly comparison</w:t>
        </w:r>
      </w:ins>
    </w:p>
    <w:p w14:paraId="38B01093" w14:textId="77777777" w:rsidR="00A73D29" w:rsidRPr="002E6CCE" w:rsidRDefault="00A73D29">
      <w:pPr>
        <w:pStyle w:val="normal0"/>
        <w:rPr>
          <w:ins w:id="74" w:author="Harriet Alexander" w:date="2017-04-12T07:24:00Z"/>
          <w:rFonts w:eastAsia="Times New Roman"/>
          <w:i/>
        </w:rPr>
      </w:pPr>
    </w:p>
    <w:p w14:paraId="5578B895" w14:textId="77777777" w:rsidR="00A73D29" w:rsidRPr="002E6CCE" w:rsidRDefault="00070010">
      <w:pPr>
        <w:pStyle w:val="normal0"/>
        <w:rPr>
          <w:ins w:id="75" w:author="Harriet Alexander" w:date="2017-04-12T07:24:00Z"/>
          <w:rFonts w:eastAsia="Times New Roman"/>
          <w:i/>
        </w:rPr>
      </w:pPr>
      <w:ins w:id="76" w:author="Harriet Alexander" w:date="2017-04-12T07:24:00Z">
        <w:r w:rsidRPr="002E6CCE">
          <w:rPr>
            <w:rFonts w:eastAsia="Times New Roman"/>
            <w:i/>
          </w:rPr>
          <w:t xml:space="preserve">Here I would do an intro with some background on Transrate and why we chose this (basically paragraph 2). How we are using a combination of transcriptome quality metrics and more biological relevant metrics. </w:t>
        </w:r>
      </w:ins>
    </w:p>
    <w:p w14:paraId="134E1C86" w14:textId="77777777" w:rsidR="00A73D29" w:rsidRPr="002E6CCE" w:rsidRDefault="00070010">
      <w:pPr>
        <w:pStyle w:val="normal0"/>
        <w:rPr>
          <w:rFonts w:eastAsia="Times New Roman"/>
          <w:i/>
        </w:rPr>
      </w:pPr>
      <w:ins w:id="77" w:author="Harriet Alexander" w:date="2017-04-12T07:24:00Z">
        <w:r w:rsidRPr="002E6CCE">
          <w:rPr>
            <w:rFonts w:eastAsia="Times New Roman"/>
            <w:i/>
          </w:rPr>
          <w:t xml:space="preserve"> </w:t>
        </w:r>
      </w:ins>
    </w:p>
    <w:p w14:paraId="36A905D7" w14:textId="631278F2" w:rsidR="00A73D29" w:rsidRDefault="00070010">
      <w:pPr>
        <w:pStyle w:val="normal0"/>
        <w:rPr>
          <w:rFonts w:eastAsia="Times New Roman"/>
        </w:rPr>
      </w:pPr>
      <w:ins w:id="78" w:author="Harriet Alexander" w:date="2017-04-12T07:25:00Z">
        <w:r w:rsidRPr="002E6CCE">
          <w:rPr>
            <w:rFonts w:eastAsia="Times New Roman"/>
            <w:i/>
          </w:rPr>
          <w:t xml:space="preserve">We looked at a variety of transcriptome quality </w:t>
        </w:r>
      </w:ins>
      <w:r>
        <w:rPr>
          <w:rFonts w:eastAsia="Times New Roman"/>
        </w:rPr>
        <w:t>metrics</w:t>
      </w:r>
      <w:ins w:id="79" w:author="Harriet Alexander" w:date="2017-04-12T07:28:00Z">
        <w:r>
          <w:rPr>
            <w:rFonts w:eastAsia="Times New Roman"/>
          </w:rPr>
          <w:t>, ranging from transcriptome metrics (not sure what to call it really) to more biologically relevant content-based metrics (e.g. BUSCO)</w:t>
        </w:r>
      </w:ins>
      <w:r>
        <w:rPr>
          <w:rFonts w:eastAsia="Times New Roman"/>
        </w:rPr>
        <w:t xml:space="preserve"> </w:t>
      </w:r>
      <w:ins w:id="80" w:author="Harriet Alexander" w:date="2017-04-12T07:25:00Z">
        <w:r>
          <w:rPr>
            <w:rFonts w:eastAsia="Times New Roman"/>
          </w:rPr>
          <w:t xml:space="preserve">to compare the DIB and NCGR assemblies </w:t>
        </w:r>
      </w:ins>
      <w:del w:id="81" w:author="Harriet Alexander" w:date="2017-04-12T07:25:00Z">
        <w:r>
          <w:rPr>
            <w:rFonts w:eastAsia="Times New Roman"/>
          </w:rPr>
          <w:delText xml:space="preserve">collected </w:delText>
        </w:r>
      </w:del>
      <w:del w:id="82" w:author="Harriet Alexander" w:date="2017-04-12T07:26:00Z">
        <w:r>
          <w:rPr>
            <w:rFonts w:eastAsia="Times New Roman"/>
          </w:rPr>
          <w:delText xml:space="preserve">for this study were a combination of </w:delText>
        </w:r>
      </w:del>
      <w:ins w:id="83" w:author="Harriet Alexander" w:date="2017-04-12T07:26:00Z">
        <w:del w:id="84" w:author="Harriet Alexander" w:date="2017-04-12T07:26:00Z">
          <w:r>
            <w:rPr>
              <w:rFonts w:eastAsia="Times New Roman"/>
            </w:rPr>
            <w:delText>transcript-based</w:delText>
          </w:r>
        </w:del>
      </w:ins>
      <w:del w:id="85" w:author="Harriet Alexander" w:date="2017-04-12T07:26:00Z">
        <w:r>
          <w:rPr>
            <w:rFonts w:eastAsia="Times New Roman"/>
          </w:rPr>
          <w:delText>length and content metrics</w:delText>
        </w:r>
      </w:del>
      <w:r>
        <w:rPr>
          <w:rFonts w:eastAsia="Times New Roman"/>
        </w:rPr>
        <w:t xml:space="preserve">. O'Neil and Emrich (2013) </w:t>
      </w:r>
      <w:ins w:id="86" w:author="Harriet Alexander" w:date="2017-04-12T07:27:00Z">
        <w:r>
          <w:rPr>
            <w:rFonts w:eastAsia="Times New Roman"/>
          </w:rPr>
          <w:t xml:space="preserve">ran a meta-analysis of transcriptome evaluation metrics and determined </w:t>
        </w:r>
      </w:ins>
      <w:del w:id="87" w:author="Harriet Alexander" w:date="2017-04-12T07:27:00Z">
        <w:r>
          <w:rPr>
            <w:rFonts w:eastAsia="Times New Roman"/>
          </w:rPr>
          <w:delText xml:space="preserve">used simulated </w:delText>
        </w:r>
        <w:r>
          <w:rPr>
            <w:rFonts w:eastAsia="Times New Roman"/>
            <w:i/>
          </w:rPr>
          <w:delText>Drosophila</w:delText>
        </w:r>
        <w:r>
          <w:rPr>
            <w:rFonts w:eastAsia="Times New Roman"/>
          </w:rPr>
          <w:delText xml:space="preserve"> reads to assemble transcriptomes and assess evaluation metrics, concluding </w:delText>
        </w:r>
      </w:del>
      <w:r>
        <w:rPr>
          <w:rFonts w:eastAsia="Times New Roman"/>
        </w:rPr>
        <w:t xml:space="preserve">that a combination of length and content-based metrics gives the most accurate assessment of assembly quality rather than length-based metrics alone such as </w:t>
      </w:r>
      <w:commentRangeStart w:id="88"/>
      <w:r>
        <w:rPr>
          <w:rFonts w:eastAsia="Times New Roman"/>
        </w:rPr>
        <w:t>N50</w:t>
      </w:r>
      <w:ins w:id="89" w:author="Harriet Alexander" w:date="2017-04-12T07:28:00Z">
        <w:r>
          <w:rPr>
            <w:rFonts w:eastAsia="Times New Roman"/>
          </w:rPr>
          <w:t>, as transcripts, unlike genomic contigs, have natural length variation.</w:t>
        </w:r>
      </w:ins>
      <w:del w:id="90" w:author="Harriet Alexander" w:date="2017-04-12T07:28:00Z">
        <w:r>
          <w:rPr>
            <w:rFonts w:eastAsia="Times New Roman"/>
          </w:rPr>
          <w:delText xml:space="preserve"> which genome assemblies typically rely on for quality assessment. Traditional length metrics, such as N50 were designed to assess genome quality, where the length matters because contigs represent chromosomes. (The N50 value indicates 50% of the contigs have that length or above.) Transcript lengths are variable, since each contig represents a transcript, and longer doesn’t necessarily mean better, as in the case with N50.</w:delText>
        </w:r>
        <w:commentRangeEnd w:id="88"/>
        <w:r>
          <w:commentReference w:id="88"/>
        </w:r>
        <w:r>
          <w:rPr>
            <w:rFonts w:eastAsia="Times New Roman"/>
          </w:rPr>
          <w:delText xml:space="preserve"> Therefore, it does not make sense to only look at lengths as quality measures for transcriptome assemblies.</w:delText>
        </w:r>
      </w:del>
      <w:r>
        <w:rPr>
          <w:rFonts w:eastAsia="Times New Roman"/>
        </w:rPr>
        <w:t xml:space="preserve"> Content-based metrics examined for this study included </w:t>
      </w:r>
      <w:r>
        <w:rPr>
          <w:rFonts w:eastAsia="Times New Roman"/>
          <w:i/>
        </w:rPr>
        <w:t>k-</w:t>
      </w:r>
      <w:r>
        <w:rPr>
          <w:rFonts w:eastAsia="Times New Roman"/>
        </w:rPr>
        <w:t>mer content, CRBB, BUSCO, ORF, and annotated gene information obtained from the dammit pipeline.</w:t>
      </w:r>
    </w:p>
    <w:p w14:paraId="0D51D5B0" w14:textId="77777777" w:rsidR="00A73D29" w:rsidRDefault="00A73D29">
      <w:pPr>
        <w:pStyle w:val="normal0"/>
        <w:rPr>
          <w:rFonts w:eastAsia="Times New Roman"/>
        </w:rPr>
      </w:pPr>
    </w:p>
    <w:p w14:paraId="177F667B" w14:textId="77777777" w:rsidR="00A73D29" w:rsidRDefault="00070010">
      <w:pPr>
        <w:pStyle w:val="normal0"/>
        <w:rPr>
          <w:rFonts w:eastAsia="Times New Roman"/>
        </w:rPr>
      </w:pPr>
      <w:r>
        <w:rPr>
          <w:rFonts w:eastAsia="Times New Roman"/>
        </w:rPr>
        <w:t>The two main software package tools available for evaluating transcriptome assemblies are TransRate and RSEM-EVAL (Li et al. 2014). RSEM-EVAL provides measurements for how compact the assembly is and the likelihood of support of the assembly from the RNA-Seq data. In t</w:t>
      </w:r>
      <w:commentRangeStart w:id="91"/>
      <w:r>
        <w:rPr>
          <w:rFonts w:eastAsia="Times New Roman"/>
        </w:rPr>
        <w:t>he TransRate score calculation, each mapped read is fractionally assigned to each potential contig of origin using Salmon (Patro et al., 2015) in a process that is analogous to the proportional assignment of the EM procedure used in RSEM (Li et al., 2014)</w:t>
      </w:r>
      <w:commentRangeEnd w:id="91"/>
      <w:r>
        <w:commentReference w:id="91"/>
      </w:r>
      <w:r>
        <w:rPr>
          <w:rFonts w:eastAsia="Times New Roman"/>
        </w:rPr>
        <w:t>. Therefore, it was not necessary to look at both RSEM-EVAL and the TransRate score metrics for this study.</w:t>
      </w:r>
    </w:p>
    <w:p w14:paraId="0D8B303D" w14:textId="77777777" w:rsidR="00A73D29" w:rsidRDefault="00A73D29">
      <w:pPr>
        <w:pStyle w:val="normal0"/>
        <w:rPr>
          <w:rFonts w:eastAsia="Times New Roman"/>
        </w:rPr>
      </w:pPr>
    </w:p>
    <w:p w14:paraId="2FC64670" w14:textId="77777777" w:rsidR="00A73D29" w:rsidRDefault="00070010">
      <w:pPr>
        <w:pStyle w:val="normal0"/>
        <w:rPr>
          <w:rFonts w:eastAsia="Times New Roman"/>
        </w:rPr>
      </w:pPr>
      <w:r>
        <w:rPr>
          <w:rFonts w:eastAsia="Times New Roman"/>
        </w:rPr>
        <w:t>With over 600 samples in the MMETSP dataset taken across a wide diversity of organisms, we had the statistical rigor to be able to compare the two assembly pipelines. [insert text here discussing the results of all the comparison figures] T</w:t>
      </w:r>
      <w:commentRangeStart w:id="92"/>
      <w:r>
        <w:rPr>
          <w:rFonts w:eastAsia="Times New Roman"/>
        </w:rPr>
        <w:t xml:space="preserve">here were high quality and also low quality assemblies generated for this study. Some assemblies had as low as 3 contigs. </w:t>
      </w:r>
      <w:commentRangeEnd w:id="92"/>
      <w:r>
        <w:commentReference w:id="92"/>
      </w:r>
      <w:r>
        <w:rPr>
          <w:rFonts w:eastAsia="Times New Roman"/>
        </w:rPr>
        <w:t>[provide more discussion of quality etc. I think it is important to hammer home the idea this pipeline is better on many fronts.]</w:t>
      </w:r>
    </w:p>
    <w:p w14:paraId="64890BF4" w14:textId="77777777" w:rsidR="00A73D29" w:rsidRDefault="00A73D29">
      <w:pPr>
        <w:pStyle w:val="normal0"/>
        <w:rPr>
          <w:rFonts w:eastAsia="Times New Roman"/>
        </w:rPr>
      </w:pPr>
    </w:p>
    <w:p w14:paraId="789C849A" w14:textId="77777777" w:rsidR="00A73D29" w:rsidRDefault="00070010">
      <w:pPr>
        <w:pStyle w:val="normal0"/>
        <w:rPr>
          <w:rFonts w:eastAsia="Times New Roman"/>
        </w:rPr>
      </w:pPr>
      <w:r>
        <w:rPr>
          <w:rFonts w:eastAsia="Times New Roman"/>
        </w:rPr>
        <w:t xml:space="preserve">Thus, the evaluation metrics described here can serve as a framework for better contextualizing the quality of an externally generated protistan transcriptome. </w:t>
      </w:r>
      <w:commentRangeStart w:id="93"/>
      <w:r>
        <w:rPr>
          <w:rFonts w:eastAsia="Times New Roman"/>
        </w:rPr>
        <w:t xml:space="preserve">If an investigator generates a new transcriptome assembly, it may be useful to compare those evaluation metrics with the set of metrics collected from this study to see where it may fall along the distributions. While BUSCO scores from the core genes in the eukaryotic data set (Figure 4) or the protist data set (Supplemental) might not be the best absolute accurate measurements of the quality of a single transcriptome or genome, in combination with other metrics, and given BUSCO scores from transcriptomes from a range of species examined in this study, it may be useful to compare. For example, “transcriptome scores were all in the upper 80% percentile of all metrics, compared to other assemblies”. </w:t>
      </w:r>
      <w:commentRangeEnd w:id="93"/>
      <w:r>
        <w:commentReference w:id="93"/>
      </w:r>
    </w:p>
    <w:p w14:paraId="2797F68B" w14:textId="77777777" w:rsidR="00A73D29" w:rsidRDefault="00A73D29">
      <w:pPr>
        <w:pStyle w:val="normal0"/>
        <w:rPr>
          <w:rFonts w:eastAsia="Times New Roman"/>
        </w:rPr>
      </w:pPr>
    </w:p>
    <w:p w14:paraId="0BD9E9DF" w14:textId="688B492C" w:rsidR="00A73D29" w:rsidRDefault="00070010">
      <w:pPr>
        <w:pStyle w:val="normal0"/>
        <w:rPr>
          <w:rFonts w:eastAsia="Times New Roman"/>
          <w:i/>
        </w:rPr>
      </w:pPr>
      <w:r>
        <w:rPr>
          <w:rFonts w:eastAsia="Times New Roman"/>
          <w:i/>
        </w:rPr>
        <w:t>Phylogentic trends in</w:t>
      </w:r>
      <w:r w:rsidR="002E6CCE">
        <w:rPr>
          <w:rFonts w:eastAsia="Times New Roman"/>
          <w:i/>
        </w:rPr>
        <w:t xml:space="preserve"> transcriptome assembly metrics</w:t>
      </w:r>
    </w:p>
    <w:p w14:paraId="38748125" w14:textId="77777777" w:rsidR="002E6CCE" w:rsidRDefault="002E6CCE">
      <w:pPr>
        <w:pStyle w:val="normal0"/>
        <w:rPr>
          <w:rFonts w:eastAsia="Times New Roman"/>
          <w:i/>
        </w:rPr>
      </w:pPr>
    </w:p>
    <w:p w14:paraId="41EDCC67" w14:textId="77777777" w:rsidR="00A73D29" w:rsidRDefault="00070010">
      <w:pPr>
        <w:pStyle w:val="normal0"/>
        <w:rPr>
          <w:rFonts w:eastAsia="Times New Roman"/>
        </w:rPr>
      </w:pPr>
      <w:r>
        <w:rPr>
          <w:rFonts w:eastAsia="Times New Roman"/>
        </w:rPr>
        <w:t xml:space="preserve">Assembly evaluation tools might yield results outside the range of what is normal for some organisms, in the case of low ORF predictions in Ciliates (Figure 7). It has recently been found that ciliates have an alternative triplet codon dictionary, with codons normally encoding STOP serving a different purpose (Alkalaeva and Mikhailova 2016, Heaphy et al. 2016, Swart et al. 2016). High unique </w:t>
      </w:r>
      <w:r>
        <w:rPr>
          <w:rFonts w:eastAsia="Times New Roman"/>
          <w:i/>
        </w:rPr>
        <w:t>k</w:t>
      </w:r>
      <w:r>
        <w:rPr>
          <w:rFonts w:eastAsia="Times New Roman"/>
        </w:rPr>
        <w:t>-mers and numbers of contigs in Dinoflagellates (Figure 7) make sense in in the context of evidence suggesting Dinoflagellates constitutively express genes, then regulate at the translational level (Aranda et al. 2016, Lin et al. 2011, Hou and Lin, 2009). It may be useful to incorporate strain-specific information like this into assembly software. The assemblies are not necessarily lower quality, but may be perceived as lower in quality because of unique features.</w:t>
      </w:r>
    </w:p>
    <w:p w14:paraId="5AC774B1" w14:textId="77777777" w:rsidR="00A73D29" w:rsidRDefault="00A73D29">
      <w:pPr>
        <w:pStyle w:val="normal0"/>
        <w:rPr>
          <w:rFonts w:eastAsia="Times New Roman"/>
        </w:rPr>
      </w:pPr>
    </w:p>
    <w:p w14:paraId="30D48C02" w14:textId="77777777" w:rsidR="00A73D29" w:rsidRDefault="00070010">
      <w:pPr>
        <w:pStyle w:val="normal0"/>
        <w:rPr>
          <w:rFonts w:eastAsia="Times New Roman"/>
          <w:i/>
        </w:rPr>
      </w:pPr>
      <w:r>
        <w:rPr>
          <w:rFonts w:eastAsia="Times New Roman"/>
          <w:i/>
        </w:rPr>
        <w:t>Conclusion</w:t>
      </w:r>
    </w:p>
    <w:p w14:paraId="650BFD2B" w14:textId="77777777" w:rsidR="00A73D29" w:rsidRDefault="00070010">
      <w:pPr>
        <w:pStyle w:val="normal0"/>
        <w:rPr>
          <w:rFonts w:eastAsia="Times New Roman"/>
        </w:rPr>
      </w:pPr>
      <w:commentRangeStart w:id="94"/>
      <w:r>
        <w:rPr>
          <w:rFonts w:eastAsia="Times New Roman"/>
        </w:rPr>
        <w:t>While contigs are linear predictions of full transcripts made by the assembly software, “final” assemblies are probabilistic approximations of graph structures traversed to generate a static set of transcripts that may change with updated software or changes in the pipeline.</w:t>
      </w:r>
      <w:commentRangeEnd w:id="94"/>
      <w:r>
        <w:commentReference w:id="94"/>
      </w:r>
      <w:r>
        <w:rPr>
          <w:rFonts w:eastAsia="Times New Roman"/>
        </w:rPr>
        <w:t xml:space="preserve"> We realize that biologists generating data for new </w:t>
      </w:r>
      <w:r>
        <w:rPr>
          <w:rFonts w:eastAsia="Times New Roman"/>
          <w:i/>
        </w:rPr>
        <w:t>de novo</w:t>
      </w:r>
      <w:r>
        <w:rPr>
          <w:rFonts w:eastAsia="Times New Roman"/>
        </w:rPr>
        <w:t xml:space="preserve"> transcriptomes care mostly about the biological questions that can be answered with these data, and often do not care about software details or the time needed to reassemble/re-analyze data. Yet, this study has demonstrated that there is value in re-analyzing data is that results could </w:t>
      </w:r>
      <w:commentRangeStart w:id="95"/>
      <w:r>
        <w:rPr>
          <w:rFonts w:eastAsia="Times New Roman"/>
        </w:rPr>
        <w:t xml:space="preserve">be different or better the second time around. </w:t>
      </w:r>
      <w:commentRangeEnd w:id="95"/>
      <w:r>
        <w:commentReference w:id="95"/>
      </w:r>
      <w:r>
        <w:rPr>
          <w:rFonts w:eastAsia="Times New Roman"/>
        </w:rPr>
        <w:t xml:space="preserve">Based on the comparisons of output from the DIB and NCGR pipelines (Figures 2,3,4) </w:t>
      </w:r>
      <w:commentRangeStart w:id="96"/>
      <w:r>
        <w:rPr>
          <w:rFonts w:eastAsia="Times New Roman"/>
        </w:rPr>
        <w:t>and between versions of Trinity (Supplement)</w:t>
      </w:r>
      <w:commentRangeEnd w:id="96"/>
      <w:r>
        <w:commentReference w:id="96"/>
      </w:r>
      <w:r>
        <w:rPr>
          <w:rFonts w:eastAsia="Times New Roman"/>
        </w:rPr>
        <w:t xml:space="preserve">, we found that it may not be useful to spend time comparing transcriptomes generated by different software or versions to find the “optimal” pipeline or assembly software to use. </w:t>
      </w:r>
      <w:commentRangeStart w:id="97"/>
      <w:r>
        <w:rPr>
          <w:rFonts w:eastAsia="Times New Roman"/>
        </w:rPr>
        <w:t xml:space="preserve">However, it is worth spending time to evaluate an assembly to make sure the content is close to expected. </w:t>
      </w:r>
      <w:commentRangeEnd w:id="97"/>
      <w:r>
        <w:commentReference w:id="97"/>
      </w:r>
      <w:r>
        <w:rPr>
          <w:rFonts w:eastAsia="Times New Roman"/>
        </w:rPr>
        <w:t xml:space="preserve">While evaluation metrics can serve as a general diagnostic, domain-specific knowledge of the samples prior to assembly are important when evaluating whether a transcriptome is good quality or “finished”. Given a new set of data for a </w:t>
      </w:r>
      <w:r>
        <w:rPr>
          <w:rFonts w:eastAsia="Times New Roman"/>
          <w:i/>
        </w:rPr>
        <w:t>de novo</w:t>
      </w:r>
      <w:r>
        <w:rPr>
          <w:rFonts w:eastAsia="Times New Roman"/>
        </w:rPr>
        <w:t xml:space="preserve"> transcriptome assembly, it is worth spending time to set up an assembly and analysis pipeline so that it can be run again if significant improvements to software are </w:t>
      </w:r>
      <w:commentRangeStart w:id="98"/>
      <w:r>
        <w:rPr>
          <w:rFonts w:eastAsia="Times New Roman"/>
        </w:rPr>
        <w:t>made</w:t>
      </w:r>
      <w:commentRangeEnd w:id="98"/>
      <w:r>
        <w:commentReference w:id="98"/>
      </w:r>
      <w:r>
        <w:rPr>
          <w:rFonts w:eastAsia="Times New Roman"/>
        </w:rPr>
        <w:t>. By using protocols, or the design from this pipeline, investigators have the capability of doing that.</w:t>
      </w:r>
    </w:p>
    <w:p w14:paraId="17FC4FA9" w14:textId="77777777" w:rsidR="00A73D29" w:rsidRDefault="00070010">
      <w:pPr>
        <w:pStyle w:val="normal0"/>
        <w:rPr>
          <w:rFonts w:eastAsia="Times New Roman"/>
        </w:rPr>
      </w:pPr>
      <w:r>
        <w:rPr>
          <w:rFonts w:eastAsia="Times New Roman"/>
        </w:rPr>
        <w:t xml:space="preserve"> </w:t>
      </w:r>
    </w:p>
    <w:p w14:paraId="4588D598" w14:textId="77777777" w:rsidR="00A73D29" w:rsidRDefault="00070010">
      <w:pPr>
        <w:pStyle w:val="normal0"/>
        <w:rPr>
          <w:rFonts w:eastAsia="Times New Roman"/>
          <w:b/>
        </w:rPr>
      </w:pPr>
      <w:r>
        <w:rPr>
          <w:rFonts w:eastAsia="Times New Roman"/>
          <w:b/>
        </w:rPr>
        <w:t>Acknowledgements</w:t>
      </w:r>
    </w:p>
    <w:p w14:paraId="2D7701D6" w14:textId="77777777" w:rsidR="00A73D29" w:rsidRDefault="00A73D29">
      <w:pPr>
        <w:pStyle w:val="normal0"/>
        <w:rPr>
          <w:rFonts w:eastAsia="Times New Roman"/>
        </w:rPr>
      </w:pPr>
    </w:p>
    <w:p w14:paraId="498E2B82" w14:textId="77777777" w:rsidR="00A73D29" w:rsidRDefault="00070010">
      <w:pPr>
        <w:pStyle w:val="normal0"/>
        <w:rPr>
          <w:rFonts w:eastAsia="Times New Roman"/>
        </w:rPr>
      </w:pPr>
      <w:r>
        <w:rPr>
          <w:rFonts w:eastAsia="Times New Roman"/>
        </w:rPr>
        <w:t>Gordon and Betty Moore Foundation under award number GBMF4551. Scripts were run on high performance computing systems at iCER, MSU HPCC and NSF-XSEDE Jetstream with allocation TG-BIO160028.</w:t>
      </w:r>
    </w:p>
    <w:p w14:paraId="6E27FFFA" w14:textId="77777777" w:rsidR="00A73D29" w:rsidRDefault="00A73D29">
      <w:pPr>
        <w:pStyle w:val="normal0"/>
        <w:rPr>
          <w:rFonts w:eastAsia="Times New Roman"/>
        </w:rPr>
      </w:pPr>
    </w:p>
    <w:p w14:paraId="0F940D4A" w14:textId="77777777" w:rsidR="00A73D29" w:rsidRDefault="00070010">
      <w:pPr>
        <w:pStyle w:val="normal0"/>
        <w:rPr>
          <w:rFonts w:eastAsia="Times New Roman"/>
          <w:b/>
        </w:rPr>
      </w:pPr>
      <w:r>
        <w:rPr>
          <w:rFonts w:eastAsia="Times New Roman"/>
          <w:b/>
        </w:rPr>
        <w:t>References</w:t>
      </w:r>
    </w:p>
    <w:p w14:paraId="3DCE7FEA" w14:textId="77777777" w:rsidR="00A73D29" w:rsidRDefault="00A73D29">
      <w:pPr>
        <w:pStyle w:val="normal0"/>
        <w:rPr>
          <w:rFonts w:eastAsia="Times New Roman"/>
        </w:rPr>
      </w:pPr>
    </w:p>
    <w:p w14:paraId="360DF80B" w14:textId="77777777" w:rsidR="00A73D29" w:rsidRDefault="00070010">
      <w:pPr>
        <w:pStyle w:val="normal0"/>
        <w:rPr>
          <w:rFonts w:eastAsia="Times New Roman"/>
        </w:rPr>
      </w:pPr>
      <w:r>
        <w:rPr>
          <w:rFonts w:eastAsia="Times New Roman"/>
        </w:rPr>
        <w:t>Alkalaeva E and Mikhailova T. 2016. Reassigning stop codons via translation termination: How a few eukaryotes broke the dogma. DOI: 10.1002/bies.201600213</w:t>
      </w:r>
    </w:p>
    <w:p w14:paraId="50F19523" w14:textId="77777777" w:rsidR="00A73D29" w:rsidRDefault="00A73D29">
      <w:pPr>
        <w:pStyle w:val="normal0"/>
        <w:rPr>
          <w:rFonts w:eastAsia="Times New Roman"/>
        </w:rPr>
      </w:pPr>
    </w:p>
    <w:p w14:paraId="5EF34311" w14:textId="77777777" w:rsidR="00A73D29" w:rsidRDefault="00070010">
      <w:pPr>
        <w:pStyle w:val="normal0"/>
        <w:rPr>
          <w:rFonts w:eastAsia="Times New Roman"/>
        </w:rPr>
      </w:pPr>
      <w:r>
        <w:rPr>
          <w:rFonts w:eastAsia="Times New Roman"/>
        </w:rPr>
        <w:t>Aranda et al. 2016</w:t>
      </w:r>
      <w:hyperlink r:id="rId21">
        <w:r>
          <w:rPr>
            <w:rFonts w:eastAsia="Times New Roman"/>
          </w:rPr>
          <w:t xml:space="preserve"> </w:t>
        </w:r>
      </w:hyperlink>
      <w:hyperlink r:id="rId22">
        <w:r>
          <w:rPr>
            <w:rFonts w:eastAsia="Times New Roman"/>
            <w:u w:val="single"/>
          </w:rPr>
          <w:t>PMID: 28004835</w:t>
        </w:r>
      </w:hyperlink>
    </w:p>
    <w:p w14:paraId="3560DDD6" w14:textId="77777777" w:rsidR="00A73D29" w:rsidRDefault="00A73D29">
      <w:pPr>
        <w:pStyle w:val="normal0"/>
        <w:rPr>
          <w:rFonts w:eastAsia="Times New Roman"/>
        </w:rPr>
      </w:pPr>
    </w:p>
    <w:p w14:paraId="602B1B7B" w14:textId="77777777" w:rsidR="00A73D29" w:rsidRDefault="00070010">
      <w:pPr>
        <w:pStyle w:val="normal0"/>
        <w:rPr>
          <w:rFonts w:eastAsia="Times New Roman"/>
        </w:rPr>
      </w:pPr>
      <w:r>
        <w:rPr>
          <w:rFonts w:eastAsia="Times New Roman"/>
        </w:rPr>
        <w:t>Aubry S, Steven Kelly , Britta M. C. Kümpers, Richard D. Smith-Unna, Julian M. Hibberd. 2014. Deep Evolutionary Comparison of Gene Expression Identifies Parallel Recruitment of Trans-Factors in Two Independent Origins of C4 Photosynthesis. PLOS Genetics 12(5): e1006087. doi: 10.1371/journal.pgen.1006087</w:t>
      </w:r>
    </w:p>
    <w:p w14:paraId="280D3FEC" w14:textId="77777777" w:rsidR="00635373" w:rsidRDefault="00635373">
      <w:pPr>
        <w:pStyle w:val="normal0"/>
        <w:rPr>
          <w:rFonts w:eastAsia="Times New Roman"/>
        </w:rPr>
      </w:pPr>
    </w:p>
    <w:p w14:paraId="1F5A16C1" w14:textId="0184D5DF" w:rsidR="00635373" w:rsidRDefault="00A86929">
      <w:pPr>
        <w:pStyle w:val="normal0"/>
        <w:rPr>
          <w:rFonts w:eastAsia="Times New Roman"/>
        </w:rPr>
      </w:pPr>
      <w:r w:rsidRPr="00A86929">
        <w:rPr>
          <w:rFonts w:eastAsia="Times New Roman"/>
        </w:rPr>
        <w:t>Andrews S. (2010). FastQC: a quality control tool for high throughput sequence data. Available online at:</w:t>
      </w:r>
      <w:r>
        <w:rPr>
          <w:rFonts w:eastAsia="Times New Roman"/>
        </w:rPr>
        <w:t xml:space="preserve"> </w:t>
      </w:r>
      <w:r w:rsidRPr="00A86929">
        <w:rPr>
          <w:rFonts w:eastAsia="Times New Roman"/>
        </w:rPr>
        <w:t>http://www.bioinformatics.babraham.ac.uk/projects/fastqc</w:t>
      </w:r>
    </w:p>
    <w:p w14:paraId="70CA151F" w14:textId="77777777" w:rsidR="00A73D29" w:rsidRDefault="00A73D29">
      <w:pPr>
        <w:pStyle w:val="normal0"/>
        <w:rPr>
          <w:rFonts w:eastAsia="Times New Roman"/>
        </w:rPr>
      </w:pPr>
    </w:p>
    <w:p w14:paraId="1399457E" w14:textId="77777777" w:rsidR="00A73D29" w:rsidRDefault="00070010">
      <w:pPr>
        <w:pStyle w:val="normal0"/>
        <w:rPr>
          <w:rFonts w:eastAsia="Times New Roman"/>
          <w:highlight w:val="white"/>
        </w:rPr>
      </w:pPr>
      <w:r>
        <w:rPr>
          <w:rFonts w:eastAsia="Times New Roman"/>
        </w:rPr>
        <w:t xml:space="preserve">Bradnam KR et al. 2013. Assemblathon 2: evaluating </w:t>
      </w:r>
      <w:r>
        <w:rPr>
          <w:rFonts w:eastAsia="Times New Roman"/>
          <w:i/>
        </w:rPr>
        <w:t>de novo</w:t>
      </w:r>
      <w:r>
        <w:rPr>
          <w:rFonts w:eastAsia="Times New Roman"/>
        </w:rPr>
        <w:t xml:space="preserve"> methods of genome assembly in three vertebrate species. </w:t>
      </w:r>
      <w:r>
        <w:rPr>
          <w:rFonts w:eastAsia="Times New Roman"/>
          <w:i/>
        </w:rPr>
        <w:t>GigaScience</w:t>
      </w:r>
      <w:r>
        <w:rPr>
          <w:rFonts w:eastAsia="Times New Roman"/>
        </w:rPr>
        <w:t xml:space="preserve">. </w:t>
      </w:r>
      <w:r>
        <w:rPr>
          <w:rFonts w:eastAsia="Times New Roman"/>
          <w:highlight w:val="white"/>
        </w:rPr>
        <w:t>DOI: 10.1186/2047-217X-2-10</w:t>
      </w:r>
    </w:p>
    <w:p w14:paraId="7A0BB6BB" w14:textId="77777777" w:rsidR="00A73D29" w:rsidRDefault="00A73D29">
      <w:pPr>
        <w:pStyle w:val="normal0"/>
        <w:rPr>
          <w:rFonts w:eastAsia="Times New Roman"/>
        </w:rPr>
      </w:pPr>
    </w:p>
    <w:p w14:paraId="2E6E1A79" w14:textId="77777777" w:rsidR="00A73D29" w:rsidRDefault="00070010">
      <w:pPr>
        <w:pStyle w:val="normal0"/>
        <w:rPr>
          <w:rFonts w:eastAsia="Times New Roman"/>
        </w:rPr>
      </w:pPr>
      <w:r>
        <w:rPr>
          <w:rFonts w:eastAsia="Times New Roman"/>
        </w:rPr>
        <w:t>Brown, C. Titus; Scott, Camille; Crusoe, Michael; Sheneman, Leigh;</w:t>
      </w:r>
      <w:r>
        <w:rPr>
          <w:rFonts w:eastAsia="Times New Roman"/>
        </w:rPr>
        <w:br/>
        <w:t>Rosenthal, Josh; Adina Howe (2013): khmer-protocols documentation.</w:t>
      </w:r>
      <w:r>
        <w:rPr>
          <w:rFonts w:eastAsia="Times New Roman"/>
        </w:rPr>
        <w:br/>
        <w:t>figshare. http://dx.doi.org/10.6084/m9.figshare.878460</w:t>
      </w:r>
    </w:p>
    <w:p w14:paraId="50FA5538" w14:textId="77777777" w:rsidR="00A73D29" w:rsidRDefault="00070010">
      <w:pPr>
        <w:pStyle w:val="normal0"/>
        <w:rPr>
          <w:rFonts w:eastAsia="Times New Roman"/>
        </w:rPr>
      </w:pPr>
      <w:r>
        <w:rPr>
          <w:rFonts w:eastAsia="Times New Roman"/>
        </w:rPr>
        <w:t xml:space="preserve">The Eel Pond mRNAseq Protocol. </w:t>
      </w:r>
      <w:hyperlink r:id="rId23">
        <w:r>
          <w:rPr>
            <w:rFonts w:eastAsia="Times New Roman"/>
            <w:color w:val="1155CC"/>
            <w:u w:val="single"/>
          </w:rPr>
          <w:t>https://khmer-protocols.readthedocs.io/en/ctb/mrnaseq/</w:t>
        </w:r>
      </w:hyperlink>
      <w:r>
        <w:rPr>
          <w:rFonts w:eastAsia="Times New Roman"/>
        </w:rPr>
        <w:t xml:space="preserve">. Updated, 2016: </w:t>
      </w:r>
      <w:hyperlink r:id="rId24">
        <w:r>
          <w:rPr>
            <w:rFonts w:eastAsia="Times New Roman"/>
            <w:color w:val="1155CC"/>
            <w:u w:val="single"/>
          </w:rPr>
          <w:t>http://eel-pond.readthedocs.io/en/latest/</w:t>
        </w:r>
      </w:hyperlink>
    </w:p>
    <w:p w14:paraId="2EA42734" w14:textId="77777777" w:rsidR="00A73D29" w:rsidRDefault="00A73D29">
      <w:pPr>
        <w:pStyle w:val="normal0"/>
        <w:rPr>
          <w:rFonts w:eastAsia="Times New Roman"/>
        </w:rPr>
      </w:pPr>
    </w:p>
    <w:p w14:paraId="6A80B1E8" w14:textId="77777777" w:rsidR="00A73D29" w:rsidRDefault="00070010">
      <w:pPr>
        <w:pStyle w:val="normal0"/>
        <w:rPr>
          <w:rFonts w:eastAsia="Times New Roman"/>
        </w:rPr>
      </w:pPr>
      <w:r>
        <w:rPr>
          <w:rFonts w:eastAsia="Times New Roman"/>
        </w:rPr>
        <w:t xml:space="preserve">Brown CT and Irber L. 2016. Sourmash: a library for MinHash sketching of DNA. The Journal of Open Source Software. </w:t>
      </w:r>
      <w:hyperlink r:id="rId25">
        <w:r>
          <w:rPr>
            <w:rFonts w:eastAsia="Times New Roman"/>
            <w:color w:val="1155CC"/>
            <w:u w:val="single"/>
          </w:rPr>
          <w:t>http://dx.doi.org/10.21105/joss.00027</w:t>
        </w:r>
      </w:hyperlink>
    </w:p>
    <w:p w14:paraId="6635FE13" w14:textId="77777777" w:rsidR="00A73D29" w:rsidRDefault="00A73D29">
      <w:pPr>
        <w:pStyle w:val="normal0"/>
        <w:rPr>
          <w:rFonts w:eastAsia="Times New Roman"/>
        </w:rPr>
      </w:pPr>
    </w:p>
    <w:p w14:paraId="40611537" w14:textId="77777777" w:rsidR="00A73D29" w:rsidRDefault="00070010">
      <w:pPr>
        <w:pStyle w:val="normal0"/>
        <w:rPr>
          <w:rFonts w:eastAsia="Times New Roman"/>
        </w:rPr>
      </w:pPr>
      <w:r>
        <w:rPr>
          <w:rFonts w:eastAsia="Times New Roman"/>
        </w:rPr>
        <w:t>Brown CT, Howe A, Zhang Q, Pyrkosz AB, Brom TH. 2012. A reference-free algorithm for computational normalization of shotgun sequencing data. arXiv: 1203.4802.</w:t>
      </w:r>
    </w:p>
    <w:p w14:paraId="6777B18D" w14:textId="77777777" w:rsidR="00A73D29" w:rsidRDefault="00A73D29">
      <w:pPr>
        <w:pStyle w:val="normal0"/>
        <w:rPr>
          <w:rFonts w:eastAsia="Times New Roman"/>
        </w:rPr>
      </w:pPr>
    </w:p>
    <w:p w14:paraId="75E34E81" w14:textId="77777777" w:rsidR="00A73D29" w:rsidRDefault="00070010">
      <w:pPr>
        <w:pStyle w:val="normal0"/>
        <w:rPr>
          <w:rFonts w:eastAsia="Times New Roman"/>
        </w:rPr>
      </w:pPr>
      <w:r>
        <w:rPr>
          <w:rFonts w:eastAsia="Times New Roman"/>
        </w:rPr>
        <w:t>Caron DA, Harriet Alexander, Andrew E. Allen, John M. Archibald, E. Virginia Armbrust, Charles Bachy, Callum J. Bell, Arvind Bharti, Sonya T. Dyhrman, Stephanie M. Guida, Karla B. Heidelberg, Jonathan Z. Kaye, Julia Metzner, Sarah R. Smith &amp; Alexandra Z. Worden. 2017. Probing the evolution, ecology and physiology of marine protists using transcriptomics. Nature Reviews Microbiology 15, 6–20 (2017) doi:10.1038/nrmicro.2016.160</w:t>
      </w:r>
    </w:p>
    <w:p w14:paraId="2C47945D" w14:textId="77777777" w:rsidR="00A73D29" w:rsidRDefault="00A73D29">
      <w:pPr>
        <w:pStyle w:val="normal0"/>
        <w:rPr>
          <w:rFonts w:eastAsia="Times New Roman"/>
        </w:rPr>
      </w:pPr>
    </w:p>
    <w:p w14:paraId="51138408" w14:textId="77777777" w:rsidR="00A73D29" w:rsidRDefault="00070010">
      <w:pPr>
        <w:pStyle w:val="normal0"/>
        <w:rPr>
          <w:rFonts w:eastAsia="Times New Roman"/>
        </w:rPr>
      </w:pPr>
      <w:r>
        <w:rPr>
          <w:rFonts w:eastAsia="Times New Roman"/>
          <w:highlight w:val="white"/>
        </w:rPr>
        <w:t xml:space="preserve">Chang Z. Wang Z, Li G. 2014. The impacts of read length and transcriptome complexity for de novo assembly: a simulation study. PLoS One. 2014; 9(4): e94825. doi:  </w:t>
      </w:r>
      <w:hyperlink r:id="rId26">
        <w:r>
          <w:rPr>
            <w:rFonts w:eastAsia="Times New Roman"/>
            <w:highlight w:val="white"/>
            <w:u w:val="single"/>
          </w:rPr>
          <w:t>10.1371/journal.pone.0094825</w:t>
        </w:r>
      </w:hyperlink>
    </w:p>
    <w:p w14:paraId="74BD1559" w14:textId="77777777" w:rsidR="00A73D29" w:rsidRDefault="00A73D29">
      <w:pPr>
        <w:pStyle w:val="normal0"/>
        <w:rPr>
          <w:rFonts w:eastAsia="Times New Roman"/>
        </w:rPr>
      </w:pPr>
    </w:p>
    <w:p w14:paraId="14E8ED7F" w14:textId="77777777" w:rsidR="00A73D29" w:rsidRDefault="00070010">
      <w:pPr>
        <w:pStyle w:val="normal0"/>
        <w:rPr>
          <w:rFonts w:eastAsia="Times New Roman"/>
        </w:rPr>
      </w:pPr>
      <w:r>
        <w:rPr>
          <w:rFonts w:eastAsia="Times New Roman"/>
        </w:rPr>
        <w:t>Cohen, Lisa; Alexander, Harriet; Brown, C. Titus (2017): Marine Microbial Eukaryotic Transcriptome Sequencing Project, re-assemblies. figshare.</w:t>
      </w:r>
    </w:p>
    <w:p w14:paraId="46EBE5D9" w14:textId="77777777" w:rsidR="00A73D29" w:rsidRDefault="00070010">
      <w:pPr>
        <w:pStyle w:val="normal0"/>
        <w:rPr>
          <w:rFonts w:eastAsia="Times New Roman"/>
          <w:u w:val="single"/>
        </w:rPr>
      </w:pPr>
      <w:r>
        <w:fldChar w:fldCharType="begin"/>
      </w:r>
      <w:r>
        <w:instrText xml:space="preserve"> HYPERLINK "https://doi.org/10.6084/m9.figshare.3840153.v6" </w:instrText>
      </w:r>
      <w:r>
        <w:fldChar w:fldCharType="separate"/>
      </w:r>
      <w:r>
        <w:rPr>
          <w:rFonts w:eastAsia="Times New Roman"/>
          <w:u w:val="single"/>
        </w:rPr>
        <w:t>https://doi.org/10.6084/m9.figshare.3840153.v6</w:t>
      </w:r>
    </w:p>
    <w:p w14:paraId="62DD7EF6" w14:textId="77777777" w:rsidR="00A73D29" w:rsidRDefault="00070010">
      <w:pPr>
        <w:pStyle w:val="normal0"/>
        <w:rPr>
          <w:rFonts w:eastAsia="Times New Roman"/>
        </w:rPr>
      </w:pPr>
      <w:r>
        <w:fldChar w:fldCharType="end"/>
      </w:r>
    </w:p>
    <w:p w14:paraId="665C87FE" w14:textId="77777777" w:rsidR="00A73D29" w:rsidRDefault="00070010">
      <w:pPr>
        <w:pStyle w:val="normal0"/>
        <w:rPr>
          <w:rFonts w:eastAsia="Times New Roman"/>
          <w:color w:val="333333"/>
          <w:highlight w:val="white"/>
        </w:rPr>
      </w:pPr>
      <w:r>
        <w:rPr>
          <w:rFonts w:eastAsia="Times New Roman"/>
          <w:color w:val="333333"/>
          <w:highlight w:val="white"/>
        </w:rPr>
        <w:t>Conesa A, Madrigal P. Tarazona S., Gomez-Cabrero D, Cervera A, McPherson A, Szcześniak MW, Gaffney DJ, Elo LL, Zhang X, Mortazavi A. 2016. A survey of best practices for RNA-seq data analysis. Genome Biology. 17:13. DOI 10.1186/s13059-016-0881-8</w:t>
      </w:r>
    </w:p>
    <w:p w14:paraId="06DA194E" w14:textId="77777777" w:rsidR="00A73D29" w:rsidRDefault="00A73D29">
      <w:pPr>
        <w:pStyle w:val="normal0"/>
        <w:rPr>
          <w:rFonts w:eastAsia="Times New Roman"/>
          <w:color w:val="333333"/>
          <w:highlight w:val="white"/>
        </w:rPr>
      </w:pPr>
    </w:p>
    <w:p w14:paraId="78098CBD" w14:textId="77777777" w:rsidR="00A73D29" w:rsidRDefault="00070010">
      <w:pPr>
        <w:pStyle w:val="normal0"/>
        <w:rPr>
          <w:rFonts w:eastAsia="Times New Roman"/>
          <w:color w:val="333333"/>
          <w:highlight w:val="white"/>
        </w:rPr>
      </w:pPr>
      <w:r>
        <w:rPr>
          <w:rFonts w:eastAsia="Times New Roman"/>
          <w:color w:val="333333"/>
          <w:highlight w:val="white"/>
        </w:rPr>
        <w:t xml:space="preserve">Crusoe MR, Alameldin HF, Awad S </w:t>
      </w:r>
      <w:r>
        <w:rPr>
          <w:rFonts w:eastAsia="Times New Roman"/>
          <w:i/>
          <w:color w:val="333333"/>
          <w:highlight w:val="white"/>
        </w:rPr>
        <w:t>et al.</w:t>
      </w:r>
      <w:r>
        <w:rPr>
          <w:rFonts w:eastAsia="Times New Roman"/>
          <w:color w:val="333333"/>
          <w:highlight w:val="white"/>
        </w:rPr>
        <w:t xml:space="preserve"> 2015. The khmer software package: enabling efficient nucleotide sequence analysis. </w:t>
      </w:r>
      <w:r>
        <w:rPr>
          <w:rFonts w:eastAsia="Times New Roman"/>
          <w:i/>
          <w:color w:val="333333"/>
          <w:highlight w:val="white"/>
        </w:rPr>
        <w:t>F1000 Research</w:t>
      </w:r>
      <w:r>
        <w:rPr>
          <w:rFonts w:eastAsia="Times New Roman"/>
          <w:color w:val="333333"/>
          <w:highlight w:val="white"/>
        </w:rPr>
        <w:t xml:space="preserve">. 4:900 doi: </w:t>
      </w:r>
      <w:hyperlink r:id="rId27">
        <w:r>
          <w:rPr>
            <w:rFonts w:eastAsia="Times New Roman"/>
            <w:color w:val="F2673C"/>
            <w:highlight w:val="white"/>
            <w:u w:val="single"/>
          </w:rPr>
          <w:t>10.12688/f1000research.6924.1</w:t>
        </w:r>
      </w:hyperlink>
    </w:p>
    <w:p w14:paraId="216932D6" w14:textId="77777777" w:rsidR="00A73D29" w:rsidRDefault="00A73D29">
      <w:pPr>
        <w:pStyle w:val="normal0"/>
        <w:rPr>
          <w:color w:val="333333"/>
          <w:sz w:val="17"/>
          <w:szCs w:val="17"/>
          <w:highlight w:val="white"/>
        </w:rPr>
      </w:pPr>
    </w:p>
    <w:p w14:paraId="5BCFFF1A" w14:textId="77777777" w:rsidR="00A73D29" w:rsidRDefault="00070010">
      <w:pPr>
        <w:pStyle w:val="normal0"/>
        <w:rPr>
          <w:rFonts w:eastAsia="Times New Roman"/>
          <w:highlight w:val="white"/>
        </w:rPr>
      </w:pPr>
      <w:r>
        <w:rPr>
          <w:rFonts w:eastAsia="Times New Roman"/>
          <w:highlight w:val="white"/>
        </w:rPr>
        <w:t>Finn RD, P. Coggill, R.Y. Eberhardt, S.R. Eddy, J. Mistry, A.L. Mitchell, S.C. Potter, M. Punta, M. Qureshi, A. Sangrador-Vegas, G.A. Salazar, J. Tate, A. Bateman. 2016. The Pfam protein families database: towards a more sustainable future</w:t>
      </w:r>
      <w:r>
        <w:rPr>
          <w:rFonts w:eastAsia="Times New Roman"/>
          <w:i/>
          <w:highlight w:val="white"/>
        </w:rPr>
        <w:t xml:space="preserve">. </w:t>
      </w:r>
      <w:r>
        <w:rPr>
          <w:rFonts w:eastAsia="Times New Roman"/>
          <w:highlight w:val="white"/>
        </w:rPr>
        <w:t>Nucleic Acids Research (2016)  Database Issue 44:D279-D285</w:t>
      </w:r>
    </w:p>
    <w:p w14:paraId="557A6D99" w14:textId="77777777" w:rsidR="00A73D29" w:rsidRDefault="00A73D29">
      <w:pPr>
        <w:pStyle w:val="normal0"/>
        <w:rPr>
          <w:rFonts w:eastAsia="Times New Roman"/>
          <w:highlight w:val="white"/>
        </w:rPr>
      </w:pPr>
    </w:p>
    <w:p w14:paraId="54CB68AA" w14:textId="77777777" w:rsidR="00A73D29" w:rsidRDefault="00070010">
      <w:pPr>
        <w:pStyle w:val="normal0"/>
        <w:rPr>
          <w:rFonts w:eastAsia="Times New Roman"/>
          <w:highlight w:val="white"/>
        </w:rPr>
      </w:pPr>
      <w:r>
        <w:rPr>
          <w:rFonts w:eastAsia="Times New Roman"/>
          <w:highlight w:val="white"/>
        </w:rPr>
        <w:t>Gardner PP, J. Daub, J.G. Tate, E.P. Nawrocki, D.L. Kolbe, S. Lindgreen, A.C. Wilkinson, R.D. Finn, S. Griffiths-Jones, S.R. Eddy and A. Bateman. 2008. Rfam: updates to the RNA families database. Nucleic Acids Research. doi: 10.1093/nar/gkn766</w:t>
      </w:r>
    </w:p>
    <w:p w14:paraId="1A7B12AF" w14:textId="77777777" w:rsidR="00A73D29" w:rsidRDefault="00A73D29">
      <w:pPr>
        <w:pStyle w:val="normal0"/>
        <w:rPr>
          <w:rFonts w:eastAsia="Times New Roman"/>
          <w:highlight w:val="white"/>
        </w:rPr>
      </w:pPr>
    </w:p>
    <w:p w14:paraId="7E887DA4" w14:textId="77777777" w:rsidR="00A73D29" w:rsidRDefault="00070010">
      <w:pPr>
        <w:pStyle w:val="normal0"/>
        <w:rPr>
          <w:rFonts w:eastAsia="Times New Roman"/>
          <w:highlight w:val="white"/>
        </w:rPr>
      </w:pPr>
      <w:r>
        <w:rPr>
          <w:rFonts w:eastAsia="Times New Roman"/>
          <w:highlight w:val="white"/>
        </w:rPr>
        <w:t xml:space="preserve">Gordon Robertson1, Jacqueline Schein1, Readman Chiu1, Richard Corbett1, Matthew Field1, Shaun D Jackman1, Karen Mungall1, Sam Lee2, Hisanaga Mark Okada1, Jenny Q Qian1, Malachi Griffith1, Anthony Raymond1, Nina Thiessen1, Timothee Cezard1,4, Yaron S Butterfield1, Richard Newsome1, Simon K Chan1, Rong She1, Richard Varhol1, Baljit Kamoh1, Anna-Liisa Prabhu1, Angela Tam1, YongJun Zhao1, Richard A Moore1, Martin Hirst1, Marco A Marra1,3, Steven J M Jones1,3, Pamela A Hoodless2,3 &amp; Inanc Birol. 2010. </w:t>
      </w:r>
      <w:r>
        <w:rPr>
          <w:rFonts w:eastAsia="Times New Roman"/>
          <w:i/>
          <w:highlight w:val="white"/>
        </w:rPr>
        <w:t xml:space="preserve">De novo </w:t>
      </w:r>
      <w:r>
        <w:rPr>
          <w:rFonts w:eastAsia="Times New Roman"/>
          <w:highlight w:val="white"/>
        </w:rPr>
        <w:t>assembly and analysis of RNA-seq data. Nature Methods. doi:10.1038/nmeth.1517</w:t>
      </w:r>
    </w:p>
    <w:p w14:paraId="5548F403" w14:textId="77777777" w:rsidR="00A73D29" w:rsidRDefault="00A73D29">
      <w:pPr>
        <w:pStyle w:val="normal0"/>
        <w:rPr>
          <w:rFonts w:eastAsia="Times New Roman"/>
          <w:highlight w:val="white"/>
        </w:rPr>
      </w:pPr>
    </w:p>
    <w:p w14:paraId="6AC6059B" w14:textId="77777777" w:rsidR="00A73D29" w:rsidRDefault="00070010">
      <w:pPr>
        <w:pStyle w:val="normal0"/>
        <w:rPr>
          <w:rFonts w:eastAsia="Times New Roman"/>
        </w:rPr>
      </w:pPr>
      <w:r>
        <w:rPr>
          <w:rFonts w:eastAsia="Times New Roman"/>
        </w:rPr>
        <w:t>Heaphy SM, Mariotti M, Gladyshev VN, Atkins JF, Baranov PV. 2016. Novel Ciliate Genetic Code Variants Including the Reassignment of All Three Stop Codons to Sense Codons in Condylostoma magnum. Mol Biol Evol (2016) 33 (11): 2885-2889. doi: 10.1093/molbev/msw166</w:t>
      </w:r>
    </w:p>
    <w:p w14:paraId="49D20870" w14:textId="77777777" w:rsidR="00A73D29" w:rsidRDefault="00A73D29">
      <w:pPr>
        <w:pStyle w:val="normal0"/>
        <w:rPr>
          <w:rFonts w:eastAsia="Times New Roman"/>
        </w:rPr>
      </w:pPr>
    </w:p>
    <w:p w14:paraId="199A97B7" w14:textId="77777777" w:rsidR="00A73D29" w:rsidRDefault="00070010">
      <w:pPr>
        <w:pStyle w:val="normal0"/>
        <w:rPr>
          <w:rFonts w:eastAsia="Times New Roman"/>
          <w:highlight w:val="white"/>
        </w:rPr>
      </w:pPr>
      <w:r>
        <w:rPr>
          <w:rFonts w:eastAsia="Times New Roman"/>
        </w:rPr>
        <w:t>Hou and Lin 2009.</w:t>
      </w:r>
      <w:hyperlink r:id="rId28">
        <w:r>
          <w:rPr>
            <w:rFonts w:eastAsia="Times New Roman"/>
          </w:rPr>
          <w:t xml:space="preserve"> </w:t>
        </w:r>
      </w:hyperlink>
      <w:hyperlink r:id="rId29">
        <w:r>
          <w:rPr>
            <w:rFonts w:eastAsia="Times New Roman"/>
            <w:u w:val="single"/>
          </w:rPr>
          <w:t>PMID: 27426948</w:t>
        </w:r>
      </w:hyperlink>
    </w:p>
    <w:p w14:paraId="5ABB17F4" w14:textId="77777777" w:rsidR="00A73D29" w:rsidRDefault="00A73D29">
      <w:pPr>
        <w:pStyle w:val="normal0"/>
        <w:rPr>
          <w:rFonts w:eastAsia="Times New Roman"/>
          <w:highlight w:val="white"/>
        </w:rPr>
      </w:pPr>
    </w:p>
    <w:p w14:paraId="5692C8A0" w14:textId="77777777" w:rsidR="00A73D29" w:rsidRDefault="00070010">
      <w:pPr>
        <w:pStyle w:val="normal0"/>
        <w:rPr>
          <w:rFonts w:eastAsia="Times New Roman"/>
          <w:highlight w:val="white"/>
        </w:rPr>
      </w:pPr>
      <w:r>
        <w:rPr>
          <w:rFonts w:eastAsia="Times New Roman"/>
          <w:highlight w:val="white"/>
        </w:rPr>
        <w:t xml:space="preserve">Irber LC and Brown CT. 2016. Efficient cardinality estimation for </w:t>
      </w:r>
      <w:r>
        <w:rPr>
          <w:rFonts w:eastAsia="Times New Roman"/>
          <w:i/>
          <w:highlight w:val="white"/>
        </w:rPr>
        <w:t>k</w:t>
      </w:r>
      <w:r>
        <w:rPr>
          <w:rFonts w:eastAsia="Times New Roman"/>
          <w:highlight w:val="white"/>
        </w:rPr>
        <w:t xml:space="preserve">-mers in large DNA sequencing data sets. doi: </w:t>
      </w:r>
      <w:hyperlink r:id="rId30">
        <w:r>
          <w:rPr>
            <w:rFonts w:eastAsia="Times New Roman"/>
            <w:highlight w:val="white"/>
            <w:u w:val="single"/>
          </w:rPr>
          <w:t>https://doi.org/10.1101/056846</w:t>
        </w:r>
      </w:hyperlink>
      <w:r>
        <w:rPr>
          <w:rFonts w:eastAsia="Times New Roman"/>
          <w:highlight w:val="white"/>
        </w:rPr>
        <w:t xml:space="preserve"> </w:t>
      </w:r>
    </w:p>
    <w:p w14:paraId="58278BEC" w14:textId="77777777" w:rsidR="00A73D29" w:rsidRDefault="00A73D29">
      <w:pPr>
        <w:pStyle w:val="normal0"/>
        <w:rPr>
          <w:color w:val="222222"/>
          <w:sz w:val="20"/>
          <w:szCs w:val="20"/>
          <w:highlight w:val="white"/>
        </w:rPr>
      </w:pPr>
    </w:p>
    <w:p w14:paraId="002FC8DC" w14:textId="77777777" w:rsidR="00A73D29" w:rsidRDefault="00070010">
      <w:pPr>
        <w:pStyle w:val="normal0"/>
        <w:rPr>
          <w:rFonts w:eastAsia="Times New Roman"/>
          <w:highlight w:val="white"/>
        </w:rPr>
      </w:pPr>
      <w:r>
        <w:rPr>
          <w:rFonts w:eastAsia="Times New Roman"/>
          <w:highlight w:val="white"/>
        </w:rPr>
        <w:t xml:space="preserve">Kannan S, Hui J, Mazooji K, Pachter L, Tse D. 2016. Shannon: An information-optimal de novo RNA-seq assembler. doi: </w:t>
      </w:r>
      <w:hyperlink r:id="rId31">
        <w:r>
          <w:rPr>
            <w:rFonts w:eastAsia="Times New Roman"/>
            <w:highlight w:val="white"/>
            <w:u w:val="single"/>
          </w:rPr>
          <w:t>https://doi.org/10.1101/039230</w:t>
        </w:r>
      </w:hyperlink>
    </w:p>
    <w:p w14:paraId="44395785" w14:textId="77777777" w:rsidR="00A73D29" w:rsidRDefault="00A73D29">
      <w:pPr>
        <w:pStyle w:val="normal0"/>
        <w:rPr>
          <w:rFonts w:eastAsia="Times New Roman"/>
        </w:rPr>
      </w:pPr>
    </w:p>
    <w:p w14:paraId="66DF5A9D" w14:textId="70A78EBA" w:rsidR="00A73D29" w:rsidRDefault="00070010">
      <w:pPr>
        <w:pStyle w:val="normal0"/>
        <w:rPr>
          <w:rFonts w:eastAsia="Times New Roman"/>
        </w:rPr>
      </w:pPr>
      <w:r>
        <w:rPr>
          <w:rFonts w:eastAsia="Times New Roman"/>
          <w:highlight w:val="white"/>
        </w:rPr>
        <w:t xml:space="preserve">Leinonen R, Sugawara H, Shumway M. 2011. The Sequence Read Archive. </w:t>
      </w:r>
      <w:hyperlink r:id="rId32">
        <w:r>
          <w:rPr>
            <w:rFonts w:eastAsia="Times New Roman"/>
            <w:highlight w:val="white"/>
            <w:u w:val="single"/>
          </w:rPr>
          <w:t>Nucleic Acids Res</w:t>
        </w:r>
      </w:hyperlink>
      <w:r>
        <w:rPr>
          <w:rFonts w:eastAsia="Times New Roman"/>
          <w:highlight w:val="white"/>
        </w:rPr>
        <w:t>. 2011 Jan; 39</w:t>
      </w:r>
      <w:r w:rsidR="00635373">
        <w:rPr>
          <w:rFonts w:eastAsia="Times New Roman"/>
          <w:highlight w:val="white"/>
        </w:rPr>
        <w:t xml:space="preserve"> </w:t>
      </w:r>
      <w:r>
        <w:rPr>
          <w:rFonts w:eastAsia="Times New Roman"/>
          <w:highlight w:val="white"/>
        </w:rPr>
        <w:t xml:space="preserve">(Database issue): D19–D21. doi:  </w:t>
      </w:r>
      <w:hyperlink r:id="rId33">
        <w:r>
          <w:rPr>
            <w:rFonts w:eastAsia="Times New Roman"/>
            <w:highlight w:val="white"/>
            <w:u w:val="single"/>
          </w:rPr>
          <w:t>10.1093/nar/gkq1019</w:t>
        </w:r>
      </w:hyperlink>
    </w:p>
    <w:p w14:paraId="21A42456" w14:textId="77777777" w:rsidR="00A73D29" w:rsidRDefault="00070010">
      <w:pPr>
        <w:pStyle w:val="normal0"/>
        <w:rPr>
          <w:rFonts w:eastAsia="Times New Roman"/>
          <w:u w:val="single"/>
        </w:rPr>
      </w:pPr>
      <w:r>
        <w:fldChar w:fldCharType="begin"/>
      </w:r>
      <w:r>
        <w:instrText xml:space="preserve"> HYPERLINK "http://www.nature.com/articles/srep39734" </w:instrText>
      </w:r>
      <w:r>
        <w:fldChar w:fldCharType="separate"/>
      </w:r>
    </w:p>
    <w:p w14:paraId="3112AEEA" w14:textId="77777777" w:rsidR="00A73D29" w:rsidRDefault="00070010">
      <w:pPr>
        <w:pStyle w:val="normal0"/>
        <w:rPr>
          <w:rFonts w:eastAsia="Times New Roman"/>
        </w:rPr>
      </w:pPr>
      <w:r>
        <w:fldChar w:fldCharType="end"/>
      </w:r>
      <w:r>
        <w:rPr>
          <w:rFonts w:eastAsia="Times New Roman"/>
        </w:rPr>
        <w:t xml:space="preserve">Li B, Fillmore N, Bai Y, Collins M, Thomson JA, Stewart R, Dewey CN. 2014. Evaluation of </w:t>
      </w:r>
      <w:r>
        <w:rPr>
          <w:rFonts w:eastAsia="Times New Roman"/>
          <w:i/>
        </w:rPr>
        <w:t>de novo</w:t>
      </w:r>
      <w:r>
        <w:rPr>
          <w:rFonts w:eastAsia="Times New Roman"/>
        </w:rPr>
        <w:t xml:space="preserve"> transcriptome assemblies from RNA-Seq data. Genome Biology. DOI 10.1186/s13059-014-0553-5 </w:t>
      </w:r>
    </w:p>
    <w:p w14:paraId="34CD1F46" w14:textId="77777777" w:rsidR="00A73D29" w:rsidRDefault="00A73D29">
      <w:pPr>
        <w:pStyle w:val="normal0"/>
        <w:rPr>
          <w:rFonts w:eastAsia="Times New Roman"/>
        </w:rPr>
      </w:pPr>
    </w:p>
    <w:p w14:paraId="3C359938" w14:textId="77777777" w:rsidR="00A73D29" w:rsidRDefault="00070010">
      <w:pPr>
        <w:pStyle w:val="normal0"/>
        <w:rPr>
          <w:rFonts w:eastAsia="Times New Roman"/>
        </w:rPr>
      </w:pPr>
      <w:r>
        <w:rPr>
          <w:rFonts w:eastAsia="Times New Roman"/>
        </w:rPr>
        <w:t>Lin 2011</w:t>
      </w:r>
      <w:hyperlink r:id="rId34">
        <w:r>
          <w:rPr>
            <w:rFonts w:eastAsia="Times New Roman"/>
          </w:rPr>
          <w:t xml:space="preserve"> </w:t>
        </w:r>
      </w:hyperlink>
      <w:hyperlink r:id="rId35">
        <w:r>
          <w:rPr>
            <w:rFonts w:eastAsia="Times New Roman"/>
            <w:u w:val="single"/>
          </w:rPr>
          <w:t>PMID: 21514379</w:t>
        </w:r>
      </w:hyperlink>
    </w:p>
    <w:p w14:paraId="6F43DC8C" w14:textId="77777777" w:rsidR="00A73D29" w:rsidRDefault="00A73D29">
      <w:pPr>
        <w:pStyle w:val="normal0"/>
        <w:rPr>
          <w:rFonts w:eastAsia="Times New Roman"/>
        </w:rPr>
      </w:pPr>
    </w:p>
    <w:p w14:paraId="1970D395" w14:textId="77777777" w:rsidR="00A73D29" w:rsidRDefault="00070010">
      <w:pPr>
        <w:pStyle w:val="normal0"/>
        <w:rPr>
          <w:rFonts w:eastAsia="Times New Roman"/>
        </w:rPr>
      </w:pPr>
      <w:r>
        <w:rPr>
          <w:rFonts w:eastAsia="Times New Roman"/>
        </w:rPr>
        <w:t>Lowe EK, Billie J Swalla, C Titus Brown. 2014. Evaluating a lightweight transcriptome assembly pipeline on two closely related ascidian species. PeerJ PrePrints | http://dx.doi.org/10.7287/peerj.preprints.505v1 | CC-BY 4.0 Open Access | rec: 18 Sep 2014, publ: 18 Sep 2014</w:t>
      </w:r>
    </w:p>
    <w:p w14:paraId="1871C430" w14:textId="77777777" w:rsidR="00A73D29" w:rsidRDefault="00A73D29">
      <w:pPr>
        <w:pStyle w:val="normal0"/>
        <w:rPr>
          <w:rFonts w:eastAsia="Times New Roman"/>
        </w:rPr>
      </w:pPr>
    </w:p>
    <w:p w14:paraId="5F801CBC" w14:textId="77777777" w:rsidR="00A73D29" w:rsidRDefault="00070010">
      <w:pPr>
        <w:pStyle w:val="normal0"/>
        <w:rPr>
          <w:rFonts w:eastAsia="Times New Roman"/>
          <w:highlight w:val="white"/>
        </w:rPr>
      </w:pPr>
      <w:r>
        <w:rPr>
          <w:rFonts w:eastAsia="Times New Roman"/>
        </w:rPr>
        <w:t xml:space="preserve">MacManes MD. 2014. </w:t>
      </w:r>
      <w:r>
        <w:rPr>
          <w:rFonts w:eastAsia="Times New Roman"/>
          <w:highlight w:val="white"/>
        </w:rPr>
        <w:t xml:space="preserve">On the optimal trimming of high-throughput mRNA sequence data.  </w:t>
      </w:r>
      <w:hyperlink r:id="rId36">
        <w:r>
          <w:rPr>
            <w:rFonts w:eastAsia="Times New Roman"/>
            <w:highlight w:val="white"/>
            <w:u w:val="single"/>
          </w:rPr>
          <w:t>https://doi.org/10.3389/fgene.2014.00013</w:t>
        </w:r>
      </w:hyperlink>
    </w:p>
    <w:p w14:paraId="50DB3415" w14:textId="77777777" w:rsidR="00A73D29" w:rsidRDefault="00A73D29">
      <w:pPr>
        <w:pStyle w:val="normal0"/>
        <w:rPr>
          <w:rFonts w:eastAsia="Times New Roman"/>
        </w:rPr>
      </w:pPr>
    </w:p>
    <w:p w14:paraId="0469F707" w14:textId="77777777" w:rsidR="00A73D29" w:rsidRDefault="00070010">
      <w:pPr>
        <w:pStyle w:val="normal0"/>
        <w:rPr>
          <w:rFonts w:eastAsia="Times New Roman"/>
        </w:rPr>
      </w:pPr>
      <w:r>
        <w:rPr>
          <w:rFonts w:eastAsia="Times New Roman"/>
        </w:rPr>
        <w:t>MacManes MD. 2016. An opinionated guide to the proper care and feeding of your transcriptome. doi: http://biorxiv.org/content/early/2016/02/18/035642</w:t>
      </w:r>
    </w:p>
    <w:p w14:paraId="70368282" w14:textId="77777777" w:rsidR="00A73D29" w:rsidRDefault="00A73D29">
      <w:pPr>
        <w:pStyle w:val="normal0"/>
        <w:rPr>
          <w:rFonts w:eastAsia="Times New Roman"/>
        </w:rPr>
      </w:pPr>
    </w:p>
    <w:p w14:paraId="7639B38D" w14:textId="77777777" w:rsidR="00A73D29" w:rsidRDefault="00070010">
      <w:pPr>
        <w:pStyle w:val="normal0"/>
        <w:rPr>
          <w:rFonts w:eastAsia="Times New Roman"/>
        </w:rPr>
      </w:pPr>
      <w:r>
        <w:rPr>
          <w:rFonts w:eastAsia="Times New Roman"/>
        </w:rPr>
        <w:t xml:space="preserve">Malik LI, Shravya Thatipally, Nikhil Junneti, Rob Patro. 2016 Graph regularized, semi-supervised (GRASS) learning improves annotation of de novo transcriptomes. doi: https://doi.org/10.1101/089417 </w:t>
      </w:r>
    </w:p>
    <w:p w14:paraId="1EAA3205" w14:textId="77777777" w:rsidR="00A73D29" w:rsidRDefault="00A73D29">
      <w:pPr>
        <w:pStyle w:val="normal0"/>
        <w:rPr>
          <w:rFonts w:eastAsia="Times New Roman"/>
        </w:rPr>
      </w:pPr>
    </w:p>
    <w:p w14:paraId="024D9ECB" w14:textId="77777777" w:rsidR="00A73D29" w:rsidRDefault="00070010">
      <w:pPr>
        <w:pStyle w:val="normal0"/>
        <w:rPr>
          <w:rFonts w:eastAsia="Times New Roman"/>
        </w:rPr>
      </w:pPr>
      <w:r>
        <w:rPr>
          <w:rFonts w:eastAsia="Times New Roman"/>
        </w:rPr>
        <w:t>Miriam L Land, Doug Hyatt, Se-Ran Jun, Guruprasad H Kora, Loren J Hauser, Oksana Lukjancenko and David W Ussery. 2014. Quality scores for 32,000 genomes. Standards in Genomic Sciences. DOI: 10.1186/1944-3277-9-20</w:t>
      </w:r>
    </w:p>
    <w:p w14:paraId="76D19554" w14:textId="77777777" w:rsidR="00A73D29" w:rsidRDefault="00A73D29">
      <w:pPr>
        <w:pStyle w:val="normal0"/>
        <w:rPr>
          <w:rFonts w:eastAsia="Times New Roman"/>
        </w:rPr>
      </w:pPr>
    </w:p>
    <w:p w14:paraId="615AB193" w14:textId="77777777" w:rsidR="00A73D29" w:rsidRDefault="00070010">
      <w:pPr>
        <w:pStyle w:val="normal0"/>
        <w:rPr>
          <w:rFonts w:eastAsia="Times New Roman"/>
        </w:rPr>
      </w:pPr>
      <w:r>
        <w:rPr>
          <w:rFonts w:eastAsia="Times New Roman"/>
        </w:rPr>
        <w:t>Miriam L Land, Doug Hyatt, Se-Ran Jun, Guruprasad H Kora, Loren J Hauser, Oksana Lukjancenko and David W Ussery. 2014. Quality scores for 32,000 genomes. Standards in Genomic Sciences. 20149:20 DOI: 10.1186/1944-3277-9-20</w:t>
      </w:r>
    </w:p>
    <w:p w14:paraId="6F5B411F" w14:textId="77777777" w:rsidR="00A73D29" w:rsidRDefault="00A73D29">
      <w:pPr>
        <w:pStyle w:val="normal0"/>
        <w:rPr>
          <w:rFonts w:eastAsia="Times New Roman"/>
        </w:rPr>
      </w:pPr>
    </w:p>
    <w:p w14:paraId="1ADE319C" w14:textId="77777777" w:rsidR="00A73D29" w:rsidRDefault="00070010">
      <w:pPr>
        <w:pStyle w:val="normal0"/>
        <w:rPr>
          <w:rFonts w:eastAsia="Times New Roman"/>
          <w:highlight w:val="white"/>
        </w:rPr>
      </w:pPr>
      <w:r>
        <w:rPr>
          <w:rFonts w:eastAsia="Times New Roman"/>
          <w:highlight w:val="white"/>
        </w:rPr>
        <w:t xml:space="preserve">O’Neil S and Emrich S. 2013. Assessing </w:t>
      </w:r>
      <w:r>
        <w:rPr>
          <w:rFonts w:eastAsia="Times New Roman"/>
          <w:i/>
          <w:highlight w:val="white"/>
        </w:rPr>
        <w:t>de novo</w:t>
      </w:r>
      <w:r>
        <w:rPr>
          <w:rFonts w:eastAsia="Times New Roman"/>
          <w:highlight w:val="white"/>
        </w:rPr>
        <w:t xml:space="preserve"> transcriptome assembly metrics for consistency and utility. BMC Genomics. 14(1): 465. DOI: 10.1186/1471-2164-14-465</w:t>
      </w:r>
    </w:p>
    <w:p w14:paraId="5921DE26" w14:textId="77777777" w:rsidR="00A73D29" w:rsidRDefault="00A73D29">
      <w:pPr>
        <w:pStyle w:val="normal0"/>
        <w:rPr>
          <w:rFonts w:eastAsia="Times New Roman"/>
          <w:highlight w:val="white"/>
        </w:rPr>
      </w:pPr>
    </w:p>
    <w:p w14:paraId="035445A7" w14:textId="77777777" w:rsidR="00A73D29" w:rsidRDefault="00070010">
      <w:pPr>
        <w:pStyle w:val="normal0"/>
        <w:rPr>
          <w:rFonts w:eastAsia="Times New Roman"/>
          <w:highlight w:val="white"/>
        </w:rPr>
      </w:pPr>
      <w:r>
        <w:rPr>
          <w:rFonts w:eastAsia="Times New Roman"/>
          <w:highlight w:val="white"/>
        </w:rPr>
        <w:t>Patro R, Duggal G, Love M, Irizarry RA, Kingsford C. 2017. Salmon provides fast and bias-aware quantification of transcript expression. Nature Methods. DOI:10.1038/NMETH.4197</w:t>
      </w:r>
    </w:p>
    <w:p w14:paraId="5300D615" w14:textId="77777777" w:rsidR="00A73D29" w:rsidRDefault="00A73D29">
      <w:pPr>
        <w:pStyle w:val="normal0"/>
        <w:rPr>
          <w:rFonts w:eastAsia="Times New Roman"/>
          <w:highlight w:val="white"/>
        </w:rPr>
      </w:pPr>
    </w:p>
    <w:p w14:paraId="6221C93B" w14:textId="77777777" w:rsidR="00A73D29" w:rsidRDefault="00070010">
      <w:pPr>
        <w:pStyle w:val="normal0"/>
        <w:rPr>
          <w:rFonts w:eastAsia="Times New Roman"/>
        </w:rPr>
      </w:pPr>
      <w:r>
        <w:rPr>
          <w:rFonts w:eastAsia="Times New Roman"/>
          <w:highlight w:val="white"/>
        </w:rPr>
        <w:t xml:space="preserve">Peng Y, Leun HCM, Yiu, SM, Lv MJ, Zhu XG, Chin FYL. 2013. IDGA-tran: a more robust de novo de Bruijn graph assembler for transcriptomes with uneven expression levels. Bioinformatics (2013) 29 (13): i326-i334. </w:t>
      </w:r>
      <w:hyperlink r:id="rId37">
        <w:r>
          <w:rPr>
            <w:rFonts w:eastAsia="Times New Roman"/>
            <w:highlight w:val="white"/>
            <w:u w:val="single"/>
          </w:rPr>
          <w:t>https://doi.org/10.1093/bioinformatics/btt219</w:t>
        </w:r>
      </w:hyperlink>
    </w:p>
    <w:p w14:paraId="4531D8F7" w14:textId="77777777" w:rsidR="00A73D29" w:rsidRDefault="00A73D29">
      <w:pPr>
        <w:pStyle w:val="normal0"/>
        <w:rPr>
          <w:rFonts w:eastAsia="Times New Roman"/>
        </w:rPr>
      </w:pPr>
    </w:p>
    <w:p w14:paraId="245D513A" w14:textId="77777777" w:rsidR="00A73D29" w:rsidRDefault="00070010">
      <w:pPr>
        <w:pStyle w:val="normal0"/>
        <w:rPr>
          <w:rFonts w:eastAsia="Times New Roman"/>
          <w:highlight w:val="white"/>
        </w:rPr>
      </w:pPr>
      <w:r>
        <w:rPr>
          <w:rFonts w:eastAsia="Times New Roman"/>
          <w:highlight w:val="white"/>
        </w:rPr>
        <w:t xml:space="preserve">Schulz MH, Zerbino DR, Vingron M, Birney E. 2012. Oases: robust de novo RNA-seq assembly across the dynamic range of expression levels. Bioinformatics. 2012 Apr 15; 28(8): 1086–1092. doi:  </w:t>
      </w:r>
      <w:hyperlink r:id="rId38">
        <w:r>
          <w:rPr>
            <w:rFonts w:eastAsia="Times New Roman"/>
            <w:highlight w:val="white"/>
            <w:u w:val="single"/>
          </w:rPr>
          <w:t>10.1093/bioinformatics/bts094</w:t>
        </w:r>
      </w:hyperlink>
      <w:r>
        <w:rPr>
          <w:rFonts w:eastAsia="Times New Roman"/>
          <w:highlight w:val="white"/>
        </w:rPr>
        <w:t xml:space="preserve"> </w:t>
      </w:r>
    </w:p>
    <w:p w14:paraId="2B01DB37" w14:textId="77777777" w:rsidR="00A73D29" w:rsidRDefault="00A73D29">
      <w:pPr>
        <w:pStyle w:val="normal0"/>
        <w:rPr>
          <w:rFonts w:eastAsia="Times New Roman"/>
          <w:highlight w:val="white"/>
        </w:rPr>
      </w:pPr>
    </w:p>
    <w:p w14:paraId="014388DA" w14:textId="77777777" w:rsidR="00A73D29" w:rsidRDefault="00070010">
      <w:pPr>
        <w:pStyle w:val="normal0"/>
        <w:rPr>
          <w:rFonts w:eastAsia="Times New Roman"/>
        </w:rPr>
      </w:pPr>
      <w:r>
        <w:rPr>
          <w:rFonts w:eastAsia="Times New Roman"/>
        </w:rPr>
        <w:t xml:space="preserve">Scott, C. 2016. In prep. dammit: </w:t>
      </w:r>
      <w:hyperlink r:id="rId39">
        <w:r>
          <w:rPr>
            <w:rFonts w:eastAsia="Times New Roman"/>
            <w:u w:val="single"/>
          </w:rPr>
          <w:t>https://github.com/camillescott/dammit/blob/master/CITATION</w:t>
        </w:r>
      </w:hyperlink>
      <w:r>
        <w:rPr>
          <w:rFonts w:eastAsia="Times New Roman"/>
        </w:rPr>
        <w:t xml:space="preserve"> </w:t>
      </w:r>
    </w:p>
    <w:p w14:paraId="16E5CBB2" w14:textId="77777777" w:rsidR="00A73D29" w:rsidRDefault="00070010">
      <w:pPr>
        <w:pStyle w:val="normal0"/>
        <w:rPr>
          <w:rFonts w:eastAsia="Times New Roman"/>
        </w:rPr>
      </w:pPr>
      <w:r>
        <w:rPr>
          <w:rFonts w:eastAsia="Times New Roman"/>
        </w:rPr>
        <w:t xml:space="preserve">Documentation: </w:t>
      </w:r>
      <w:hyperlink r:id="rId40">
        <w:r>
          <w:rPr>
            <w:rFonts w:eastAsia="Times New Roman"/>
            <w:color w:val="1155CC"/>
            <w:u w:val="single"/>
          </w:rPr>
          <w:t>http://www.camillescott.org/dammit/</w:t>
        </w:r>
      </w:hyperlink>
      <w:r>
        <w:rPr>
          <w:rFonts w:eastAsia="Times New Roman"/>
        </w:rPr>
        <w:t xml:space="preserve"> </w:t>
      </w:r>
    </w:p>
    <w:p w14:paraId="08C41D7F" w14:textId="77777777" w:rsidR="00A73D29" w:rsidRDefault="00A73D29">
      <w:pPr>
        <w:pStyle w:val="normal0"/>
        <w:rPr>
          <w:rFonts w:eastAsia="Times New Roman"/>
        </w:rPr>
      </w:pPr>
    </w:p>
    <w:p w14:paraId="66AC4818" w14:textId="77777777" w:rsidR="00A73D29" w:rsidRDefault="00070010">
      <w:pPr>
        <w:pStyle w:val="normal0"/>
        <w:rPr>
          <w:rFonts w:eastAsia="Times New Roman"/>
          <w:color w:val="333300"/>
          <w:highlight w:val="white"/>
        </w:rPr>
      </w:pPr>
      <w:r>
        <w:rPr>
          <w:rFonts w:eastAsia="Times New Roman"/>
        </w:rPr>
        <w:t xml:space="preserve">Smith-Unna R, Boursnell C, Patro R, Hibberd JM, Kelly S. 2016. TransRate: reference free quality assessment of de-novo transcriptome assemblies. Genome Research. DOI: </w:t>
      </w:r>
      <w:r>
        <w:rPr>
          <w:rFonts w:eastAsia="Times New Roman"/>
          <w:color w:val="333300"/>
          <w:highlight w:val="white"/>
        </w:rPr>
        <w:t>10.1101/gr.196469.115</w:t>
      </w:r>
    </w:p>
    <w:p w14:paraId="7A56B6B1" w14:textId="77777777" w:rsidR="00A73D29" w:rsidRDefault="00A73D29">
      <w:pPr>
        <w:pStyle w:val="normal0"/>
        <w:rPr>
          <w:color w:val="333300"/>
          <w:sz w:val="14"/>
          <w:szCs w:val="14"/>
          <w:highlight w:val="white"/>
        </w:rPr>
      </w:pPr>
    </w:p>
    <w:p w14:paraId="6BAB9118" w14:textId="77777777" w:rsidR="00A73D29" w:rsidRDefault="00070010">
      <w:pPr>
        <w:pStyle w:val="normal0"/>
        <w:rPr>
          <w:rFonts w:eastAsia="Times New Roman"/>
          <w:highlight w:val="white"/>
        </w:rPr>
      </w:pPr>
      <w:r>
        <w:rPr>
          <w:rFonts w:eastAsia="Times New Roman"/>
        </w:rPr>
        <w:t>Swart EC, Valentina Serra, Giulio Petroni2, Mariusz Nowacki. 2016. Genetic Codes with No Dedicated Stop Codon: Context-Dependent Translation Termination. Cell. Volume 166, Issue 3, 28 July 2016, Pages 691–702</w:t>
      </w:r>
    </w:p>
    <w:p w14:paraId="2FEA3C08" w14:textId="77777777" w:rsidR="00A73D29" w:rsidRDefault="00A73D29">
      <w:pPr>
        <w:pStyle w:val="normal0"/>
        <w:rPr>
          <w:rFonts w:eastAsia="Times New Roman"/>
          <w:b/>
          <w:highlight w:val="white"/>
        </w:rPr>
      </w:pPr>
    </w:p>
    <w:p w14:paraId="480DD18D" w14:textId="77777777" w:rsidR="00A73D29" w:rsidRDefault="00070010">
      <w:pPr>
        <w:pStyle w:val="normal0"/>
        <w:rPr>
          <w:rFonts w:eastAsia="Times New Roman"/>
          <w:highlight w:val="white"/>
        </w:rPr>
      </w:pPr>
      <w:r>
        <w:rPr>
          <w:rFonts w:eastAsia="Times New Roman"/>
          <w:highlight w:val="white"/>
        </w:rPr>
        <w:t xml:space="preserve">Yinlong Xie  Gengxiong Wu  Jingbo Tang  Ruibang Luo  Jordan Patterson  Shanlin Liu  Weihua Huang Guangzhu He  Shengchang Gu  Shengkang Li  Xin Zhou  Tak-Wah Lam  Yingrui Li  Xun Xu Gane Ka-Shu Wong  Jun Wang. 2014. SOAPdenovo-Trans: </w:t>
      </w:r>
      <w:r>
        <w:rPr>
          <w:rFonts w:eastAsia="Times New Roman"/>
          <w:i/>
          <w:highlight w:val="white"/>
        </w:rPr>
        <w:t>de novo</w:t>
      </w:r>
      <w:r>
        <w:rPr>
          <w:rFonts w:eastAsia="Times New Roman"/>
          <w:highlight w:val="white"/>
        </w:rPr>
        <w:t xml:space="preserve"> transcriptome assembly with short RNA-Seq reads. Bioinformatics. 30 (12): 1660-1666. Doi: </w:t>
      </w:r>
      <w:hyperlink r:id="rId41">
        <w:r>
          <w:rPr>
            <w:rFonts w:eastAsia="Times New Roman"/>
            <w:highlight w:val="white"/>
            <w:u w:val="single"/>
          </w:rPr>
          <w:t>https://doi.org/10.1093/bioinformatics/btu077</w:t>
        </w:r>
      </w:hyperlink>
    </w:p>
    <w:p w14:paraId="552CF579" w14:textId="77777777" w:rsidR="00A73D29" w:rsidRDefault="00A73D29">
      <w:pPr>
        <w:pStyle w:val="normal0"/>
        <w:rPr>
          <w:rFonts w:eastAsia="Times New Roman"/>
          <w:highlight w:val="white"/>
        </w:rPr>
      </w:pPr>
    </w:p>
    <w:p w14:paraId="38D20856" w14:textId="77777777" w:rsidR="00A73D29" w:rsidRDefault="00070010">
      <w:pPr>
        <w:pStyle w:val="normal0"/>
        <w:rPr>
          <w:rFonts w:eastAsia="Times New Roman"/>
          <w:highlight w:val="white"/>
        </w:rPr>
      </w:pPr>
      <w:r>
        <w:rPr>
          <w:rFonts w:eastAsia="Times New Roman"/>
          <w:highlight w:val="white"/>
        </w:rPr>
        <w:t xml:space="preserve">Zdobnov EM et al. 2016. "OrthoDB v9.1: cataloging evolutionary and functional annotations for animal, fungal, plant, archaeal, bacterial and viral orthologs." </w:t>
      </w:r>
      <w:hyperlink r:id="rId42">
        <w:r>
          <w:rPr>
            <w:rFonts w:eastAsia="Times New Roman"/>
            <w:highlight w:val="white"/>
            <w:u w:val="single"/>
          </w:rPr>
          <w:t>PMID:27899580</w:t>
        </w:r>
      </w:hyperlink>
    </w:p>
    <w:p w14:paraId="6C969BDD" w14:textId="77777777" w:rsidR="00A73D29" w:rsidRDefault="00A73D29">
      <w:pPr>
        <w:pStyle w:val="normal0"/>
        <w:rPr>
          <w:rFonts w:eastAsia="Times New Roman"/>
          <w:b/>
        </w:rPr>
      </w:pPr>
    </w:p>
    <w:p w14:paraId="68E65835" w14:textId="77777777" w:rsidR="00A73D29" w:rsidRDefault="00070010">
      <w:pPr>
        <w:pStyle w:val="normal0"/>
        <w:rPr>
          <w:rFonts w:eastAsia="Times New Roman"/>
        </w:rPr>
      </w:pPr>
      <w:r>
        <w:rPr>
          <w:rFonts w:eastAsia="Times New Roman"/>
        </w:rPr>
        <w:t>Zhang Q, Pell J, Canino-Koning R, Howe AC, Brown CT. 2014. These Are Not the K-mers You Are Looking For: Efficient Online K-mer Counting Using a Probabilistic Data Structure. PLOS One. 9(7): e101271.</w:t>
      </w:r>
    </w:p>
    <w:p w14:paraId="67D2CAE2" w14:textId="77777777" w:rsidR="00A73D29" w:rsidRDefault="00A73D29">
      <w:pPr>
        <w:pStyle w:val="normal0"/>
        <w:rPr>
          <w:rFonts w:eastAsia="Times New Roman"/>
        </w:rPr>
      </w:pPr>
    </w:p>
    <w:p w14:paraId="1CBE33F1" w14:textId="77777777" w:rsidR="00A73D29" w:rsidRDefault="00070010">
      <w:pPr>
        <w:pStyle w:val="normal0"/>
        <w:rPr>
          <w:rFonts w:eastAsia="Times New Roman"/>
          <w:b/>
        </w:rPr>
      </w:pPr>
      <w:r>
        <w:br w:type="page"/>
      </w:r>
    </w:p>
    <w:p w14:paraId="47DB7759" w14:textId="77777777" w:rsidR="00A73D29" w:rsidRDefault="00070010">
      <w:pPr>
        <w:pStyle w:val="normal0"/>
        <w:rPr>
          <w:rFonts w:eastAsia="Times New Roman"/>
          <w:b/>
        </w:rPr>
      </w:pPr>
      <w:r>
        <w:rPr>
          <w:rFonts w:eastAsia="Times New Roman"/>
          <w:b/>
        </w:rPr>
        <w:t>Supplemental Files</w:t>
      </w:r>
    </w:p>
    <w:p w14:paraId="497E6028" w14:textId="77777777" w:rsidR="00A73D29" w:rsidRDefault="00A73D29">
      <w:pPr>
        <w:pStyle w:val="normal0"/>
        <w:rPr>
          <w:rFonts w:eastAsia="Times New Roman"/>
        </w:rPr>
      </w:pPr>
    </w:p>
    <w:p w14:paraId="103BBBAC" w14:textId="77777777" w:rsidR="00A73D29" w:rsidRDefault="00070010">
      <w:pPr>
        <w:pStyle w:val="normal0"/>
        <w:rPr>
          <w:rFonts w:eastAsia="Times New Roman"/>
        </w:rPr>
      </w:pPr>
      <w:r>
        <w:rPr>
          <w:rFonts w:eastAsia="Times New Roman"/>
        </w:rPr>
        <w:t xml:space="preserve">Supplement 1 --- Matrix of all evaluation metrics: </w:t>
      </w:r>
      <w:hyperlink r:id="rId43">
        <w:r>
          <w:rPr>
            <w:rFonts w:eastAsia="Times New Roman"/>
            <w:u w:val="single"/>
          </w:rPr>
          <w:t>https://github.com/ljcohen/MMETSP/blob/master/assembly_evaluation_data/MMETSP_all_evaluation_matrix.csv</w:t>
        </w:r>
      </w:hyperlink>
    </w:p>
    <w:p w14:paraId="5E9B607E" w14:textId="77777777" w:rsidR="00A73D29" w:rsidRDefault="00A73D29">
      <w:pPr>
        <w:pStyle w:val="normal0"/>
        <w:rPr>
          <w:rFonts w:eastAsia="Times New Roman"/>
        </w:rPr>
      </w:pPr>
    </w:p>
    <w:p w14:paraId="09D1A5A8" w14:textId="77777777" w:rsidR="00A73D29" w:rsidRDefault="00070010">
      <w:pPr>
        <w:pStyle w:val="normal0"/>
        <w:rPr>
          <w:rFonts w:eastAsia="Times New Roman"/>
        </w:rPr>
      </w:pPr>
      <w:r>
        <w:rPr>
          <w:rFonts w:eastAsia="Times New Roman"/>
        </w:rPr>
        <w:t xml:space="preserve">Supplement 2 --- Figures </w:t>
      </w:r>
    </w:p>
    <w:p w14:paraId="4ACCD661" w14:textId="77777777" w:rsidR="00A73D29" w:rsidRDefault="00A73D29">
      <w:pPr>
        <w:pStyle w:val="normal0"/>
        <w:rPr>
          <w:rFonts w:eastAsia="Times New Roman"/>
        </w:rPr>
      </w:pPr>
    </w:p>
    <w:p w14:paraId="2F49117E" w14:textId="77777777" w:rsidR="00A73D29" w:rsidRDefault="00070010">
      <w:pPr>
        <w:pStyle w:val="normal0"/>
        <w:rPr>
          <w:rFonts w:eastAsia="Times New Roman"/>
        </w:rPr>
      </w:pPr>
      <w:r>
        <w:rPr>
          <w:rFonts w:eastAsia="Times New Roman"/>
        </w:rPr>
        <w:t xml:space="preserve">S1. Comparison between Trinity versions (2 split-violin plots: 2014 vs. 2.2.0 and 2.2.0 vs. 2.3.2) </w:t>
      </w:r>
    </w:p>
    <w:p w14:paraId="2130E8D7" w14:textId="77777777" w:rsidR="00A73D29" w:rsidRDefault="00EE19E1">
      <w:pPr>
        <w:pStyle w:val="normal0"/>
        <w:rPr>
          <w:rFonts w:eastAsia="Times New Roman"/>
        </w:rPr>
      </w:pPr>
      <w:hyperlink r:id="rId44">
        <w:r w:rsidR="00070010">
          <w:rPr>
            <w:rFonts w:eastAsia="Times New Roman"/>
            <w:u w:val="single"/>
          </w:rPr>
          <w:t>https://github.com/ljcohen/MMETSP/blob/master/assembly_evaluation_data/transrate_reverse_trinity2014_v_trinity2.2.0.csv</w:t>
        </w:r>
      </w:hyperlink>
    </w:p>
    <w:p w14:paraId="6C614051" w14:textId="77777777" w:rsidR="00A73D29" w:rsidRDefault="00A73D29">
      <w:pPr>
        <w:pStyle w:val="normal0"/>
        <w:rPr>
          <w:rFonts w:eastAsia="Times New Roman"/>
        </w:rPr>
      </w:pPr>
    </w:p>
    <w:p w14:paraId="69ED56D0" w14:textId="77777777" w:rsidR="00A73D29" w:rsidRDefault="00EE19E1">
      <w:pPr>
        <w:pStyle w:val="normal0"/>
        <w:rPr>
          <w:rFonts w:eastAsia="Times New Roman"/>
        </w:rPr>
      </w:pPr>
      <w:hyperlink r:id="rId45">
        <w:r w:rsidR="00070010">
          <w:rPr>
            <w:rFonts w:eastAsia="Times New Roman"/>
            <w:u w:val="single"/>
          </w:rPr>
          <w:t>https://github.com/ljcohen/MMETSP/blob/master/assembly_evaluation_data/transrate_reference_trinity2.2.0_v_trinity2014.csv</w:t>
        </w:r>
      </w:hyperlink>
    </w:p>
    <w:p w14:paraId="51285F46" w14:textId="77777777" w:rsidR="00A73D29" w:rsidRDefault="00EE19E1">
      <w:pPr>
        <w:pStyle w:val="normal0"/>
        <w:rPr>
          <w:rFonts w:eastAsia="Times New Roman"/>
        </w:rPr>
      </w:pPr>
      <w:hyperlink r:id="rId46">
        <w:r w:rsidR="00070010">
          <w:rPr>
            <w:rFonts w:eastAsia="Times New Roman"/>
            <w:u w:val="single"/>
          </w:rPr>
          <w:t>https://github.com/ljcohen/MMETSP/blob/master/assembly_evaluation_data/transrate_reference_trinity2.2.0_v_trinity2.3.2.csv</w:t>
        </w:r>
      </w:hyperlink>
    </w:p>
    <w:p w14:paraId="14DBE7FC" w14:textId="77777777" w:rsidR="00A73D29" w:rsidRDefault="00070010">
      <w:pPr>
        <w:pStyle w:val="normal0"/>
        <w:rPr>
          <w:rFonts w:eastAsia="Times New Roman"/>
        </w:rPr>
      </w:pPr>
      <w:r>
        <w:rPr>
          <w:rFonts w:eastAsia="Times New Roman"/>
        </w:rPr>
        <w:t>(missing trinity2.3.2 vs. trinity2.2.0)</w:t>
      </w:r>
    </w:p>
    <w:p w14:paraId="535F6312" w14:textId="77777777" w:rsidR="00A73D29" w:rsidRDefault="00A73D29">
      <w:pPr>
        <w:pStyle w:val="normal0"/>
        <w:rPr>
          <w:rFonts w:eastAsia="Times New Roman"/>
        </w:rPr>
      </w:pPr>
    </w:p>
    <w:p w14:paraId="0D68900B" w14:textId="77777777" w:rsidR="00A73D29" w:rsidRDefault="00070010">
      <w:pPr>
        <w:pStyle w:val="normal0"/>
        <w:rPr>
          <w:rFonts w:eastAsia="Times New Roman"/>
        </w:rPr>
      </w:pPr>
      <w:r>
        <w:rPr>
          <w:rFonts w:eastAsia="Times New Roman"/>
        </w:rPr>
        <w:t xml:space="preserve">S2. Comparison of protist BUSCO scores, NCGR vs. DIB (need to generate this figure with these tables: </w:t>
      </w:r>
      <w:hyperlink r:id="rId47">
        <w:r>
          <w:rPr>
            <w:rFonts w:eastAsia="Times New Roman"/>
            <w:u w:val="single"/>
          </w:rPr>
          <w:t>https://github.com/ljcohen/MMETSP/blob/master/assembly_evaluation_data/busco_scores_MMETSP_protist_trinity2.2.0.csv</w:t>
        </w:r>
      </w:hyperlink>
      <w:r>
        <w:rPr>
          <w:rFonts w:eastAsia="Times New Roman"/>
        </w:rPr>
        <w:t xml:space="preserve"> </w:t>
      </w:r>
    </w:p>
    <w:p w14:paraId="7F6ABC0D" w14:textId="77777777" w:rsidR="00A73D29" w:rsidRDefault="00EE19E1">
      <w:pPr>
        <w:pStyle w:val="normal0"/>
        <w:rPr>
          <w:rFonts w:eastAsia="Times New Roman"/>
        </w:rPr>
      </w:pPr>
      <w:hyperlink r:id="rId48">
        <w:r w:rsidR="00070010">
          <w:rPr>
            <w:rFonts w:eastAsia="Times New Roman"/>
            <w:u w:val="single"/>
          </w:rPr>
          <w:t>https://github.com/ljcohen/MMETSP/blob/master/assembly_evaluation_data/busco_scores_imicrobe_protist.csv</w:t>
        </w:r>
      </w:hyperlink>
      <w:r w:rsidR="00070010">
        <w:rPr>
          <w:rFonts w:eastAsia="Times New Roman"/>
        </w:rPr>
        <w:t xml:space="preserve"> </w:t>
      </w:r>
    </w:p>
    <w:p w14:paraId="3CBD388E" w14:textId="77777777" w:rsidR="00A73D29" w:rsidRDefault="00A73D29">
      <w:pPr>
        <w:pStyle w:val="normal0"/>
        <w:rPr>
          <w:rFonts w:eastAsia="Times New Roman"/>
        </w:rPr>
      </w:pPr>
    </w:p>
    <w:p w14:paraId="422F86EA" w14:textId="77777777" w:rsidR="00A73D29" w:rsidRDefault="00070010">
      <w:pPr>
        <w:pStyle w:val="normal0"/>
        <w:rPr>
          <w:rFonts w:eastAsia="Times New Roman"/>
        </w:rPr>
      </w:pPr>
      <w:r>
        <w:rPr>
          <w:rFonts w:eastAsia="Times New Roman"/>
        </w:rPr>
        <w:t>S3. All MMETSP sourmash assemblies</w:t>
      </w:r>
    </w:p>
    <w:p w14:paraId="345784FE" w14:textId="77777777" w:rsidR="00A73D29" w:rsidRDefault="00A73D29">
      <w:pPr>
        <w:pStyle w:val="normal0"/>
        <w:rPr>
          <w:rFonts w:eastAsia="Times New Roman"/>
        </w:rPr>
      </w:pPr>
    </w:p>
    <w:p w14:paraId="1C95D0C7" w14:textId="77777777" w:rsidR="00A73D29" w:rsidRDefault="00070010">
      <w:pPr>
        <w:pStyle w:val="normal0"/>
        <w:rPr>
          <w:rFonts w:eastAsia="Times New Roman"/>
        </w:rPr>
      </w:pPr>
      <w:r>
        <w:rPr>
          <w:rFonts w:eastAsia="Times New Roman"/>
        </w:rPr>
        <w:t>S4. All MMETSP reads vs. assembly</w:t>
      </w:r>
    </w:p>
    <w:p w14:paraId="3A77273A" w14:textId="77777777" w:rsidR="00A73D29" w:rsidRDefault="00A73D29">
      <w:pPr>
        <w:pStyle w:val="normal0"/>
        <w:rPr>
          <w:rFonts w:eastAsia="Times New Roman"/>
        </w:rPr>
      </w:pPr>
    </w:p>
    <w:p w14:paraId="0828BA1C" w14:textId="77777777" w:rsidR="00A73D29" w:rsidRDefault="00A73D29">
      <w:pPr>
        <w:pStyle w:val="normal0"/>
        <w:rPr>
          <w:rFonts w:eastAsia="Times New Roman"/>
        </w:rPr>
      </w:pPr>
    </w:p>
    <w:p w14:paraId="1D787614" w14:textId="77777777" w:rsidR="00A73D29" w:rsidRDefault="00A73D29">
      <w:pPr>
        <w:pStyle w:val="normal0"/>
        <w:rPr>
          <w:rFonts w:eastAsia="Times New Roman"/>
        </w:rPr>
      </w:pPr>
    </w:p>
    <w:sectPr w:rsidR="00A73D2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riet Alexander" w:date="2017-04-12T00:13:00Z" w:initials="">
    <w:p w14:paraId="2D6068C7" w14:textId="77777777" w:rsidR="002E6CCE" w:rsidRDefault="002E6CCE">
      <w:pPr>
        <w:pStyle w:val="normal0"/>
        <w:widowControl w:val="0"/>
        <w:spacing w:line="240" w:lineRule="auto"/>
      </w:pPr>
      <w:bookmarkStart w:id="1" w:name="_GoBack"/>
      <w:bookmarkEnd w:id="1"/>
      <w:r>
        <w:t xml:space="preserve">You can have up to 250 words in the abstract and are currently at ~70. I think that this is where you want to sell what you have done and why it is so cool. The abstract is the place to really sell your story to convince people that they want to read your paper. </w:t>
      </w:r>
    </w:p>
    <w:p w14:paraId="66A05FAD" w14:textId="77777777" w:rsidR="002E6CCE" w:rsidRDefault="002E6CCE">
      <w:pPr>
        <w:pStyle w:val="normal0"/>
        <w:widowControl w:val="0"/>
        <w:spacing w:line="240" w:lineRule="auto"/>
      </w:pPr>
    </w:p>
    <w:p w14:paraId="31835155" w14:textId="77777777" w:rsidR="002E6CCE" w:rsidRDefault="002E6CCE">
      <w:pPr>
        <w:pStyle w:val="normal0"/>
        <w:widowControl w:val="0"/>
        <w:spacing w:line="240" w:lineRule="auto"/>
      </w:pPr>
      <w:r>
        <w:t xml:space="preserve">I would suggest an outline like: </w:t>
      </w:r>
    </w:p>
    <w:p w14:paraId="15D3E96C" w14:textId="77777777" w:rsidR="002E6CCE" w:rsidRDefault="002E6CCE">
      <w:pPr>
        <w:pStyle w:val="normal0"/>
        <w:widowControl w:val="0"/>
        <w:spacing w:line="240" w:lineRule="auto"/>
      </w:pPr>
    </w:p>
    <w:p w14:paraId="7DAE88E8" w14:textId="77777777" w:rsidR="002E6CCE" w:rsidRDefault="002E6CCE">
      <w:pPr>
        <w:pStyle w:val="normal0"/>
        <w:widowControl w:val="0"/>
        <w:spacing w:line="240" w:lineRule="auto"/>
      </w:pPr>
      <w:r>
        <w:t>1) Existing problem: people generate a lot of RNAseq data / tools constantly evolve / people want to reanalyze data</w:t>
      </w:r>
    </w:p>
    <w:p w14:paraId="2BC720B9" w14:textId="77777777" w:rsidR="002E6CCE" w:rsidRDefault="002E6CCE">
      <w:pPr>
        <w:pStyle w:val="normal0"/>
        <w:widowControl w:val="0"/>
        <w:spacing w:line="240" w:lineRule="auto"/>
      </w:pPr>
    </w:p>
    <w:p w14:paraId="113F172D" w14:textId="77777777" w:rsidR="002E6CCE" w:rsidRDefault="002E6CCE">
      <w:pPr>
        <w:pStyle w:val="normal0"/>
        <w:widowControl w:val="0"/>
        <w:spacing w:line="240" w:lineRule="auto"/>
      </w:pPr>
      <w:r>
        <w:t xml:space="preserve">2) Solution: We developed an automated ... etc. etc. </w:t>
      </w:r>
    </w:p>
    <w:p w14:paraId="3C68D524" w14:textId="77777777" w:rsidR="002E6CCE" w:rsidRDefault="002E6CCE">
      <w:pPr>
        <w:pStyle w:val="normal0"/>
        <w:widowControl w:val="0"/>
        <w:spacing w:line="240" w:lineRule="auto"/>
      </w:pPr>
    </w:p>
    <w:p w14:paraId="1CC59DF9" w14:textId="77777777" w:rsidR="002E6CCE" w:rsidRDefault="002E6CCE">
      <w:pPr>
        <w:pStyle w:val="normal0"/>
        <w:widowControl w:val="0"/>
        <w:spacing w:line="240" w:lineRule="auto"/>
      </w:pPr>
      <w:r>
        <w:t xml:space="preserve">3) Example use: Here we use this platform to run a reanalysis on MMETSP (why MMETSP is awesome, etc. ) </w:t>
      </w:r>
    </w:p>
    <w:p w14:paraId="644A0F67" w14:textId="77777777" w:rsidR="002E6CCE" w:rsidRDefault="002E6CCE">
      <w:pPr>
        <w:pStyle w:val="normal0"/>
        <w:widowControl w:val="0"/>
        <w:spacing w:line="240" w:lineRule="auto"/>
      </w:pPr>
    </w:p>
    <w:p w14:paraId="083DDA3B" w14:textId="77777777" w:rsidR="002E6CCE" w:rsidRDefault="002E6CCE">
      <w:pPr>
        <w:pStyle w:val="normal0"/>
        <w:widowControl w:val="0"/>
        <w:spacing w:line="240" w:lineRule="auto"/>
      </w:pPr>
      <w:r>
        <w:t xml:space="preserve">4) Summary of key findings (better quality/phylogenetic trends) </w:t>
      </w:r>
    </w:p>
    <w:p w14:paraId="47E9CDEB" w14:textId="77777777" w:rsidR="002E6CCE" w:rsidRDefault="002E6CCE">
      <w:pPr>
        <w:pStyle w:val="normal0"/>
        <w:widowControl w:val="0"/>
        <w:spacing w:line="240" w:lineRule="auto"/>
      </w:pPr>
    </w:p>
    <w:p w14:paraId="6F8D8AF5" w14:textId="77777777" w:rsidR="002E6CCE" w:rsidRDefault="002E6CCE">
      <w:pPr>
        <w:pStyle w:val="normal0"/>
        <w:widowControl w:val="0"/>
        <w:spacing w:line="240" w:lineRule="auto"/>
      </w:pPr>
      <w:r>
        <w:t>5) Moving forward.</w:t>
      </w:r>
    </w:p>
  </w:comment>
  <w:comment w:id="4" w:author="Lisa Cohen" w:date="2017-04-20T05:38:00Z" w:initials="">
    <w:p w14:paraId="3F5AA5E8" w14:textId="77777777" w:rsidR="002E6CCE" w:rsidRDefault="002E6CCE">
      <w:pPr>
        <w:pStyle w:val="normal0"/>
        <w:widowControl w:val="0"/>
        <w:spacing w:line="240" w:lineRule="auto"/>
      </w:pPr>
      <w:r>
        <w:t>Include questions, set up better - before ending paragraph.</w:t>
      </w:r>
    </w:p>
  </w:comment>
  <w:comment w:id="14" w:author="Lisa Cohen" w:date="2017-09-18T14:23:00Z" w:initials="LC">
    <w:p w14:paraId="4E64A14C" w14:textId="049CEB26" w:rsidR="002E6CCE" w:rsidRPr="00E57C1F" w:rsidRDefault="002E6CCE">
      <w:pPr>
        <w:pStyle w:val="CommentText"/>
        <w:rPr>
          <w:rFonts w:eastAsia="Times New Roman"/>
        </w:rPr>
      </w:pPr>
      <w:r>
        <w:rPr>
          <w:rStyle w:val="CommentReference"/>
        </w:rPr>
        <w:annotationRef/>
      </w:r>
      <w:r>
        <w:t xml:space="preserve">Yes, </w:t>
      </w:r>
      <w:ins w:id="15" w:author="Harriet Alexander" w:date="2017-04-12T01:04:00Z">
        <w:r>
          <w:rPr>
            <w:rFonts w:eastAsia="Times New Roman"/>
          </w:rPr>
          <w:t>we need a table or figure f</w:t>
        </w:r>
      </w:ins>
      <w:r>
        <w:rPr>
          <w:rFonts w:eastAsia="Times New Roman"/>
        </w:rPr>
        <w:t>or this.</w:t>
      </w:r>
    </w:p>
  </w:comment>
  <w:comment w:id="16" w:author="Harriet Alexander" w:date="2017-04-12T01:40:00Z" w:initials="">
    <w:p w14:paraId="73BF0ED3" w14:textId="77777777" w:rsidR="002E6CCE" w:rsidRDefault="002E6CCE">
      <w:pPr>
        <w:pStyle w:val="normal0"/>
        <w:widowControl w:val="0"/>
        <w:spacing w:line="240" w:lineRule="auto"/>
      </w:pPr>
      <w:r>
        <w:t>I think I would be pro including the line plots here. I also wonder if all the numbers above the plots could just go into a table? Maybe we should include a general table?</w:t>
      </w:r>
    </w:p>
  </w:comment>
  <w:comment w:id="17" w:author="Harriet Alexander" w:date="2017-04-12T01:52:00Z" w:initials="">
    <w:p w14:paraId="03A8A353" w14:textId="77777777" w:rsidR="002E6CCE" w:rsidRDefault="002E6CCE">
      <w:pPr>
        <w:pStyle w:val="normal0"/>
        <w:widowControl w:val="0"/>
        <w:spacing w:line="240" w:lineRule="auto"/>
      </w:pPr>
      <w:r>
        <w:t>All Figures need to be higher quality. Should save as .eps or .pdf. Or adjust the ppi setting in matplotlib for png export.</w:t>
      </w:r>
    </w:p>
  </w:comment>
  <w:comment w:id="18" w:author="Harriet Alexander" w:date="2017-04-12T01:56:00Z" w:initials="">
    <w:p w14:paraId="065DE72B" w14:textId="77777777" w:rsidR="002E6CCE" w:rsidRDefault="002E6CCE">
      <w:pPr>
        <w:pStyle w:val="normal0"/>
        <w:widowControl w:val="0"/>
        <w:spacing w:line="240" w:lineRule="auto"/>
      </w:pPr>
      <w:r>
        <w:t xml:space="preserve">I don't think this is quite right... I don't think it is equal to the differences in the percentages. </w:t>
      </w:r>
    </w:p>
    <w:p w14:paraId="5B7A0023" w14:textId="77777777" w:rsidR="002E6CCE" w:rsidRDefault="002E6CCE">
      <w:pPr>
        <w:pStyle w:val="normal0"/>
        <w:widowControl w:val="0"/>
        <w:spacing w:line="240" w:lineRule="auto"/>
      </w:pPr>
    </w:p>
    <w:p w14:paraId="7264334B" w14:textId="77777777" w:rsidR="002E6CCE" w:rsidRDefault="002E6CCE">
      <w:pPr>
        <w:pStyle w:val="normal0"/>
        <w:widowControl w:val="0"/>
        <w:spacing w:line="240" w:lineRule="auto"/>
      </w:pPr>
      <w:r>
        <w:t xml:space="preserve">The 80% means that DIB gets ~ 80% of the content in NCGR. The 50% means that NCGR gets 50% of DIB. I think this means that it would be more than 30%? </w:t>
      </w:r>
    </w:p>
    <w:p w14:paraId="0910A715" w14:textId="77777777" w:rsidR="002E6CCE" w:rsidRDefault="002E6CCE">
      <w:pPr>
        <w:pStyle w:val="normal0"/>
        <w:widowControl w:val="0"/>
        <w:spacing w:line="240" w:lineRule="auto"/>
      </w:pPr>
    </w:p>
    <w:p w14:paraId="5EE67438" w14:textId="77777777" w:rsidR="002E6CCE" w:rsidRDefault="002E6CCE">
      <w:pPr>
        <w:pStyle w:val="normal0"/>
        <w:widowControl w:val="0"/>
        <w:spacing w:line="240" w:lineRule="auto"/>
      </w:pPr>
      <w:r>
        <w:t>I am trying to think of a better distance metric and wonder if this could be better visualized in PCA space? More on this later.</w:t>
      </w:r>
    </w:p>
  </w:comment>
  <w:comment w:id="19" w:author="Harriet Alexander" w:date="2017-04-12T02:29:00Z" w:initials="">
    <w:p w14:paraId="3272ADD6" w14:textId="77777777" w:rsidR="002E6CCE" w:rsidRDefault="002E6CCE">
      <w:pPr>
        <w:pStyle w:val="normal0"/>
        <w:widowControl w:val="0"/>
        <w:spacing w:line="240" w:lineRule="auto"/>
      </w:pPr>
      <w:r>
        <w:t>We should do that... I am happy to help you think about how to go about it.</w:t>
      </w:r>
    </w:p>
  </w:comment>
  <w:comment w:id="20" w:author="Harriet Alexander" w:date="2017-04-12T06:14:00Z" w:initials="">
    <w:p w14:paraId="7483BE49" w14:textId="77777777" w:rsidR="002E6CCE" w:rsidRDefault="002E6CCE">
      <w:pPr>
        <w:pStyle w:val="normal0"/>
        <w:widowControl w:val="0"/>
        <w:spacing w:line="240" w:lineRule="auto"/>
      </w:pPr>
      <w:r>
        <w:t>change the xlabel to be more informative.</w:t>
      </w:r>
    </w:p>
  </w:comment>
  <w:comment w:id="23" w:author="Harriet Alexander" w:date="2017-04-12T06:16:00Z" w:initials="">
    <w:p w14:paraId="7D27E4A9" w14:textId="77777777" w:rsidR="002E6CCE" w:rsidRDefault="002E6CCE">
      <w:pPr>
        <w:pStyle w:val="normal0"/>
        <w:widowControl w:val="0"/>
        <w:spacing w:line="240" w:lineRule="auto"/>
      </w:pPr>
      <w:r>
        <w:t xml:space="preserve">I think we should color by taxa. Or something... ? I am curious to know about the line of genes at the ~0 line below the 1:1 line. </w:t>
      </w:r>
    </w:p>
    <w:p w14:paraId="7E7C2831" w14:textId="77777777" w:rsidR="002E6CCE" w:rsidRDefault="002E6CCE">
      <w:pPr>
        <w:pStyle w:val="normal0"/>
        <w:widowControl w:val="0"/>
        <w:spacing w:line="240" w:lineRule="auto"/>
      </w:pPr>
    </w:p>
    <w:p w14:paraId="7C1EE94A" w14:textId="77777777" w:rsidR="002E6CCE" w:rsidRDefault="002E6CCE">
      <w:pPr>
        <w:pStyle w:val="normal0"/>
        <w:widowControl w:val="0"/>
        <w:spacing w:line="240" w:lineRule="auto"/>
      </w:pPr>
      <w:r>
        <w:t>How many fell above the line?</w:t>
      </w:r>
    </w:p>
  </w:comment>
  <w:comment w:id="25" w:author="Harriet Alexander" w:date="2017-04-12T06:22:00Z" w:initials="">
    <w:p w14:paraId="48E8C813" w14:textId="77777777" w:rsidR="002E6CCE" w:rsidRDefault="002E6CCE">
      <w:pPr>
        <w:pStyle w:val="normal0"/>
        <w:widowControl w:val="0"/>
        <w:spacing w:line="240" w:lineRule="auto"/>
      </w:pPr>
      <w:r>
        <w:t>This could be written more precisely. Include numbers? I am thinking that we should run ANOVA style comparisons between the groups?</w:t>
      </w:r>
    </w:p>
  </w:comment>
  <w:comment w:id="26" w:author="Harriet Alexander" w:date="2017-04-12T06:22:00Z" w:initials="">
    <w:p w14:paraId="2550550C" w14:textId="77777777" w:rsidR="002E6CCE" w:rsidRDefault="002E6CCE">
      <w:pPr>
        <w:pStyle w:val="normal0"/>
        <w:widowControl w:val="0"/>
        <w:spacing w:line="240" w:lineRule="auto"/>
      </w:pPr>
      <w:r>
        <w:t>OR K-S?</w:t>
      </w:r>
    </w:p>
  </w:comment>
  <w:comment w:id="70" w:author="Harriet Alexander" w:date="2017-04-12T07:19:00Z" w:initials="">
    <w:p w14:paraId="15DB8687" w14:textId="77777777" w:rsidR="002E6CCE" w:rsidRDefault="002E6CCE">
      <w:pPr>
        <w:pStyle w:val="normal0"/>
        <w:widowControl w:val="0"/>
        <w:spacing w:line="240" w:lineRule="auto"/>
      </w:pPr>
      <w:r>
        <w:t>This seems out of place. I</w:t>
      </w:r>
      <w:r>
        <w:t xml:space="preserve"> think it could be woven in with the above but more succinctly</w:t>
      </w:r>
    </w:p>
  </w:comment>
  <w:comment w:id="88" w:author="Harriet Alexander" w:date="2017-04-12T07:23:00Z" w:initials="">
    <w:p w14:paraId="21C4A25E" w14:textId="77777777" w:rsidR="002E6CCE" w:rsidRDefault="002E6CCE">
      <w:pPr>
        <w:pStyle w:val="normal0"/>
        <w:widowControl w:val="0"/>
        <w:spacing w:line="240" w:lineRule="auto"/>
      </w:pPr>
      <w:r>
        <w:t>I understand the point here but this is a lot of text for something we don't even really talk about in the paper.</w:t>
      </w:r>
    </w:p>
  </w:comment>
  <w:comment w:id="91" w:author="Harriet Alexander" w:date="2017-04-12T07:29:00Z" w:initials="">
    <w:p w14:paraId="0F95A1E7" w14:textId="77777777" w:rsidR="002E6CCE" w:rsidRDefault="002E6CCE">
      <w:pPr>
        <w:pStyle w:val="normal0"/>
        <w:widowControl w:val="0"/>
        <w:spacing w:line="240" w:lineRule="auto"/>
      </w:pPr>
      <w:r>
        <w:t>Good rationale, but I am not sure if it is that interesting for our audience?</w:t>
      </w:r>
    </w:p>
  </w:comment>
  <w:comment w:id="92" w:author="Harriet Alexander" w:date="2017-04-12T07:34:00Z" w:initials="">
    <w:p w14:paraId="7A70E5C5" w14:textId="77777777" w:rsidR="002E6CCE" w:rsidRDefault="002E6CCE">
      <w:pPr>
        <w:pStyle w:val="normal0"/>
        <w:widowControl w:val="0"/>
        <w:spacing w:line="240" w:lineRule="auto"/>
      </w:pPr>
      <w:r>
        <w:t xml:space="preserve">This is a really cool idea and a good way to frame it but I think that it might be bbetter placed at the end of this section or in the conclusion section. </w:t>
      </w:r>
    </w:p>
    <w:p w14:paraId="582BA203" w14:textId="77777777" w:rsidR="002E6CCE" w:rsidRDefault="002E6CCE">
      <w:pPr>
        <w:pStyle w:val="normal0"/>
        <w:widowControl w:val="0"/>
        <w:spacing w:line="240" w:lineRule="auto"/>
      </w:pPr>
    </w:p>
    <w:p w14:paraId="1CF33937" w14:textId="77777777" w:rsidR="002E6CCE" w:rsidRDefault="002E6CCE">
      <w:pPr>
        <w:pStyle w:val="normal0"/>
        <w:widowControl w:val="0"/>
        <w:spacing w:line="240" w:lineRule="auto"/>
      </w:pPr>
      <w:r>
        <w:t>Here I think there shoudl be more discussion of what was actually different / similar between the assemblies.</w:t>
      </w:r>
    </w:p>
  </w:comment>
  <w:comment w:id="93" w:author="Harriet Alexander" w:date="2017-04-12T07:34:00Z" w:initials="">
    <w:p w14:paraId="39E6AA94" w14:textId="77777777" w:rsidR="002E6CCE" w:rsidRDefault="002E6CCE">
      <w:pPr>
        <w:pStyle w:val="normal0"/>
        <w:widowControl w:val="0"/>
        <w:spacing w:line="240" w:lineRule="auto"/>
      </w:pPr>
      <w:r>
        <w:t xml:space="preserve">This is a really cool idea and a good way to frame it but I think that it might be bbetter placed at the end of this section or in the conclusion section. </w:t>
      </w:r>
    </w:p>
    <w:p w14:paraId="612AC110" w14:textId="77777777" w:rsidR="002E6CCE" w:rsidRDefault="002E6CCE">
      <w:pPr>
        <w:pStyle w:val="normal0"/>
        <w:widowControl w:val="0"/>
        <w:spacing w:line="240" w:lineRule="auto"/>
      </w:pPr>
    </w:p>
    <w:p w14:paraId="403D5FB9" w14:textId="77777777" w:rsidR="002E6CCE" w:rsidRDefault="002E6CCE">
      <w:pPr>
        <w:pStyle w:val="normal0"/>
        <w:widowControl w:val="0"/>
        <w:spacing w:line="240" w:lineRule="auto"/>
      </w:pPr>
      <w:r>
        <w:t>Here I think there shoudl be more discussion of what was actually different / similar between the assemblies.</w:t>
      </w:r>
    </w:p>
  </w:comment>
  <w:comment w:id="94" w:author="Harriet Alexander" w:date="2017-04-12T07:36:00Z" w:initials="">
    <w:p w14:paraId="0D8E1F0A" w14:textId="77777777" w:rsidR="002E6CCE" w:rsidRDefault="002E6CCE">
      <w:pPr>
        <w:pStyle w:val="normal0"/>
        <w:widowControl w:val="0"/>
        <w:spacing w:line="240" w:lineRule="auto"/>
      </w:pPr>
      <w:r>
        <w:t>While this will fly within the audience of our lab I think it might be good to write this at a lower level.</w:t>
      </w:r>
    </w:p>
  </w:comment>
  <w:comment w:id="95" w:author="Harriet Alexander" w:date="2017-04-12T07:36:00Z" w:initials="">
    <w:p w14:paraId="20498C84" w14:textId="77777777" w:rsidR="002E6CCE" w:rsidRDefault="002E6CCE">
      <w:pPr>
        <w:pStyle w:val="normal0"/>
        <w:widowControl w:val="0"/>
        <w:spacing w:line="240" w:lineRule="auto"/>
      </w:pPr>
      <w:r>
        <w:t>Nice!</w:t>
      </w:r>
    </w:p>
  </w:comment>
  <w:comment w:id="96" w:author="Harriet Alexander" w:date="2017-04-12T07:36:00Z" w:initials="">
    <w:p w14:paraId="40A05B2D" w14:textId="77777777" w:rsidR="002E6CCE" w:rsidRDefault="002E6CCE">
      <w:pPr>
        <w:pStyle w:val="normal0"/>
        <w:widowControl w:val="0"/>
        <w:spacing w:line="240" w:lineRule="auto"/>
      </w:pPr>
      <w:r>
        <w:t>This is barely mentioned so I think it should be removed from the paper.</w:t>
      </w:r>
    </w:p>
  </w:comment>
  <w:comment w:id="97" w:author="Harriet Alexander" w:date="2017-04-12T07:37:00Z" w:initials="">
    <w:p w14:paraId="62D6A22A" w14:textId="77777777" w:rsidR="002E6CCE" w:rsidRDefault="002E6CCE">
      <w:pPr>
        <w:pStyle w:val="normal0"/>
        <w:widowControl w:val="0"/>
        <w:spacing w:line="240" w:lineRule="auto"/>
      </w:pPr>
      <w:r>
        <w:t>YES!!!</w:t>
      </w:r>
    </w:p>
  </w:comment>
  <w:comment w:id="98" w:author="Harriet Alexander" w:date="2017-04-12T07:38:00Z" w:initials="">
    <w:p w14:paraId="5F1816C6" w14:textId="77777777" w:rsidR="002E6CCE" w:rsidRDefault="002E6CCE">
      <w:pPr>
        <w:pStyle w:val="normal0"/>
        <w:widowControl w:val="0"/>
        <w:spacing w:line="240" w:lineRule="auto"/>
      </w:pPr>
      <w:r>
        <w:t xml:space="preserve">I like the conclusion a lot! </w:t>
      </w:r>
    </w:p>
    <w:p w14:paraId="3A2E8AE3" w14:textId="77777777" w:rsidR="002E6CCE" w:rsidRDefault="002E6CCE">
      <w:pPr>
        <w:pStyle w:val="normal0"/>
        <w:widowControl w:val="0"/>
        <w:spacing w:line="240" w:lineRule="auto"/>
      </w:pPr>
    </w:p>
    <w:p w14:paraId="269301F4" w14:textId="77777777" w:rsidR="002E6CCE" w:rsidRDefault="002E6CCE">
      <w:pPr>
        <w:pStyle w:val="normal0"/>
        <w:widowControl w:val="0"/>
        <w:spacing w:line="240" w:lineRule="auto"/>
      </w:pPr>
      <w:r>
        <w:t>I think some work should be done to flesh out the other parts of the discussion and relate it more to the results section. I do wonder a  little bit if it would be better to write a combined Results and Discussion section as it might make the paper flow a bit better.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
  <w:rsids>
    <w:rsidRoot w:val="00A73D29"/>
    <w:rsid w:val="00070010"/>
    <w:rsid w:val="00073B7B"/>
    <w:rsid w:val="00084E78"/>
    <w:rsid w:val="000976B8"/>
    <w:rsid w:val="000A4900"/>
    <w:rsid w:val="000C0233"/>
    <w:rsid w:val="0018420F"/>
    <w:rsid w:val="001F442F"/>
    <w:rsid w:val="002321C5"/>
    <w:rsid w:val="002528CD"/>
    <w:rsid w:val="00256647"/>
    <w:rsid w:val="002A644C"/>
    <w:rsid w:val="002E6CCE"/>
    <w:rsid w:val="00325083"/>
    <w:rsid w:val="00365EBD"/>
    <w:rsid w:val="00380098"/>
    <w:rsid w:val="003C09E9"/>
    <w:rsid w:val="003F489D"/>
    <w:rsid w:val="0042433E"/>
    <w:rsid w:val="00486869"/>
    <w:rsid w:val="004D3A80"/>
    <w:rsid w:val="00540A48"/>
    <w:rsid w:val="0055336E"/>
    <w:rsid w:val="0063108A"/>
    <w:rsid w:val="00635373"/>
    <w:rsid w:val="006D14DF"/>
    <w:rsid w:val="006D5F55"/>
    <w:rsid w:val="00761AE0"/>
    <w:rsid w:val="007828E8"/>
    <w:rsid w:val="007C5725"/>
    <w:rsid w:val="00876B51"/>
    <w:rsid w:val="0093009E"/>
    <w:rsid w:val="00950769"/>
    <w:rsid w:val="00975FC4"/>
    <w:rsid w:val="00A34E51"/>
    <w:rsid w:val="00A73D29"/>
    <w:rsid w:val="00A86929"/>
    <w:rsid w:val="00AB2A1D"/>
    <w:rsid w:val="00AF5F7B"/>
    <w:rsid w:val="00B434E1"/>
    <w:rsid w:val="00BC6C9A"/>
    <w:rsid w:val="00BC79BB"/>
    <w:rsid w:val="00C37734"/>
    <w:rsid w:val="00C478AF"/>
    <w:rsid w:val="00C956DA"/>
    <w:rsid w:val="00CF41C0"/>
    <w:rsid w:val="00D17157"/>
    <w:rsid w:val="00D47184"/>
    <w:rsid w:val="00E55201"/>
    <w:rsid w:val="00E57C1F"/>
    <w:rsid w:val="00E61062"/>
    <w:rsid w:val="00E824CF"/>
    <w:rsid w:val="00EE19E1"/>
    <w:rsid w:val="00F05F6D"/>
    <w:rsid w:val="00FD2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22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github.com/ljcohen/MMETSP/blob/master/assembly_evaluation_data/transrate_reference_trinity2.2.0_v_trinity2.3.2.csv" TargetMode="External"/><Relationship Id="rId47" Type="http://schemas.openxmlformats.org/officeDocument/2006/relationships/hyperlink" Target="https://github.com/ljcohen/MMETSP/blob/master/assembly_evaluation_data/busco_scores_MMETSP_protist_trinity2.2.0.csv" TargetMode="External"/><Relationship Id="rId48" Type="http://schemas.openxmlformats.org/officeDocument/2006/relationships/hyperlink" Target="https://github.com/ljcohen/MMETSP/blob/master/assembly_evaluation_data/busco_scores_imicrobe_protist.csv" TargetMode="External"/><Relationship Id="rId49" Type="http://schemas.openxmlformats.org/officeDocument/2006/relationships/fontTable" Target="fontTable.xml"/><Relationship Id="rId20" Type="http://schemas.openxmlformats.org/officeDocument/2006/relationships/image" Target="media/image9.png"/><Relationship Id="rId21" Type="http://schemas.openxmlformats.org/officeDocument/2006/relationships/hyperlink" Target="http://www.nature.com/articles/srep39734" TargetMode="External"/><Relationship Id="rId22" Type="http://schemas.openxmlformats.org/officeDocument/2006/relationships/hyperlink" Target="http://www.nature.com/articles/srep39734" TargetMode="External"/><Relationship Id="rId23" Type="http://schemas.openxmlformats.org/officeDocument/2006/relationships/hyperlink" Target="https://khmer-protocols.readthedocs.io/en/ctb/mrnaseq/" TargetMode="External"/><Relationship Id="rId24" Type="http://schemas.openxmlformats.org/officeDocument/2006/relationships/hyperlink" Target="http://eel-pond.readthedocs.io/en/latest/" TargetMode="External"/><Relationship Id="rId25" Type="http://schemas.openxmlformats.org/officeDocument/2006/relationships/hyperlink" Target="http://dx.doi.org/10.21105/joss.00027" TargetMode="External"/><Relationship Id="rId26" Type="http://schemas.openxmlformats.org/officeDocument/2006/relationships/hyperlink" Target="https://dx.doi.org/10.1371%2Fjournal.pone.0094825" TargetMode="External"/><Relationship Id="rId27" Type="http://schemas.openxmlformats.org/officeDocument/2006/relationships/hyperlink" Target="http://dx.doi.org/10.12688/f1000research.6924.1" TargetMode="External"/><Relationship Id="rId28" Type="http://schemas.openxmlformats.org/officeDocument/2006/relationships/hyperlink" Target="http://journals.plos.org/plosone/article?id=10.1371/journal.pone.0006978" TargetMode="External"/><Relationship Id="rId29" Type="http://schemas.openxmlformats.org/officeDocument/2006/relationships/hyperlink" Target="http://journals.plos.org/plosone/article?id=10.1371/journal.pone.0006978"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doi.org/10.1101/056846" TargetMode="External"/><Relationship Id="rId31" Type="http://schemas.openxmlformats.org/officeDocument/2006/relationships/hyperlink" Target="https://doi.org/10.1101/039230" TargetMode="External"/><Relationship Id="rId32" Type="http://schemas.openxmlformats.org/officeDocument/2006/relationships/hyperlink" Target="https://www.ncbi.nlm.nih.gov/pmc/articles/PMC3013647/" TargetMode="Externa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hyperlink" Target="https://academic.oup.com/gigascience/pages/technical_note" TargetMode="External"/><Relationship Id="rId8" Type="http://schemas.openxmlformats.org/officeDocument/2006/relationships/hyperlink" Target="mailto:ctbrown@ucdavis.edu" TargetMode="External"/><Relationship Id="rId33" Type="http://schemas.openxmlformats.org/officeDocument/2006/relationships/hyperlink" Target="https://dx.doi.org/10.1093%2Fnar%2Fgkq1019" TargetMode="External"/><Relationship Id="rId34" Type="http://schemas.openxmlformats.org/officeDocument/2006/relationships/hyperlink" Target="https://linkinghub.elsevier.com/retrieve/pii/S0923-2508(11)00068-4" TargetMode="External"/><Relationship Id="rId35" Type="http://schemas.openxmlformats.org/officeDocument/2006/relationships/hyperlink" Target="https://linkinghub.elsevier.com/retrieve/pii/S0923-2508(11)00068-4" TargetMode="External"/><Relationship Id="rId36" Type="http://schemas.openxmlformats.org/officeDocument/2006/relationships/hyperlink" Target="https://doi.org/10.3389/fgene.2014.00013" TargetMode="External"/><Relationship Id="rId10" Type="http://schemas.openxmlformats.org/officeDocument/2006/relationships/hyperlink" Target="http://eel-pond.readthedocs.io/en/latest/" TargetMode="External"/><Relationship Id="rId11" Type="http://schemas.openxmlformats.org/officeDocument/2006/relationships/hyperlink" Target="https://doi.org/10.5281/zenodo.24998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yperlink" Target="https://doi.org/10.1093/bioinformatics/btt219" TargetMode="External"/><Relationship Id="rId38" Type="http://schemas.openxmlformats.org/officeDocument/2006/relationships/hyperlink" Target="https://dx.doi.org/10.1093%2Fbioinformatics%2Fbts094" TargetMode="External"/><Relationship Id="rId39" Type="http://schemas.openxmlformats.org/officeDocument/2006/relationships/hyperlink" Target="https://github.com/camillescott/dammit/blob/master/CITATION" TargetMode="External"/><Relationship Id="rId40" Type="http://schemas.openxmlformats.org/officeDocument/2006/relationships/hyperlink" Target="http://www.camillescott.org/dammit/" TargetMode="External"/><Relationship Id="rId41" Type="http://schemas.openxmlformats.org/officeDocument/2006/relationships/hyperlink" Target="https://doi.org/10.1093/bioinformatics/btu077" TargetMode="External"/><Relationship Id="rId42" Type="http://schemas.openxmlformats.org/officeDocument/2006/relationships/hyperlink" Target="http://www.ncbi.nlm.nih.gov/pubmed?cmd=Search&amp;term=27899580" TargetMode="External"/><Relationship Id="rId43" Type="http://schemas.openxmlformats.org/officeDocument/2006/relationships/hyperlink" Target="https://github.com/ljcohen/MMETSP/blob/master/assembly_evaluation_data/MMETSP_all_evaluation_matrix.csv" TargetMode="External"/><Relationship Id="rId44" Type="http://schemas.openxmlformats.org/officeDocument/2006/relationships/hyperlink" Target="https://github.com/ljcohen/MMETSP/blob/master/assembly_evaluation_data/transrate_reverse_trinity2014_v_trinity2.2.0.csv" TargetMode="External"/><Relationship Id="rId45" Type="http://schemas.openxmlformats.org/officeDocument/2006/relationships/hyperlink" Target="https://github.com/ljcohen/MMETSP/blob/master/assembly_evaluation_data/transrate_reference_trinity2.2.0_v_trinity201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69413-6A52-D347-BAAF-11817DF5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17</Pages>
  <Words>5393</Words>
  <Characters>30745</Characters>
  <Application>Microsoft Macintosh Word</Application>
  <DocSecurity>0</DocSecurity>
  <Lines>256</Lines>
  <Paragraphs>72</Paragraphs>
  <ScaleCrop>false</ScaleCrop>
  <Company>GTC</Company>
  <LinksUpToDate>false</LinksUpToDate>
  <CharactersWithSpaces>36066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Cohen</cp:lastModifiedBy>
  <cp:revision>4</cp:revision>
  <dcterms:created xsi:type="dcterms:W3CDTF">2017-09-09T00:35:00Z</dcterms:created>
  <dcterms:modified xsi:type="dcterms:W3CDTF">2017-09-19T22:42:00Z</dcterms:modified>
</cp:coreProperties>
</file>