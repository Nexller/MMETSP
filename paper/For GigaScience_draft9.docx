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E6A97" w14:textId="64F695C9" w:rsidR="00A73D29" w:rsidRDefault="00BF535B" w:rsidP="00A115A8">
      <w:pPr>
        <w:pStyle w:val="Normal1"/>
        <w:spacing w:line="240" w:lineRule="auto"/>
        <w:rPr>
          <w:rFonts w:eastAsia="Times New Roman"/>
          <w:b/>
        </w:rPr>
      </w:pPr>
      <w:r>
        <w:rPr>
          <w:rFonts w:eastAsia="Times New Roman"/>
          <w:b/>
        </w:rPr>
        <w:t xml:space="preserve">Re-assembly, </w:t>
      </w:r>
      <w:r w:rsidR="00E70715">
        <w:rPr>
          <w:rFonts w:eastAsia="Times New Roman"/>
          <w:b/>
        </w:rPr>
        <w:t>quality evaluation</w:t>
      </w:r>
      <w:r w:rsidR="00757F24">
        <w:rPr>
          <w:rFonts w:eastAsia="Times New Roman"/>
          <w:b/>
        </w:rPr>
        <w:t>,</w:t>
      </w:r>
      <w:r>
        <w:rPr>
          <w:rFonts w:eastAsia="Times New Roman"/>
          <w:b/>
        </w:rPr>
        <w:t xml:space="preserve"> and annotation</w:t>
      </w:r>
      <w:r w:rsidR="007828E8">
        <w:rPr>
          <w:rFonts w:eastAsia="Times New Roman"/>
          <w:b/>
        </w:rPr>
        <w:t xml:space="preserve"> </w:t>
      </w:r>
      <w:r w:rsidR="00070010">
        <w:rPr>
          <w:rFonts w:eastAsia="Times New Roman"/>
          <w:b/>
        </w:rPr>
        <w:t xml:space="preserve">of 678 microbial eukaryotic </w:t>
      </w:r>
      <w:r w:rsidR="007828E8">
        <w:rPr>
          <w:rFonts w:eastAsia="Times New Roman"/>
          <w:b/>
        </w:rPr>
        <w:t xml:space="preserve">reference </w:t>
      </w:r>
      <w:r w:rsidR="00070010">
        <w:rPr>
          <w:rFonts w:eastAsia="Times New Roman"/>
          <w:b/>
        </w:rPr>
        <w:t>transcriptomes</w:t>
      </w:r>
    </w:p>
    <w:p w14:paraId="503BF282" w14:textId="77777777" w:rsidR="00A73D29" w:rsidRDefault="00A73D29" w:rsidP="00A115A8">
      <w:pPr>
        <w:pStyle w:val="Normal1"/>
        <w:spacing w:line="240" w:lineRule="auto"/>
        <w:rPr>
          <w:rFonts w:eastAsia="Times New Roman"/>
        </w:rPr>
      </w:pPr>
    </w:p>
    <w:p w14:paraId="26D332EE" w14:textId="28068630" w:rsidR="00A73D29" w:rsidRDefault="00AF5F7B" w:rsidP="00A115A8">
      <w:pPr>
        <w:pStyle w:val="Normal1"/>
        <w:spacing w:line="240" w:lineRule="auto"/>
        <w:outlineLvl w:val="0"/>
        <w:rPr>
          <w:rFonts w:eastAsia="Times New Roman"/>
        </w:rPr>
      </w:pPr>
      <w:r>
        <w:rPr>
          <w:rFonts w:eastAsia="Times New Roman"/>
        </w:rPr>
        <w:t>Lisa K</w:t>
      </w:r>
      <w:r w:rsidR="00070010">
        <w:rPr>
          <w:rFonts w:eastAsia="Times New Roman"/>
        </w:rPr>
        <w:t xml:space="preserve">. </w:t>
      </w:r>
      <w:r>
        <w:rPr>
          <w:rFonts w:eastAsia="Times New Roman"/>
        </w:rPr>
        <w:t>Johnson</w:t>
      </w:r>
      <w:r w:rsidR="00070010">
        <w:rPr>
          <w:rFonts w:eastAsia="Times New Roman"/>
          <w:vertAlign w:val="superscript"/>
        </w:rPr>
        <w:t>1,2</w:t>
      </w:r>
      <w:r w:rsidR="00070010">
        <w:rPr>
          <w:rFonts w:eastAsia="Times New Roman"/>
        </w:rPr>
        <w:t>, Harriet Alexander</w:t>
      </w:r>
      <w:r w:rsidR="00070010">
        <w:rPr>
          <w:rFonts w:eastAsia="Times New Roman"/>
          <w:vertAlign w:val="superscript"/>
        </w:rPr>
        <w:t>1</w:t>
      </w:r>
      <w:r w:rsidR="00070010">
        <w:rPr>
          <w:rFonts w:eastAsia="Times New Roman"/>
        </w:rPr>
        <w:t>, C. Titus Brown</w:t>
      </w:r>
      <w:r w:rsidR="00070010">
        <w:rPr>
          <w:rFonts w:eastAsia="Times New Roman"/>
          <w:vertAlign w:val="superscript"/>
        </w:rPr>
        <w:t>1,2,3</w:t>
      </w:r>
      <w:r w:rsidR="00070010">
        <w:rPr>
          <w:rFonts w:eastAsia="Times New Roman"/>
        </w:rPr>
        <w:t>*</w:t>
      </w:r>
    </w:p>
    <w:p w14:paraId="6FAA206E" w14:textId="77777777" w:rsidR="00583691" w:rsidRDefault="00583691" w:rsidP="00A115A8">
      <w:pPr>
        <w:pStyle w:val="Normal1"/>
        <w:spacing w:line="240" w:lineRule="auto"/>
        <w:rPr>
          <w:rFonts w:eastAsia="Times New Roman"/>
        </w:rPr>
      </w:pPr>
    </w:p>
    <w:p w14:paraId="61609BEF" w14:textId="77777777" w:rsidR="00A73D29" w:rsidRDefault="00070010" w:rsidP="00A115A8">
      <w:pPr>
        <w:pStyle w:val="Normal1"/>
        <w:spacing w:line="240" w:lineRule="auto"/>
        <w:rPr>
          <w:rFonts w:eastAsia="Times New Roman"/>
        </w:rPr>
      </w:pPr>
      <w:r>
        <w:rPr>
          <w:rFonts w:eastAsia="Times New Roman"/>
          <w:vertAlign w:val="superscript"/>
        </w:rPr>
        <w:t xml:space="preserve">1 </w:t>
      </w:r>
      <w:r>
        <w:rPr>
          <w:rFonts w:eastAsia="Times New Roman"/>
        </w:rPr>
        <w:t xml:space="preserve">Department of Population Health and Reproduction, </w:t>
      </w:r>
      <w:r w:rsidR="00F05F6D">
        <w:rPr>
          <w:rFonts w:eastAsia="Times New Roman"/>
        </w:rPr>
        <w:t xml:space="preserve">School of Veterinary Medicine, </w:t>
      </w:r>
      <w:r>
        <w:rPr>
          <w:rFonts w:eastAsia="Times New Roman"/>
        </w:rPr>
        <w:t>University of California, Davis</w:t>
      </w:r>
    </w:p>
    <w:p w14:paraId="524AFE15" w14:textId="77777777" w:rsidR="00A73D29" w:rsidRDefault="00070010" w:rsidP="00A115A8">
      <w:pPr>
        <w:pStyle w:val="Normal1"/>
        <w:spacing w:line="240" w:lineRule="auto"/>
        <w:rPr>
          <w:rFonts w:eastAsia="Times New Roman"/>
        </w:rPr>
      </w:pPr>
      <w:r>
        <w:rPr>
          <w:rFonts w:eastAsia="Times New Roman"/>
          <w:vertAlign w:val="superscript"/>
        </w:rPr>
        <w:t xml:space="preserve">2 </w:t>
      </w:r>
      <w:r>
        <w:rPr>
          <w:rFonts w:eastAsia="Times New Roman"/>
        </w:rPr>
        <w:t>Molecular, Cellular, and Integrative Physiology Graduate Group, University of California, Davis</w:t>
      </w:r>
    </w:p>
    <w:p w14:paraId="220258CD" w14:textId="77777777" w:rsidR="00A73D29" w:rsidRDefault="00070010" w:rsidP="00A115A8">
      <w:pPr>
        <w:pStyle w:val="Normal1"/>
        <w:spacing w:line="240" w:lineRule="auto"/>
        <w:rPr>
          <w:rFonts w:eastAsia="Times New Roman"/>
        </w:rPr>
      </w:pPr>
      <w:r>
        <w:rPr>
          <w:rFonts w:eastAsia="Times New Roman"/>
          <w:vertAlign w:val="superscript"/>
        </w:rPr>
        <w:t xml:space="preserve">3 </w:t>
      </w:r>
      <w:r>
        <w:rPr>
          <w:rFonts w:eastAsia="Times New Roman"/>
        </w:rPr>
        <w:t>Genome Center, University of California, Davis</w:t>
      </w:r>
    </w:p>
    <w:p w14:paraId="4F157CE6" w14:textId="20A78625" w:rsidR="00A73D29" w:rsidRDefault="00AF5F7B" w:rsidP="00A115A8">
      <w:pPr>
        <w:pStyle w:val="Normal1"/>
        <w:spacing w:line="240" w:lineRule="auto"/>
        <w:rPr>
          <w:rFonts w:eastAsia="Times New Roman"/>
        </w:rPr>
      </w:pPr>
      <w:r>
        <w:rPr>
          <w:rFonts w:eastAsia="Times New Roman"/>
        </w:rPr>
        <w:t xml:space="preserve">* </w:t>
      </w:r>
      <w:r w:rsidR="00070010">
        <w:rPr>
          <w:rFonts w:eastAsia="Times New Roman"/>
        </w:rPr>
        <w:t xml:space="preserve">Correspondence: </w:t>
      </w:r>
      <w:hyperlink r:id="rId9">
        <w:r w:rsidR="00070010">
          <w:rPr>
            <w:rFonts w:eastAsia="Times New Roman"/>
            <w:u w:val="single"/>
          </w:rPr>
          <w:t>ctbrown@ucdavis.edu</w:t>
        </w:r>
      </w:hyperlink>
    </w:p>
    <w:p w14:paraId="066567E3" w14:textId="77777777" w:rsidR="00A73D29" w:rsidRDefault="00A73D29" w:rsidP="00A115A8">
      <w:pPr>
        <w:pStyle w:val="Normal1"/>
        <w:spacing w:line="240" w:lineRule="auto"/>
        <w:rPr>
          <w:rFonts w:eastAsia="Times New Roman"/>
        </w:rPr>
      </w:pPr>
    </w:p>
    <w:p w14:paraId="028E2363" w14:textId="77777777" w:rsidR="00857FD6" w:rsidRDefault="00857FD6" w:rsidP="00A115A8">
      <w:pPr>
        <w:spacing w:line="240" w:lineRule="auto"/>
        <w:rPr>
          <w:rFonts w:eastAsia="Times New Roman"/>
          <w:b/>
        </w:rPr>
      </w:pPr>
      <w:r>
        <w:rPr>
          <w:rFonts w:eastAsia="Times New Roman"/>
          <w:b/>
        </w:rPr>
        <w:br w:type="page"/>
      </w:r>
    </w:p>
    <w:p w14:paraId="7B4F2B41" w14:textId="3988824C" w:rsidR="00A73D29" w:rsidRPr="0061282D" w:rsidRDefault="00070010" w:rsidP="00A115A8">
      <w:pPr>
        <w:pStyle w:val="Normal1"/>
        <w:spacing w:line="240" w:lineRule="auto"/>
        <w:outlineLvl w:val="0"/>
        <w:rPr>
          <w:rFonts w:eastAsia="Times New Roman"/>
          <w:b/>
        </w:rPr>
      </w:pPr>
      <w:r>
        <w:rPr>
          <w:rFonts w:eastAsia="Times New Roman"/>
          <w:b/>
        </w:rPr>
        <w:lastRenderedPageBreak/>
        <w:t>Abstract</w:t>
      </w:r>
    </w:p>
    <w:p w14:paraId="273B5ADF" w14:textId="77777777" w:rsidR="00A73D29" w:rsidRDefault="00A73D29" w:rsidP="00A115A8">
      <w:pPr>
        <w:pStyle w:val="Normal1"/>
        <w:spacing w:line="240" w:lineRule="auto"/>
        <w:rPr>
          <w:rFonts w:eastAsia="Times New Roman"/>
        </w:rPr>
      </w:pPr>
    </w:p>
    <w:p w14:paraId="15CE844B" w14:textId="77777777" w:rsidR="00857FD6" w:rsidRDefault="00857FD6" w:rsidP="00A115A8">
      <w:pPr>
        <w:pStyle w:val="Normal1"/>
        <w:spacing w:line="240" w:lineRule="auto"/>
        <w:outlineLvl w:val="0"/>
        <w:rPr>
          <w:rFonts w:eastAsia="Times New Roman"/>
          <w:b/>
        </w:rPr>
      </w:pPr>
      <w:r>
        <w:rPr>
          <w:rFonts w:eastAsia="Times New Roman"/>
          <w:b/>
        </w:rPr>
        <w:t>Background</w:t>
      </w:r>
    </w:p>
    <w:p w14:paraId="1CC8BEC3" w14:textId="1EE13EA8" w:rsidR="003A6A63" w:rsidRPr="00F05552" w:rsidRDefault="00F05552" w:rsidP="00A115A8">
      <w:pPr>
        <w:pStyle w:val="Normal1"/>
        <w:spacing w:line="240" w:lineRule="auto"/>
        <w:rPr>
          <w:rFonts w:eastAsia="Times New Roman"/>
        </w:rPr>
      </w:pPr>
      <w:r w:rsidRPr="00287A18">
        <w:rPr>
          <w:rFonts w:eastAsia="Times New Roman"/>
          <w:i/>
        </w:rPr>
        <w:t xml:space="preserve">De novo </w:t>
      </w:r>
      <w:r>
        <w:rPr>
          <w:rFonts w:eastAsia="Times New Roman"/>
        </w:rPr>
        <w:t xml:space="preserve">transcriptome assemblies are </w:t>
      </w:r>
      <w:r w:rsidR="00CE556F">
        <w:rPr>
          <w:rFonts w:eastAsia="Times New Roman"/>
        </w:rPr>
        <w:t xml:space="preserve">required prior to analyzing </w:t>
      </w:r>
      <w:proofErr w:type="spellStart"/>
      <w:r w:rsidR="00CE556F">
        <w:rPr>
          <w:rFonts w:eastAsia="Times New Roman"/>
        </w:rPr>
        <w:t>RNAseq</w:t>
      </w:r>
      <w:proofErr w:type="spellEnd"/>
      <w:r w:rsidR="00316135">
        <w:rPr>
          <w:rFonts w:eastAsia="Times New Roman"/>
        </w:rPr>
        <w:t xml:space="preserve"> </w:t>
      </w:r>
      <w:r w:rsidR="001D74EB">
        <w:rPr>
          <w:rFonts w:eastAsia="Times New Roman"/>
        </w:rPr>
        <w:t xml:space="preserve">data from a </w:t>
      </w:r>
      <w:r w:rsidR="00716336">
        <w:rPr>
          <w:rFonts w:eastAsia="Times New Roman"/>
        </w:rPr>
        <w:t xml:space="preserve">species </w:t>
      </w:r>
      <w:r w:rsidR="00316135">
        <w:rPr>
          <w:rFonts w:eastAsia="Times New Roman"/>
        </w:rPr>
        <w:t>with</w:t>
      </w:r>
      <w:r w:rsidR="001D74EB">
        <w:rPr>
          <w:rFonts w:eastAsia="Times New Roman"/>
        </w:rPr>
        <w:t xml:space="preserve">out an </w:t>
      </w:r>
      <w:r w:rsidR="00316135">
        <w:rPr>
          <w:rFonts w:eastAsia="Times New Roman"/>
        </w:rPr>
        <w:t>existing reference</w:t>
      </w:r>
      <w:r w:rsidR="00931D4E">
        <w:rPr>
          <w:rFonts w:eastAsia="Times New Roman"/>
        </w:rPr>
        <w:t xml:space="preserve"> genome</w:t>
      </w:r>
      <w:r w:rsidR="003B5803">
        <w:rPr>
          <w:rFonts w:eastAsia="Times New Roman"/>
        </w:rPr>
        <w:t xml:space="preserve"> or transcriptome</w:t>
      </w:r>
      <w:r>
        <w:rPr>
          <w:rFonts w:eastAsia="Times New Roman"/>
        </w:rPr>
        <w:t xml:space="preserve">. </w:t>
      </w:r>
      <w:r w:rsidR="00A6068D">
        <w:rPr>
          <w:rFonts w:eastAsia="Times New Roman"/>
        </w:rPr>
        <w:t>Despite the</w:t>
      </w:r>
      <w:r w:rsidR="00FC2641">
        <w:rPr>
          <w:rFonts w:eastAsia="Times New Roman"/>
        </w:rPr>
        <w:t xml:space="preserve"> </w:t>
      </w:r>
      <w:r w:rsidR="00D825F4">
        <w:rPr>
          <w:rFonts w:eastAsia="Times New Roman"/>
        </w:rPr>
        <w:t>prevalence</w:t>
      </w:r>
      <w:r w:rsidR="00A6068D">
        <w:rPr>
          <w:rFonts w:eastAsia="Times New Roman"/>
        </w:rPr>
        <w:t xml:space="preserve"> of </w:t>
      </w:r>
      <w:r w:rsidR="00931D4E">
        <w:rPr>
          <w:rFonts w:eastAsia="Times New Roman"/>
        </w:rPr>
        <w:t>transcriptomic studies</w:t>
      </w:r>
      <w:r w:rsidR="00FC2641">
        <w:rPr>
          <w:rFonts w:eastAsia="Times New Roman"/>
        </w:rPr>
        <w:t xml:space="preserve">, </w:t>
      </w:r>
      <w:r w:rsidR="00931D4E">
        <w:rPr>
          <w:rFonts w:eastAsia="Times New Roman"/>
        </w:rPr>
        <w:t xml:space="preserve">the </w:t>
      </w:r>
      <w:r w:rsidR="008101A2">
        <w:rPr>
          <w:rFonts w:eastAsia="Times New Roman"/>
        </w:rPr>
        <w:t>effects</w:t>
      </w:r>
      <w:r w:rsidR="007E7034">
        <w:rPr>
          <w:rFonts w:eastAsia="Times New Roman"/>
        </w:rPr>
        <w:t xml:space="preserve"> </w:t>
      </w:r>
      <w:r w:rsidR="00931D4E">
        <w:rPr>
          <w:rFonts w:eastAsia="Times New Roman"/>
        </w:rPr>
        <w:t xml:space="preserve">of </w:t>
      </w:r>
      <w:r w:rsidR="00E330AF">
        <w:rPr>
          <w:rFonts w:eastAsia="Times New Roman"/>
        </w:rPr>
        <w:t xml:space="preserve">using </w:t>
      </w:r>
      <w:r w:rsidR="00851661">
        <w:rPr>
          <w:rFonts w:eastAsia="Times New Roman"/>
        </w:rPr>
        <w:t>a</w:t>
      </w:r>
      <w:r w:rsidR="00962CF5">
        <w:rPr>
          <w:rFonts w:eastAsia="Times New Roman"/>
        </w:rPr>
        <w:t xml:space="preserve"> </w:t>
      </w:r>
      <w:r w:rsidR="00130298">
        <w:rPr>
          <w:rFonts w:eastAsia="Times New Roman"/>
        </w:rPr>
        <w:t>particular workflow, or “pipeline”,</w:t>
      </w:r>
      <w:r w:rsidR="00931D4E">
        <w:rPr>
          <w:rFonts w:eastAsia="Times New Roman"/>
        </w:rPr>
        <w:t xml:space="preserve"> </w:t>
      </w:r>
      <w:r w:rsidR="006373BC">
        <w:rPr>
          <w:rFonts w:eastAsia="Times New Roman"/>
        </w:rPr>
        <w:t xml:space="preserve">on the </w:t>
      </w:r>
      <w:r w:rsidR="008101A2">
        <w:rPr>
          <w:rFonts w:eastAsia="Times New Roman"/>
        </w:rPr>
        <w:t xml:space="preserve">resulting </w:t>
      </w:r>
      <w:r w:rsidR="006373BC">
        <w:rPr>
          <w:rFonts w:eastAsia="Times New Roman"/>
        </w:rPr>
        <w:t>assemblies</w:t>
      </w:r>
      <w:r w:rsidR="00933F36">
        <w:rPr>
          <w:rFonts w:eastAsia="Times New Roman"/>
        </w:rPr>
        <w:t xml:space="preserve"> are</w:t>
      </w:r>
      <w:r w:rsidR="00931D4E">
        <w:rPr>
          <w:rFonts w:eastAsia="Times New Roman"/>
        </w:rPr>
        <w:t xml:space="preserve"> poorly understood</w:t>
      </w:r>
      <w:r w:rsidR="007E7034">
        <w:rPr>
          <w:rFonts w:eastAsia="Times New Roman"/>
        </w:rPr>
        <w:t xml:space="preserve">. </w:t>
      </w:r>
      <w:r w:rsidR="00931D4E">
        <w:rPr>
          <w:rFonts w:eastAsia="Times New Roman"/>
        </w:rPr>
        <w:t>Here, a</w:t>
      </w:r>
      <w:r w:rsidR="00A146AF">
        <w:rPr>
          <w:rFonts w:eastAsia="Times New Roman"/>
        </w:rPr>
        <w:t xml:space="preserve"> </w:t>
      </w:r>
      <w:r w:rsidR="009970B5">
        <w:rPr>
          <w:rFonts w:eastAsia="Times New Roman"/>
        </w:rPr>
        <w:t>pipeline</w:t>
      </w:r>
      <w:r w:rsidR="00962CF5">
        <w:rPr>
          <w:rFonts w:eastAsia="Times New Roman"/>
        </w:rPr>
        <w:t xml:space="preserve"> </w:t>
      </w:r>
      <w:r w:rsidR="00C87BAB">
        <w:rPr>
          <w:rFonts w:eastAsia="Times New Roman"/>
        </w:rPr>
        <w:t xml:space="preserve">was </w:t>
      </w:r>
      <w:r w:rsidR="00167A20">
        <w:rPr>
          <w:rFonts w:eastAsia="Times New Roman"/>
        </w:rPr>
        <w:t xml:space="preserve">programmatically </w:t>
      </w:r>
      <w:r w:rsidR="00A146AF">
        <w:rPr>
          <w:rFonts w:eastAsia="Times New Roman"/>
        </w:rPr>
        <w:t>automated and used</w:t>
      </w:r>
      <w:r w:rsidR="00931D4E">
        <w:rPr>
          <w:rFonts w:eastAsia="Times New Roman"/>
        </w:rPr>
        <w:t xml:space="preserve"> </w:t>
      </w:r>
      <w:r w:rsidR="00962CF5">
        <w:rPr>
          <w:rFonts w:eastAsia="Times New Roman"/>
        </w:rPr>
        <w:t xml:space="preserve">to assemble and annotate </w:t>
      </w:r>
      <w:r w:rsidR="001A2C98">
        <w:rPr>
          <w:rFonts w:eastAsia="Times New Roman"/>
        </w:rPr>
        <w:t xml:space="preserve">raw </w:t>
      </w:r>
      <w:r w:rsidR="00931D4E">
        <w:rPr>
          <w:rFonts w:eastAsia="Times New Roman"/>
        </w:rPr>
        <w:t>tra</w:t>
      </w:r>
      <w:r w:rsidR="00EE2ED4">
        <w:rPr>
          <w:rFonts w:eastAsia="Times New Roman"/>
        </w:rPr>
        <w:t>n</w:t>
      </w:r>
      <w:r w:rsidR="00931D4E">
        <w:rPr>
          <w:rFonts w:eastAsia="Times New Roman"/>
        </w:rPr>
        <w:t>scriptomic</w:t>
      </w:r>
      <w:r w:rsidR="002A1995">
        <w:rPr>
          <w:rFonts w:eastAsia="Times New Roman"/>
        </w:rPr>
        <w:t xml:space="preserve"> </w:t>
      </w:r>
      <w:r w:rsidR="00A96432">
        <w:rPr>
          <w:rFonts w:eastAsia="Times New Roman"/>
        </w:rPr>
        <w:t xml:space="preserve">short </w:t>
      </w:r>
      <w:r w:rsidR="002A1995">
        <w:rPr>
          <w:rFonts w:eastAsia="Times New Roman"/>
        </w:rPr>
        <w:t>read</w:t>
      </w:r>
      <w:r w:rsidR="00931D4E">
        <w:rPr>
          <w:rFonts w:eastAsia="Times New Roman"/>
        </w:rPr>
        <w:t xml:space="preserve"> </w:t>
      </w:r>
      <w:r w:rsidR="001A2C98">
        <w:rPr>
          <w:rFonts w:eastAsia="Times New Roman"/>
        </w:rPr>
        <w:t xml:space="preserve">data collected by the Marine Microbial Eukaryotic Transcriptome Sequencing Project (MMETSP). </w:t>
      </w:r>
      <w:r w:rsidR="003C3D6C">
        <w:rPr>
          <w:rFonts w:eastAsia="Times New Roman"/>
        </w:rPr>
        <w:t>Transcriptome a</w:t>
      </w:r>
      <w:r w:rsidR="001A2C98">
        <w:rPr>
          <w:rFonts w:eastAsia="Times New Roman"/>
        </w:rPr>
        <w:t xml:space="preserve">ssemblies </w:t>
      </w:r>
      <w:r w:rsidR="00931D4E">
        <w:rPr>
          <w:rFonts w:eastAsia="Times New Roman"/>
        </w:rPr>
        <w:t xml:space="preserve">generated through this pipeline </w:t>
      </w:r>
      <w:r w:rsidR="001A2C98">
        <w:rPr>
          <w:rFonts w:eastAsia="Times New Roman"/>
        </w:rPr>
        <w:t xml:space="preserve">were </w:t>
      </w:r>
      <w:r w:rsidR="00962CF5">
        <w:rPr>
          <w:rFonts w:eastAsia="Times New Roman"/>
        </w:rPr>
        <w:t>evaluate</w:t>
      </w:r>
      <w:r w:rsidR="001A2C98">
        <w:rPr>
          <w:rFonts w:eastAsia="Times New Roman"/>
        </w:rPr>
        <w:t>d</w:t>
      </w:r>
      <w:r w:rsidR="009970B5">
        <w:rPr>
          <w:rFonts w:eastAsia="Times New Roman"/>
        </w:rPr>
        <w:t xml:space="preserve"> and</w:t>
      </w:r>
      <w:r w:rsidR="00962CF5">
        <w:rPr>
          <w:rFonts w:eastAsia="Times New Roman"/>
        </w:rPr>
        <w:t xml:space="preserve"> compare</w:t>
      </w:r>
      <w:r w:rsidR="001A2C98">
        <w:rPr>
          <w:rFonts w:eastAsia="Times New Roman"/>
        </w:rPr>
        <w:t>d</w:t>
      </w:r>
      <w:r w:rsidR="00F83036">
        <w:rPr>
          <w:rFonts w:eastAsia="Times New Roman"/>
        </w:rPr>
        <w:t xml:space="preserve"> </w:t>
      </w:r>
      <w:r w:rsidR="00931D4E">
        <w:rPr>
          <w:rFonts w:eastAsia="Times New Roman"/>
        </w:rPr>
        <w:t xml:space="preserve">against assemblies </w:t>
      </w:r>
      <w:r w:rsidR="00B21058">
        <w:rPr>
          <w:rFonts w:eastAsia="Times New Roman"/>
        </w:rPr>
        <w:t xml:space="preserve">that were previously </w:t>
      </w:r>
      <w:r w:rsidR="00931D4E">
        <w:rPr>
          <w:rFonts w:eastAsia="Times New Roman"/>
        </w:rPr>
        <w:t xml:space="preserve">generated </w:t>
      </w:r>
      <w:r w:rsidR="00831E3A">
        <w:rPr>
          <w:rFonts w:eastAsia="Times New Roman"/>
        </w:rPr>
        <w:t>with a pipeline</w:t>
      </w:r>
      <w:r w:rsidR="00D55BBB">
        <w:rPr>
          <w:rFonts w:eastAsia="Times New Roman"/>
        </w:rPr>
        <w:t xml:space="preserve"> developed by the National Center for Genome Research (NCGR)</w:t>
      </w:r>
      <w:r w:rsidR="009970B5">
        <w:rPr>
          <w:rFonts w:eastAsia="Times New Roman"/>
        </w:rPr>
        <w:t>.</w:t>
      </w:r>
    </w:p>
    <w:p w14:paraId="300B6A41" w14:textId="77777777" w:rsidR="009970B5" w:rsidRDefault="009970B5" w:rsidP="00A115A8">
      <w:pPr>
        <w:pStyle w:val="Normal1"/>
        <w:spacing w:line="240" w:lineRule="auto"/>
        <w:outlineLvl w:val="0"/>
        <w:rPr>
          <w:rFonts w:eastAsia="Times New Roman"/>
          <w:b/>
        </w:rPr>
      </w:pPr>
    </w:p>
    <w:p w14:paraId="2B19D309" w14:textId="25F400A0" w:rsidR="00A73D29" w:rsidRDefault="00857FD6" w:rsidP="00A115A8">
      <w:pPr>
        <w:pStyle w:val="Normal1"/>
        <w:spacing w:line="240" w:lineRule="auto"/>
        <w:outlineLvl w:val="0"/>
        <w:rPr>
          <w:rFonts w:eastAsia="Times New Roman"/>
          <w:b/>
        </w:rPr>
      </w:pPr>
      <w:r>
        <w:rPr>
          <w:rFonts w:eastAsia="Times New Roman"/>
          <w:b/>
        </w:rPr>
        <w:t>Findings</w:t>
      </w:r>
    </w:p>
    <w:p w14:paraId="3DEB296E" w14:textId="3F15D3CA" w:rsidR="003906A8" w:rsidRPr="003906A8" w:rsidRDefault="00DC5D15" w:rsidP="00A115A8">
      <w:pPr>
        <w:spacing w:line="240" w:lineRule="auto"/>
        <w:rPr>
          <w:rFonts w:eastAsia="Times New Roman"/>
        </w:rPr>
      </w:pPr>
      <w:r>
        <w:rPr>
          <w:rFonts w:eastAsia="Times New Roman"/>
        </w:rPr>
        <w:t>New</w:t>
      </w:r>
      <w:r w:rsidR="00716336" w:rsidRPr="00716336">
        <w:rPr>
          <w:rFonts w:eastAsia="Times New Roman"/>
        </w:rPr>
        <w:t xml:space="preserve"> </w:t>
      </w:r>
      <w:r w:rsidR="003C3D6C">
        <w:rPr>
          <w:rFonts w:eastAsia="Times New Roman"/>
        </w:rPr>
        <w:t xml:space="preserve">transcriptome </w:t>
      </w:r>
      <w:r w:rsidR="00716336" w:rsidRPr="00716336">
        <w:rPr>
          <w:rFonts w:eastAsia="Times New Roman"/>
        </w:rPr>
        <w:t xml:space="preserve">assemblies contained </w:t>
      </w:r>
      <w:r w:rsidR="00F83036">
        <w:rPr>
          <w:rFonts w:eastAsia="Times New Roman"/>
        </w:rPr>
        <w:t>70</w:t>
      </w:r>
      <w:r>
        <w:rPr>
          <w:rFonts w:eastAsia="Times New Roman"/>
        </w:rPr>
        <w:t xml:space="preserve">% </w:t>
      </w:r>
      <w:r w:rsidR="00716336" w:rsidRPr="00716336">
        <w:rPr>
          <w:rFonts w:eastAsia="Times New Roman"/>
        </w:rPr>
        <w:t xml:space="preserve">of the </w:t>
      </w:r>
      <w:r>
        <w:rPr>
          <w:rFonts w:eastAsia="Times New Roman"/>
        </w:rPr>
        <w:t>previous</w:t>
      </w:r>
      <w:r w:rsidR="00716336" w:rsidRPr="00716336">
        <w:rPr>
          <w:rFonts w:eastAsia="Times New Roman"/>
        </w:rPr>
        <w:t xml:space="preserve"> </w:t>
      </w:r>
      <w:proofErr w:type="spellStart"/>
      <w:r w:rsidR="00716336" w:rsidRPr="00716336">
        <w:rPr>
          <w:rFonts w:eastAsia="Times New Roman"/>
        </w:rPr>
        <w:t>contigs</w:t>
      </w:r>
      <w:proofErr w:type="spellEnd"/>
      <w:r w:rsidR="00716336" w:rsidRPr="00716336">
        <w:rPr>
          <w:rFonts w:eastAsia="Times New Roman"/>
        </w:rPr>
        <w:t xml:space="preserve"> as well as new content</w:t>
      </w:r>
      <w:r w:rsidR="00E330AF">
        <w:rPr>
          <w:rFonts w:eastAsia="Times New Roman"/>
        </w:rPr>
        <w:t>.</w:t>
      </w:r>
      <w:r w:rsidR="003906A8">
        <w:rPr>
          <w:rFonts w:eastAsia="Times New Roman"/>
        </w:rPr>
        <w:t xml:space="preserve"> </w:t>
      </w:r>
      <w:r w:rsidR="004D78C6">
        <w:rPr>
          <w:rFonts w:eastAsia="Times New Roman"/>
        </w:rPr>
        <w:t>O</w:t>
      </w:r>
      <w:r w:rsidR="00E330AF">
        <w:rPr>
          <w:rFonts w:eastAsia="Times New Roman"/>
        </w:rPr>
        <w:t>n</w:t>
      </w:r>
      <w:r w:rsidR="00A146AF">
        <w:rPr>
          <w:rFonts w:eastAsia="Times New Roman"/>
        </w:rPr>
        <w:t xml:space="preserve"> average</w:t>
      </w:r>
      <w:r w:rsidR="004D78C6">
        <w:rPr>
          <w:rFonts w:eastAsia="Times New Roman"/>
        </w:rPr>
        <w:t xml:space="preserve">, </w:t>
      </w:r>
      <w:r w:rsidR="000817DC">
        <w:rPr>
          <w:rFonts w:eastAsia="Times New Roman"/>
        </w:rPr>
        <w:t>7</w:t>
      </w:r>
      <w:r w:rsidR="00F83036">
        <w:rPr>
          <w:rFonts w:eastAsia="Times New Roman"/>
        </w:rPr>
        <w:t>.8</w:t>
      </w:r>
      <w:r w:rsidR="000817DC">
        <w:rPr>
          <w:rFonts w:eastAsia="Times New Roman"/>
        </w:rPr>
        <w:t xml:space="preserve"> </w:t>
      </w:r>
      <w:r w:rsidR="00A146AF" w:rsidRPr="00C956DA">
        <w:rPr>
          <w:rFonts w:eastAsia="Times New Roman"/>
          <w:shd w:val="clear" w:color="auto" w:fill="FFFFFF"/>
          <w:lang w:val="en-US"/>
        </w:rPr>
        <w:t>±</w:t>
      </w:r>
      <w:r w:rsidR="00A146AF">
        <w:rPr>
          <w:rFonts w:eastAsia="Times New Roman"/>
          <w:shd w:val="clear" w:color="auto" w:fill="FFFFFF"/>
          <w:lang w:val="en-US"/>
        </w:rPr>
        <w:t xml:space="preserve"> 0.19</w:t>
      </w:r>
      <w:r w:rsidR="004D78C6">
        <w:rPr>
          <w:rFonts w:eastAsia="Times New Roman"/>
          <w:shd w:val="clear" w:color="auto" w:fill="FFFFFF"/>
          <w:lang w:val="en-US"/>
        </w:rPr>
        <w:t>%</w:t>
      </w:r>
      <w:r w:rsidR="00A146AF">
        <w:rPr>
          <w:rFonts w:eastAsia="Times New Roman"/>
          <w:shd w:val="clear" w:color="auto" w:fill="FFFFFF"/>
          <w:lang w:val="en-US"/>
        </w:rPr>
        <w:t xml:space="preserve"> </w:t>
      </w:r>
      <w:r w:rsidR="000817DC">
        <w:rPr>
          <w:rFonts w:eastAsia="Times New Roman"/>
        </w:rPr>
        <w:t>of the</w:t>
      </w:r>
      <w:r w:rsidR="00A146AF">
        <w:rPr>
          <w:rFonts w:eastAsia="Times New Roman"/>
        </w:rPr>
        <w:t xml:space="preserve"> </w:t>
      </w:r>
      <w:r w:rsidR="00E330AF">
        <w:rPr>
          <w:rFonts w:eastAsia="Times New Roman"/>
        </w:rPr>
        <w:t xml:space="preserve">annotated </w:t>
      </w:r>
      <w:proofErr w:type="spellStart"/>
      <w:r w:rsidR="00A146AF">
        <w:rPr>
          <w:rFonts w:eastAsia="Times New Roman"/>
        </w:rPr>
        <w:t>contigs</w:t>
      </w:r>
      <w:proofErr w:type="spellEnd"/>
      <w:r w:rsidR="00F83036">
        <w:rPr>
          <w:rFonts w:eastAsia="Times New Roman"/>
        </w:rPr>
        <w:t xml:space="preserve"> </w:t>
      </w:r>
      <w:r w:rsidR="00E330AF">
        <w:rPr>
          <w:rFonts w:eastAsia="Times New Roman"/>
        </w:rPr>
        <w:t xml:space="preserve">in the new assemblies </w:t>
      </w:r>
      <w:r w:rsidR="004D78C6">
        <w:rPr>
          <w:rFonts w:eastAsia="Times New Roman"/>
        </w:rPr>
        <w:t>were</w:t>
      </w:r>
      <w:r w:rsidR="00A146AF">
        <w:rPr>
          <w:rFonts w:eastAsia="Times New Roman"/>
        </w:rPr>
        <w:t xml:space="preserve"> novel </w:t>
      </w:r>
      <w:r w:rsidR="00E330AF">
        <w:rPr>
          <w:rFonts w:eastAsia="Times New Roman"/>
        </w:rPr>
        <w:t xml:space="preserve">gene names not found in </w:t>
      </w:r>
      <w:r w:rsidR="007E7034">
        <w:rPr>
          <w:rFonts w:eastAsia="Times New Roman"/>
        </w:rPr>
        <w:t>the previous assemblies</w:t>
      </w:r>
      <w:r w:rsidR="003906A8">
        <w:rPr>
          <w:rFonts w:eastAsia="Times New Roman"/>
        </w:rPr>
        <w:t xml:space="preserve">. </w:t>
      </w:r>
      <w:r w:rsidR="00C937F2">
        <w:rPr>
          <w:rFonts w:eastAsia="Times New Roman"/>
        </w:rPr>
        <w:t xml:space="preserve">Taxonomic trends were observed in the assembly metrics, with </w:t>
      </w:r>
      <w:r w:rsidR="003C3D6C">
        <w:rPr>
          <w:rFonts w:eastAsia="Times New Roman"/>
        </w:rPr>
        <w:t xml:space="preserve">assemblies from the </w:t>
      </w:r>
      <w:proofErr w:type="spellStart"/>
      <w:r w:rsidR="00C937F2">
        <w:rPr>
          <w:rFonts w:eastAsia="Times New Roman"/>
        </w:rPr>
        <w:t>Dinoflagellata</w:t>
      </w:r>
      <w:proofErr w:type="spellEnd"/>
      <w:r w:rsidR="001A2C98">
        <w:rPr>
          <w:rFonts w:eastAsia="Times New Roman"/>
        </w:rPr>
        <w:t xml:space="preserve"> and </w:t>
      </w:r>
      <w:proofErr w:type="spellStart"/>
      <w:r w:rsidR="001A2C98">
        <w:rPr>
          <w:rFonts w:eastAsia="Times New Roman"/>
        </w:rPr>
        <w:t>Ciliophora</w:t>
      </w:r>
      <w:proofErr w:type="spellEnd"/>
      <w:r w:rsidR="001A2C98">
        <w:rPr>
          <w:rFonts w:eastAsia="Times New Roman"/>
        </w:rPr>
        <w:t xml:space="preserve"> </w:t>
      </w:r>
      <w:r w:rsidR="003C3D6C">
        <w:rPr>
          <w:rFonts w:eastAsia="Times New Roman"/>
        </w:rPr>
        <w:t xml:space="preserve">phyla </w:t>
      </w:r>
      <w:r w:rsidR="00A6068D">
        <w:rPr>
          <w:rFonts w:eastAsia="Times New Roman"/>
        </w:rPr>
        <w:t>showing</w:t>
      </w:r>
      <w:r w:rsidR="001A2C98">
        <w:rPr>
          <w:rFonts w:eastAsia="Times New Roman"/>
        </w:rPr>
        <w:t xml:space="preserve"> a higher </w:t>
      </w:r>
      <w:r w:rsidR="00D53E60">
        <w:rPr>
          <w:rFonts w:eastAsia="Times New Roman"/>
        </w:rPr>
        <w:t>percentage of open reading frames</w:t>
      </w:r>
      <w:r w:rsidR="001A2C98">
        <w:rPr>
          <w:rFonts w:eastAsia="Times New Roman"/>
        </w:rPr>
        <w:t xml:space="preserve"> and number of </w:t>
      </w:r>
      <w:proofErr w:type="spellStart"/>
      <w:r w:rsidR="001A2C98">
        <w:rPr>
          <w:rFonts w:eastAsia="Times New Roman"/>
        </w:rPr>
        <w:t>contigs</w:t>
      </w:r>
      <w:proofErr w:type="spellEnd"/>
      <w:r w:rsidR="00C937F2">
        <w:rPr>
          <w:rFonts w:eastAsia="Times New Roman"/>
        </w:rPr>
        <w:t xml:space="preserve"> than </w:t>
      </w:r>
      <w:r w:rsidR="003960C5">
        <w:rPr>
          <w:rFonts w:eastAsia="Times New Roman"/>
        </w:rPr>
        <w:t xml:space="preserve">transcriptomes from </w:t>
      </w:r>
      <w:r w:rsidR="00C937F2">
        <w:rPr>
          <w:rFonts w:eastAsia="Times New Roman"/>
        </w:rPr>
        <w:t>other phyla</w:t>
      </w:r>
      <w:r w:rsidR="00D53E60">
        <w:rPr>
          <w:rFonts w:eastAsia="Times New Roman"/>
        </w:rPr>
        <w:t>.</w:t>
      </w:r>
    </w:p>
    <w:p w14:paraId="40F81EB3" w14:textId="77777777" w:rsidR="009970B5" w:rsidRDefault="009970B5" w:rsidP="00A115A8">
      <w:pPr>
        <w:pStyle w:val="Normal1"/>
        <w:spacing w:line="240" w:lineRule="auto"/>
        <w:outlineLvl w:val="0"/>
        <w:rPr>
          <w:rFonts w:eastAsia="Times New Roman"/>
          <w:b/>
        </w:rPr>
      </w:pPr>
    </w:p>
    <w:p w14:paraId="48D98FD7" w14:textId="5D700C70" w:rsidR="00857FD6" w:rsidRPr="00857FD6" w:rsidRDefault="00857FD6" w:rsidP="00A115A8">
      <w:pPr>
        <w:pStyle w:val="Normal1"/>
        <w:spacing w:line="240" w:lineRule="auto"/>
        <w:outlineLvl w:val="0"/>
        <w:rPr>
          <w:rFonts w:eastAsia="Times New Roman"/>
          <w:b/>
        </w:rPr>
      </w:pPr>
      <w:r>
        <w:rPr>
          <w:rFonts w:eastAsia="Times New Roman"/>
          <w:b/>
        </w:rPr>
        <w:t>Conclusions</w:t>
      </w:r>
    </w:p>
    <w:p w14:paraId="18C1D8B0" w14:textId="684F9D73" w:rsidR="00A73D29" w:rsidRPr="00716336" w:rsidRDefault="00D55BBB" w:rsidP="00A115A8">
      <w:pPr>
        <w:spacing w:line="240" w:lineRule="auto"/>
        <w:rPr>
          <w:rFonts w:eastAsia="Times New Roman"/>
          <w:b/>
        </w:rPr>
      </w:pPr>
      <w:r>
        <w:rPr>
          <w:rFonts w:eastAsia="Times New Roman"/>
        </w:rPr>
        <w:t>Given current bioinformatics approaches, there is no single ‘</w:t>
      </w:r>
      <w:r w:rsidR="00201B04">
        <w:rPr>
          <w:rFonts w:eastAsia="Times New Roman"/>
        </w:rPr>
        <w:t>best</w:t>
      </w:r>
      <w:r>
        <w:rPr>
          <w:rFonts w:eastAsia="Times New Roman"/>
        </w:rPr>
        <w:t>’</w:t>
      </w:r>
      <w:r w:rsidR="00201B04">
        <w:rPr>
          <w:rFonts w:eastAsia="Times New Roman"/>
        </w:rPr>
        <w:t xml:space="preserve"> reference transcriptome</w:t>
      </w:r>
      <w:r>
        <w:rPr>
          <w:rFonts w:eastAsia="Times New Roman"/>
        </w:rPr>
        <w:t xml:space="preserve"> </w:t>
      </w:r>
      <w:r w:rsidR="00DB3052">
        <w:rPr>
          <w:rFonts w:eastAsia="Times New Roman"/>
        </w:rPr>
        <w:t xml:space="preserve">for a particular </w:t>
      </w:r>
      <w:r>
        <w:rPr>
          <w:rFonts w:eastAsia="Times New Roman"/>
        </w:rPr>
        <w:t>set of raw data</w:t>
      </w:r>
      <w:r w:rsidR="00201B04">
        <w:rPr>
          <w:rFonts w:eastAsia="Times New Roman"/>
        </w:rPr>
        <w:t xml:space="preserve">. </w:t>
      </w:r>
      <w:r>
        <w:rPr>
          <w:rFonts w:eastAsia="Times New Roman"/>
        </w:rPr>
        <w:t>A</w:t>
      </w:r>
      <w:r w:rsidR="00DB3052">
        <w:rPr>
          <w:rFonts w:eastAsia="Times New Roman"/>
        </w:rPr>
        <w:t>s the optimum transcriptome is a moving target, impr</w:t>
      </w:r>
      <w:r w:rsidR="00A115A8">
        <w:rPr>
          <w:rFonts w:eastAsia="Times New Roman"/>
        </w:rPr>
        <w:t>o</w:t>
      </w:r>
      <w:r w:rsidR="00DB3052">
        <w:rPr>
          <w:rFonts w:eastAsia="Times New Roman"/>
        </w:rPr>
        <w:t>ving (or not) with new tools and approaches</w:t>
      </w:r>
      <w:r>
        <w:rPr>
          <w:rFonts w:eastAsia="Times New Roman"/>
        </w:rPr>
        <w:t>, a</w:t>
      </w:r>
      <w:r w:rsidRPr="00716336">
        <w:rPr>
          <w:rFonts w:eastAsia="Times New Roman"/>
        </w:rPr>
        <w:t>utomated</w:t>
      </w:r>
      <w:r w:rsidR="00C06AC2">
        <w:rPr>
          <w:rFonts w:eastAsia="Times New Roman"/>
        </w:rPr>
        <w:t xml:space="preserve"> and </w:t>
      </w:r>
      <w:r w:rsidR="0071435E">
        <w:rPr>
          <w:rFonts w:eastAsia="Times New Roman"/>
        </w:rPr>
        <w:t>programmable</w:t>
      </w:r>
      <w:r w:rsidRPr="00716336">
        <w:rPr>
          <w:rFonts w:eastAsia="Times New Roman"/>
        </w:rPr>
        <w:t xml:space="preserve"> </w:t>
      </w:r>
      <w:r w:rsidR="00716336" w:rsidRPr="00716336">
        <w:rPr>
          <w:rFonts w:eastAsia="Times New Roman"/>
        </w:rPr>
        <w:t xml:space="preserve">pipelines </w:t>
      </w:r>
      <w:r w:rsidR="00A115A8">
        <w:rPr>
          <w:rFonts w:eastAsia="Times New Roman"/>
        </w:rPr>
        <w:t xml:space="preserve">are </w:t>
      </w:r>
      <w:r w:rsidR="00DB3052">
        <w:rPr>
          <w:rFonts w:eastAsia="Times New Roman"/>
        </w:rPr>
        <w:t xml:space="preserve">invaluable </w:t>
      </w:r>
      <w:r w:rsidR="00C10813">
        <w:rPr>
          <w:rFonts w:eastAsia="Times New Roman"/>
        </w:rPr>
        <w:t>for</w:t>
      </w:r>
      <w:r w:rsidR="00716336" w:rsidRPr="00716336">
        <w:rPr>
          <w:rFonts w:eastAsia="Times New Roman"/>
        </w:rPr>
        <w:t xml:space="preserve"> </w:t>
      </w:r>
      <w:r w:rsidR="00DB3052">
        <w:rPr>
          <w:rFonts w:eastAsia="Times New Roman"/>
        </w:rPr>
        <w:t xml:space="preserve">managing </w:t>
      </w:r>
      <w:r w:rsidR="00AC6A1D">
        <w:rPr>
          <w:rFonts w:eastAsia="Times New Roman"/>
        </w:rPr>
        <w:t xml:space="preserve">the </w:t>
      </w:r>
      <w:r w:rsidR="00B71020">
        <w:rPr>
          <w:rFonts w:eastAsia="Times New Roman"/>
        </w:rPr>
        <w:t xml:space="preserve">computationally-intensive tasks </w:t>
      </w:r>
      <w:r w:rsidR="00AC6A1D">
        <w:rPr>
          <w:rFonts w:eastAsia="Times New Roman"/>
        </w:rPr>
        <w:t xml:space="preserve">required for processing </w:t>
      </w:r>
      <w:r w:rsidR="00E91AE3">
        <w:rPr>
          <w:rFonts w:eastAsia="Times New Roman"/>
        </w:rPr>
        <w:t>large sets of samples</w:t>
      </w:r>
      <w:r w:rsidR="00A6068D">
        <w:rPr>
          <w:rFonts w:eastAsia="Times New Roman"/>
        </w:rPr>
        <w:t xml:space="preserve">. </w:t>
      </w:r>
      <w:r w:rsidR="00DB3052">
        <w:rPr>
          <w:rFonts w:eastAsia="Times New Roman"/>
        </w:rPr>
        <w:t xml:space="preserve">Moreover, automated </w:t>
      </w:r>
      <w:r w:rsidR="00C06AC2">
        <w:rPr>
          <w:rFonts w:eastAsia="Times New Roman"/>
        </w:rPr>
        <w:t xml:space="preserve">and </w:t>
      </w:r>
      <w:r w:rsidR="0071435E">
        <w:rPr>
          <w:rFonts w:eastAsia="Times New Roman"/>
        </w:rPr>
        <w:t xml:space="preserve">programmable </w:t>
      </w:r>
      <w:r w:rsidR="00DB3052">
        <w:rPr>
          <w:rFonts w:eastAsia="Times New Roman"/>
        </w:rPr>
        <w:t xml:space="preserve">pipelines </w:t>
      </w:r>
      <w:r w:rsidR="005D1C23">
        <w:rPr>
          <w:rFonts w:eastAsia="Times New Roman"/>
        </w:rPr>
        <w:t>facilitate</w:t>
      </w:r>
      <w:r w:rsidR="00DB3052">
        <w:rPr>
          <w:rFonts w:eastAsia="Times New Roman"/>
        </w:rPr>
        <w:t xml:space="preserve"> the comparison of</w:t>
      </w:r>
      <w:r w:rsidR="00433E5A">
        <w:rPr>
          <w:rFonts w:eastAsia="Times New Roman"/>
        </w:rPr>
        <w:t xml:space="preserve"> </w:t>
      </w:r>
      <w:r w:rsidR="001A2C98">
        <w:rPr>
          <w:rFonts w:eastAsia="Times New Roman"/>
        </w:rPr>
        <w:t>diverse</w:t>
      </w:r>
      <w:r w:rsidR="00716336">
        <w:rPr>
          <w:rFonts w:eastAsia="Times New Roman"/>
        </w:rPr>
        <w:t xml:space="preserve"> set</w:t>
      </w:r>
      <w:r w:rsidR="001A2C98">
        <w:rPr>
          <w:rFonts w:eastAsia="Times New Roman"/>
        </w:rPr>
        <w:t>s</w:t>
      </w:r>
      <w:r w:rsidR="00716336">
        <w:rPr>
          <w:rFonts w:eastAsia="Times New Roman"/>
        </w:rPr>
        <w:t xml:space="preserve"> of </w:t>
      </w:r>
      <w:r w:rsidR="001A2C98">
        <w:rPr>
          <w:rFonts w:eastAsia="Times New Roman"/>
        </w:rPr>
        <w:t xml:space="preserve">data </w:t>
      </w:r>
      <w:r w:rsidR="00DB3052">
        <w:rPr>
          <w:rFonts w:eastAsia="Times New Roman"/>
        </w:rPr>
        <w:t xml:space="preserve">by </w:t>
      </w:r>
      <w:r w:rsidR="005D1C23">
        <w:rPr>
          <w:rFonts w:eastAsia="Times New Roman"/>
        </w:rPr>
        <w:t xml:space="preserve">ensuring </w:t>
      </w:r>
      <w:r w:rsidR="00DB3052">
        <w:rPr>
          <w:rFonts w:eastAsia="Times New Roman"/>
        </w:rPr>
        <w:t>a common</w:t>
      </w:r>
      <w:r w:rsidR="008D607F">
        <w:rPr>
          <w:rFonts w:eastAsia="Times New Roman"/>
        </w:rPr>
        <w:t xml:space="preserve"> </w:t>
      </w:r>
      <w:r w:rsidR="00C06AC2">
        <w:rPr>
          <w:rFonts w:eastAsia="Times New Roman"/>
        </w:rPr>
        <w:t xml:space="preserve">evaluation </w:t>
      </w:r>
      <w:r w:rsidR="00DB3052">
        <w:rPr>
          <w:rFonts w:eastAsia="Times New Roman"/>
        </w:rPr>
        <w:t xml:space="preserve">workflow was applied to all samples. Thus, </w:t>
      </w:r>
      <w:r w:rsidR="00612DEE">
        <w:rPr>
          <w:rFonts w:eastAsia="Times New Roman"/>
        </w:rPr>
        <w:t xml:space="preserve">re-assembling existing data in centralized and de-centralized repositories with new tools using </w:t>
      </w:r>
      <w:r w:rsidR="00DB3052">
        <w:rPr>
          <w:rFonts w:eastAsia="Times New Roman"/>
        </w:rPr>
        <w:t>automated</w:t>
      </w:r>
      <w:r w:rsidR="0071435E">
        <w:rPr>
          <w:rFonts w:eastAsia="Times New Roman"/>
        </w:rPr>
        <w:t xml:space="preserve"> and programmable</w:t>
      </w:r>
      <w:r w:rsidR="00612DEE">
        <w:rPr>
          <w:rFonts w:eastAsia="Times New Roman"/>
        </w:rPr>
        <w:t xml:space="preserve"> pipelines may</w:t>
      </w:r>
      <w:r w:rsidR="00DB3052">
        <w:rPr>
          <w:rFonts w:eastAsia="Times New Roman"/>
        </w:rPr>
        <w:t xml:space="preserve"> </w:t>
      </w:r>
      <w:r w:rsidR="00612DEE">
        <w:rPr>
          <w:rFonts w:eastAsia="Times New Roman"/>
        </w:rPr>
        <w:t>yield more</w:t>
      </w:r>
      <w:r w:rsidR="00D02459">
        <w:rPr>
          <w:rFonts w:eastAsia="Times New Roman"/>
        </w:rPr>
        <w:t xml:space="preserve"> accurate identification</w:t>
      </w:r>
      <w:r>
        <w:rPr>
          <w:rFonts w:eastAsia="Times New Roman"/>
        </w:rPr>
        <w:t xml:space="preserve"> </w:t>
      </w:r>
      <w:r w:rsidR="00D02459">
        <w:rPr>
          <w:rFonts w:eastAsia="Times New Roman"/>
        </w:rPr>
        <w:t xml:space="preserve">of </w:t>
      </w:r>
      <w:r w:rsidR="00716336" w:rsidRPr="00716336">
        <w:rPr>
          <w:rFonts w:eastAsia="Times New Roman"/>
        </w:rPr>
        <w:t>taxon-specific trends</w:t>
      </w:r>
      <w:r w:rsidR="00D02459">
        <w:rPr>
          <w:rFonts w:eastAsia="Times New Roman"/>
        </w:rPr>
        <w:t xml:space="preserve"> across samples</w:t>
      </w:r>
      <w:r w:rsidR="00612DEE">
        <w:rPr>
          <w:rFonts w:eastAsia="Times New Roman"/>
        </w:rPr>
        <w:t xml:space="preserve"> in addition to</w:t>
      </w:r>
      <w:r w:rsidR="00C10813" w:rsidRPr="00716336">
        <w:rPr>
          <w:rFonts w:eastAsia="Times New Roman"/>
        </w:rPr>
        <w:t xml:space="preserve"> </w:t>
      </w:r>
      <w:r w:rsidR="001A2C98">
        <w:rPr>
          <w:rFonts w:eastAsia="Times New Roman"/>
        </w:rPr>
        <w:t xml:space="preserve">novel and useful </w:t>
      </w:r>
      <w:r w:rsidR="00D02459">
        <w:rPr>
          <w:rFonts w:eastAsia="Times New Roman"/>
        </w:rPr>
        <w:t xml:space="preserve">products </w:t>
      </w:r>
      <w:r w:rsidR="001A2C98">
        <w:rPr>
          <w:rFonts w:eastAsia="Times New Roman"/>
        </w:rPr>
        <w:t>for the community</w:t>
      </w:r>
      <w:r w:rsidR="00C10813" w:rsidRPr="00716336">
        <w:rPr>
          <w:rFonts w:eastAsia="Times New Roman"/>
        </w:rPr>
        <w:t>.</w:t>
      </w:r>
    </w:p>
    <w:p w14:paraId="447245C0" w14:textId="77777777" w:rsidR="003A6A63" w:rsidRDefault="003A6A63" w:rsidP="00A115A8">
      <w:pPr>
        <w:pStyle w:val="Normal1"/>
        <w:spacing w:line="240" w:lineRule="auto"/>
        <w:rPr>
          <w:rFonts w:eastAsia="Times New Roman"/>
        </w:rPr>
      </w:pPr>
    </w:p>
    <w:p w14:paraId="588AC7E7" w14:textId="77777777" w:rsidR="00AE4A27" w:rsidRDefault="00AE4A27" w:rsidP="00A115A8">
      <w:pPr>
        <w:spacing w:line="240" w:lineRule="auto"/>
        <w:rPr>
          <w:rFonts w:eastAsia="Times New Roman"/>
          <w:b/>
        </w:rPr>
      </w:pPr>
      <w:r>
        <w:rPr>
          <w:rFonts w:eastAsia="Times New Roman"/>
          <w:b/>
        </w:rPr>
        <w:br w:type="page"/>
      </w:r>
    </w:p>
    <w:p w14:paraId="3EF2DD8F" w14:textId="040BECDF" w:rsidR="004D3A80" w:rsidRPr="004D3A80" w:rsidRDefault="00070010" w:rsidP="00A115A8">
      <w:pPr>
        <w:pStyle w:val="Normal1"/>
        <w:spacing w:line="240" w:lineRule="auto"/>
        <w:outlineLvl w:val="0"/>
        <w:rPr>
          <w:rFonts w:eastAsia="Times New Roman"/>
          <w:b/>
        </w:rPr>
      </w:pPr>
      <w:r>
        <w:rPr>
          <w:rFonts w:eastAsia="Times New Roman"/>
          <w:b/>
        </w:rPr>
        <w:lastRenderedPageBreak/>
        <w:t>Introduction</w:t>
      </w:r>
    </w:p>
    <w:p w14:paraId="7BB99CEF" w14:textId="77777777" w:rsidR="00A73D29" w:rsidRDefault="00A73D29" w:rsidP="00A115A8">
      <w:pPr>
        <w:pStyle w:val="Normal1"/>
        <w:spacing w:line="240" w:lineRule="auto"/>
        <w:rPr>
          <w:rFonts w:eastAsia="Times New Roman"/>
        </w:rPr>
      </w:pPr>
    </w:p>
    <w:p w14:paraId="03DE9A92" w14:textId="0DA193B6" w:rsidR="0018420F" w:rsidRDefault="00AA331B" w:rsidP="00A115A8">
      <w:pPr>
        <w:widowControl w:val="0"/>
        <w:autoSpaceDE w:val="0"/>
        <w:autoSpaceDN w:val="0"/>
        <w:adjustRightInd w:val="0"/>
        <w:spacing w:after="160" w:line="240" w:lineRule="auto"/>
        <w:rPr>
          <w:rFonts w:eastAsia="Times New Roman"/>
        </w:rPr>
      </w:pPr>
      <w:r>
        <w:rPr>
          <w:rFonts w:eastAsia="Times New Roman"/>
        </w:rPr>
        <w:t xml:space="preserve">The analysis of gene expression from high-throughput </w:t>
      </w:r>
      <w:r w:rsidR="00337870">
        <w:rPr>
          <w:rFonts w:eastAsia="Times New Roman"/>
        </w:rPr>
        <w:t xml:space="preserve">nucleic acid </w:t>
      </w:r>
      <w:r>
        <w:rPr>
          <w:rFonts w:eastAsia="Times New Roman"/>
        </w:rPr>
        <w:t xml:space="preserve">sequence data </w:t>
      </w:r>
      <w:r w:rsidR="00D02459">
        <w:rPr>
          <w:rFonts w:eastAsia="Times New Roman"/>
        </w:rPr>
        <w:t xml:space="preserve">relies </w:t>
      </w:r>
      <w:r>
        <w:rPr>
          <w:rFonts w:eastAsia="Times New Roman"/>
        </w:rPr>
        <w:t xml:space="preserve">on the presence of a </w:t>
      </w:r>
      <w:r w:rsidR="00FD48F3">
        <w:rPr>
          <w:rFonts w:eastAsia="Times New Roman"/>
        </w:rPr>
        <w:t xml:space="preserve">high quality </w:t>
      </w:r>
      <w:r>
        <w:rPr>
          <w:rFonts w:eastAsia="Times New Roman"/>
        </w:rPr>
        <w:t xml:space="preserve">reference genome or transcriptome. </w:t>
      </w:r>
      <w:r w:rsidR="00280930">
        <w:rPr>
          <w:rFonts w:eastAsia="Times New Roman"/>
        </w:rPr>
        <w:t xml:space="preserve">When </w:t>
      </w:r>
      <w:r>
        <w:rPr>
          <w:rFonts w:eastAsia="Times New Roman"/>
        </w:rPr>
        <w:t>there is no</w:t>
      </w:r>
      <w:r w:rsidR="00280930">
        <w:rPr>
          <w:rFonts w:eastAsia="Times New Roman"/>
        </w:rPr>
        <w:t xml:space="preserve"> reference genome</w:t>
      </w:r>
      <w:r>
        <w:rPr>
          <w:rFonts w:eastAsia="Times New Roman"/>
        </w:rPr>
        <w:t xml:space="preserve"> </w:t>
      </w:r>
      <w:r w:rsidR="002B35FE">
        <w:rPr>
          <w:rFonts w:eastAsia="Times New Roman"/>
        </w:rPr>
        <w:t xml:space="preserve">or transcriptome </w:t>
      </w:r>
      <w:r>
        <w:rPr>
          <w:rFonts w:eastAsia="Times New Roman"/>
        </w:rPr>
        <w:t>for an organism of interest</w:t>
      </w:r>
      <w:r w:rsidR="00280930">
        <w:rPr>
          <w:rFonts w:eastAsia="Times New Roman"/>
        </w:rPr>
        <w:t>, raw RNA sequence data (</w:t>
      </w:r>
      <w:proofErr w:type="spellStart"/>
      <w:r w:rsidR="00280930">
        <w:rPr>
          <w:rFonts w:eastAsia="Times New Roman"/>
        </w:rPr>
        <w:t>RNAseq</w:t>
      </w:r>
      <w:proofErr w:type="spellEnd"/>
      <w:r w:rsidR="00280930">
        <w:rPr>
          <w:rFonts w:eastAsia="Times New Roman"/>
        </w:rPr>
        <w:t xml:space="preserve">) must be assembled </w:t>
      </w:r>
      <w:r w:rsidR="00280930">
        <w:rPr>
          <w:rFonts w:eastAsia="Times New Roman"/>
          <w:i/>
        </w:rPr>
        <w:t>de novo</w:t>
      </w:r>
      <w:r w:rsidR="00280930" w:rsidRPr="00AE16A8">
        <w:t xml:space="preserve"> </w:t>
      </w:r>
      <w:r w:rsidR="00BB39BA">
        <w:rPr>
          <w:rFonts w:eastAsia="Times New Roman"/>
        </w:rPr>
        <w:t>into a</w:t>
      </w:r>
      <w:r w:rsidR="00BB39BA" w:rsidRPr="00AE16A8">
        <w:t xml:space="preserve"> </w:t>
      </w:r>
      <w:r w:rsidR="00280930">
        <w:rPr>
          <w:rFonts w:eastAsia="Times New Roman"/>
        </w:rPr>
        <w:t>transcriptome</w:t>
      </w:r>
      <w:r w:rsidR="00140C60">
        <w:rPr>
          <w:rFonts w:eastAsia="Times New Roman"/>
        </w:rPr>
        <w:t xml:space="preserve"> </w:t>
      </w:r>
      <w:r w:rsidR="00140C60">
        <w:rPr>
          <w:rFonts w:eastAsia="Times New Roman"/>
        </w:rPr>
        <w:fldChar w:fldCharType="begin" w:fldLock="1"/>
      </w:r>
      <w:r w:rsidR="003E45E2">
        <w:rPr>
          <w:rFonts w:eastAsia="Times New Roman"/>
        </w:rPr>
        <w:instrText>ADDIN CSL_CITATION { "citationItems" : [ { "id" : "ITEM-1", "itemData" : { "DOI" : "10.1016/j.cpb.2017.12.004", "ISSN" : "22146628", "abstract" : "The availability of RNA-Seq method allows researchers to capture the spatial or temporal profile of transcriptomes from various types of biological samples. The transcriptome data from a species can be analyzed in the context of its sequenced genomes or closely related genome to score biological sample-specific transcript isoforms, novel transcribed regions and to refine gene models including identification of new genes, in addition to the differential gene expression analysis. However, many plant species of importance currently lack a sequenced genome or a closely related reference genome and thus, rely on the de novo methods for generating transcript models and transcriptome assemblies. Here we describe various tools used for de novo transcriptome assembly and discuss the data management practices and standards.", "author" : [ { "dropping-particle" : "", "family" : "Geniza", "given" : "Matthew", "non-dropping-particle" : "", "parse-names" : false, "suffix" : "" }, { "dropping-particle" : "", "family" : "Jaiswal", "given" : "Pankaj", "non-dropping-particle" : "", "parse-names" : false, "suffix" : "" } ], "container-title" : "Current Plant Biology", "id" : "ITEM-1", "issued" : { "date-parts" : [ [ "2017" ] ] }, "page" : "41-45", "title" : "Tools for building de novo transcriptome assembly", "type" : "article-journal", "volume" : "11-12" }, "uris" : [ "http://www.mendeley.com/documents/?uuid=70c36fa2-dab4-36d0-b40f-da4e811cbb84" ] } ], "mendeley" : { "formattedCitation" : "[1]", "plainTextFormattedCitation" : "[1]", "previouslyFormattedCitation" : "[1]" }, "properties" : {  }, "schema" : "https://github.com/citation-style-language/schema/raw/master/csl-citation.json" }</w:instrText>
      </w:r>
      <w:r w:rsidR="00140C60">
        <w:rPr>
          <w:rFonts w:eastAsia="Times New Roman"/>
        </w:rPr>
        <w:fldChar w:fldCharType="separate"/>
      </w:r>
      <w:r w:rsidR="00140C60" w:rsidRPr="00140C60">
        <w:rPr>
          <w:rFonts w:eastAsia="Times New Roman"/>
          <w:noProof/>
        </w:rPr>
        <w:t>[1]</w:t>
      </w:r>
      <w:r w:rsidR="00140C60">
        <w:rPr>
          <w:rFonts w:eastAsia="Times New Roman"/>
        </w:rPr>
        <w:fldChar w:fldCharType="end"/>
      </w:r>
      <w:r w:rsidR="00280930">
        <w:rPr>
          <w:rFonts w:eastAsia="Times New Roman"/>
        </w:rPr>
        <w:t xml:space="preserve">. </w:t>
      </w:r>
      <w:r w:rsidR="000B62C3">
        <w:rPr>
          <w:rFonts w:eastAsia="Times New Roman"/>
        </w:rPr>
        <w:t xml:space="preserve">This </w:t>
      </w:r>
      <w:r w:rsidR="007B587F">
        <w:rPr>
          <w:rFonts w:eastAsia="Times New Roman"/>
        </w:rPr>
        <w:t xml:space="preserve">type of analysis is ubiquitous </w:t>
      </w:r>
      <w:r>
        <w:rPr>
          <w:rFonts w:eastAsia="Times New Roman"/>
        </w:rPr>
        <w:t>across</w:t>
      </w:r>
      <w:r w:rsidR="007B587F">
        <w:rPr>
          <w:rFonts w:eastAsia="Times New Roman"/>
        </w:rPr>
        <w:t xml:space="preserve"> </w:t>
      </w:r>
      <w:r w:rsidR="00280930">
        <w:rPr>
          <w:rFonts w:eastAsia="Times New Roman"/>
        </w:rPr>
        <w:t>many</w:t>
      </w:r>
      <w:r w:rsidR="00B65A8C">
        <w:rPr>
          <w:rFonts w:eastAsia="Times New Roman"/>
        </w:rPr>
        <w:t xml:space="preserve"> fields. For example,</w:t>
      </w:r>
      <w:r w:rsidR="00E6590D">
        <w:rPr>
          <w:rFonts w:eastAsia="Times New Roman"/>
        </w:rPr>
        <w:t xml:space="preserve"> evolutionary developmental biology</w:t>
      </w:r>
      <w:r w:rsidR="00F85B29">
        <w:rPr>
          <w:rFonts w:eastAsia="Times New Roman"/>
        </w:rPr>
        <w:t xml:space="preserve"> </w:t>
      </w:r>
      <w:r w:rsidR="00C76679">
        <w:rPr>
          <w:rFonts w:eastAsia="Times New Roman"/>
        </w:rPr>
        <w:fldChar w:fldCharType="begin" w:fldLock="1"/>
      </w:r>
      <w:r w:rsidR="009C4610">
        <w:rPr>
          <w:rFonts w:eastAsia="Times New Roman"/>
        </w:rPr>
        <w:instrText>ADDIN CSL_CITATION { "citationItems" : [ { "id" : "ITEM-1", "itemData" : { "DOI" : "10.1186/2041-9139-4-16", "ISBN" : "2041-9139 (Print)\\r2041-9139 (Linking)", "ISSN" : "20419139", "PMID" : "23731568", "abstract" : "BACKGROUND: The de novo assembly of transcriptomes from short shotgun sequences raises challenges due to random and non-random sequencing biases and inherent transcript complexity. We sought to define a pipeline for de novo transcriptome assembly to aid researchers working with emerging model systems where well annotated genome assemblies are not available as a reference. To detail this experimental and computational method, we used early embryos of the sea anemone, Nematostella vectensis, an emerging model system for studies of animal body plan evolution. We performed RNA-seq on embryos up to 24 h of development using Illumina HiSeq technology and evaluated independent de novo assembly methods. The resulting reads were assembled using either the Trinity assembler on all quality controlled reads or both the Velvet and Oases assemblers on reads passing a stringent digital normalization filter. A control set of mRNA standards from the National Institute of Standards and Technology (NIST) was included in our experimental pipeline to invest our transcriptome with quantitative information on absolute transcript levels and to provide additional quality control.\\n\\nRESULTS: We generated &gt;200 million paired-end reads from directional cDNA libraries representing well over 20 Gb of sequence. The Trinity assembler pipeline, including preliminary quality control steps, resulted in more than 86% of reads aligning with the reference transcriptome thus generated. Nevertheless, digital normalization combined with assembly by Velvet and Oases required far less computing power and decreased processing time while still mapping 82% of reads. We have made the raw sequencing reads and assembled transcriptome publically available.\\n\\nCONCLUSIONS: Nematostella vectensis was chosen for its strategic position in the tree of life for studies into the origins of the animal body plan, however, the challenge of reference-free transcriptome assembly is relevant to all systems for which well annotated gene models and independently verified genome assembly may not be available. To navigate this new territory, we have constructed a pipeline for library preparation and computational analysis for de novo transcriptome assembly. The gene models defined by this reference transcriptome define the set of genes transcribed in early Nematostella development and will provide a valuable dataset for further gene regulatory network investigations.", "author" : [ { "dropping-particle" : "", "family" : "Tulin", "given" : "Sarah", "non-dropping-particle" : "", "parse-names" : false, "suffix" : "" }, { "dropping-particle" : "", "family" : "Aguiar", "given" : "Derek", "non-dropping-particle" : "", "parse-names" : false, "suffix" : "" }, { "dropping-particle" : "", "family" : "Istrail", "given" : "Sorin", "non-dropping-particle" : "", "parse-names" : false, "suffix" : "" }, { "dropping-particle" : "", "family" : "Smith", "given" : "Joel", "non-dropping-particle" : "", "parse-names" : false, "suffix" : "" } ], "container-title" : "EvoDevo", "id" : "ITEM-1", "issue" : "1", "issued" : { "date-parts" : [ [ "2013" ] ] }, "title" : "A quantitative reference transcriptome for Nematostella vectensis early embryonic development: A pipeline for de novo assembly in emerging model systems", "type" : "article-journal", "volume" : "4" }, "uris" : [ "http://www.mendeley.com/documents/?uuid=cfa606df-23f2-3bb7-b064-3f867a791696" ] } ], "mendeley" : { "formattedCitation" : "[2]", "plainTextFormattedCitation" : "[2]", "previouslyFormattedCitation" : "[2]" }, "properties" : {  }, "schema" : "https://github.com/citation-style-language/schema/raw/master/csl-citation.json" }</w:instrText>
      </w:r>
      <w:r w:rsidR="00C76679">
        <w:rPr>
          <w:rFonts w:eastAsia="Times New Roman"/>
        </w:rPr>
        <w:fldChar w:fldCharType="separate"/>
      </w:r>
      <w:r w:rsidR="00C76679" w:rsidRPr="00C76679">
        <w:rPr>
          <w:rFonts w:eastAsia="Times New Roman"/>
          <w:noProof/>
        </w:rPr>
        <w:t>[2]</w:t>
      </w:r>
      <w:r w:rsidR="00C76679">
        <w:rPr>
          <w:rFonts w:eastAsia="Times New Roman"/>
        </w:rPr>
        <w:fldChar w:fldCharType="end"/>
      </w:r>
      <w:r w:rsidR="007B587F">
        <w:rPr>
          <w:rFonts w:eastAsia="Times New Roman"/>
        </w:rPr>
        <w:t xml:space="preserve">, </w:t>
      </w:r>
      <w:r w:rsidR="003624E8">
        <w:rPr>
          <w:rFonts w:eastAsia="Times New Roman"/>
        </w:rPr>
        <w:t>cancer biology</w:t>
      </w:r>
      <w:r w:rsidR="00140C60">
        <w:rPr>
          <w:rFonts w:eastAsia="Times New Roman"/>
        </w:rPr>
        <w:t xml:space="preserve"> </w:t>
      </w:r>
      <w:r w:rsidR="009D7CA1">
        <w:rPr>
          <w:rFonts w:eastAsia="Times New Roman"/>
        </w:rPr>
        <w:fldChar w:fldCharType="begin" w:fldLock="1"/>
      </w:r>
      <w:r w:rsidR="00C76679">
        <w:rPr>
          <w:rFonts w:eastAsia="Times New Roman"/>
        </w:rPr>
        <w:instrText>ADDIN CSL_CITATION { "citationItems" : [ { "id" : "ITEM-1", "itemData" : { "DOI" : "10.1186/s12920-017-0289-7", "ISSN" : "1755-8794", "PMID" : "28851357", "abstract" : "BACKGROUND Gene-fusion or chimeric transcripts have been implicated in the onset and progression of a variety of cancers. Massively parallel RNA sequencing (RNA-Seq) of the cellular transcriptome is a promising approach for the identification of chimeric transcripts of potential functional significance. We report here the development and use of an integrated computational pipeline for the de novo assembly and characterization of chimeric transcripts in 55 primary breast cancer and normal tissue samples. METHODS An integrated computational pipeline was employed to screen the transcriptome of breast cancer and control tissues for high-quality RNA-sequencing reads. Reads were de novo assembled into contigs followed by reference genome mapping. Chimeric transcripts were detected, filtered and characterized using our R-SAP algorithm. The relative abundance of reads was used to estimate levels of gene expression. RESULTS De novo assembly allowed for the accurate detection of 1959 chimeric transcripts to nucleotide level resolution and facilitated detailed molecular characterization and quantitative analysis. A number of the chimeric transcripts are of potential functional significance including 79 novel fusion-protein transcripts and many chimeric transcripts with alterations in their un-translated leader regions. A number of chimeric transcripts in the cancer samples mapped to genomic regions devoid of any known genes. Several 'pro-neoplastic' fusions comprised of genes previously implicated in cancer are expressed at low levels in normal tissues but at high levels in cancer tissues. CONCLUSIONS Collectively, our results underscore the utility of deep sequencing technologies and improved bioinformatics workflows to uncover novel and potentially significant chimeric transcripts in cancer and normal somatic tissues.", "author" : [ { "dropping-particle" : "", "family" : "Mittal", "given" : "Vinay K", "non-dropping-particle" : "", "parse-names" : false, "suffix" : "" }, { "dropping-particle" : "", "family" : "McDonald", "given" : "John F", "non-dropping-particle" : "", "parse-names" : false, "suffix" : "" } ], "container-title" : "BMC medical genomics", "id" : "ITEM-1", "issue" : "1", "issued" : { "date-parts" : [ [ "2017", "8", "29" ] ] }, "page" : "53", "publisher" : "BioMed Central", "title" : "De novo assembly and characterization of breast cancer transcriptomes identifies large numbers of novel fusion-gene transcripts of potential functional significance.", "type" : "article-journal", "volume" : "10" }, "uris" : [ "http://www.mendeley.com/documents/?uuid=8606a0c1-ec6b-3aee-a967-2715db673d0f" ] } ], "mendeley" : { "formattedCitation" : "[3]", "plainTextFormattedCitation" : "[3]", "previouslyFormattedCitation" : "[3]" }, "properties" : {  }, "schema" : "https://github.com/citation-style-language/schema/raw/master/csl-citation.json" }</w:instrText>
      </w:r>
      <w:r w:rsidR="009D7CA1">
        <w:rPr>
          <w:rFonts w:eastAsia="Times New Roman"/>
        </w:rPr>
        <w:fldChar w:fldCharType="separate"/>
      </w:r>
      <w:r w:rsidR="00C76679" w:rsidRPr="00C76679">
        <w:rPr>
          <w:rFonts w:eastAsia="Times New Roman"/>
          <w:noProof/>
        </w:rPr>
        <w:t>[3]</w:t>
      </w:r>
      <w:r w:rsidR="009D7CA1">
        <w:rPr>
          <w:rFonts w:eastAsia="Times New Roman"/>
        </w:rPr>
        <w:fldChar w:fldCharType="end"/>
      </w:r>
      <w:r w:rsidR="003624E8">
        <w:rPr>
          <w:rFonts w:eastAsia="Times New Roman"/>
        </w:rPr>
        <w:t xml:space="preserve">, </w:t>
      </w:r>
      <w:r w:rsidR="007B587F">
        <w:rPr>
          <w:rFonts w:eastAsia="Times New Roman"/>
        </w:rPr>
        <w:t>agriculture</w:t>
      </w:r>
      <w:r w:rsidR="00AC7A7C">
        <w:rPr>
          <w:rFonts w:eastAsia="Times New Roman"/>
        </w:rPr>
        <w:t xml:space="preserve"> </w:t>
      </w:r>
      <w:r w:rsidR="00067848">
        <w:rPr>
          <w:rFonts w:eastAsia="Times New Roman"/>
        </w:rPr>
        <w:fldChar w:fldCharType="begin" w:fldLock="1"/>
      </w:r>
      <w:r w:rsidR="0039050F">
        <w:rPr>
          <w:rFonts w:eastAsia="Times New Roman"/>
        </w:rPr>
        <w:instrText>ADDIN CSL_CITATION { "citationItems" : [ { "id" : "ITEM-1", "itemData" : { "DOI" : "10.1016/S2095-3119(16)61461-2", "abstract" : "The highbush blueberry (Vaccinium corymbosum), Duke, was used to construct a de novo transcriptome sequence library and to perform data statistical analysis. Mega 4, CLC Sequence Viewer 6 software, and quantitative PCR were employed for bioinformatics and expression analyses of the basic helix-loop-helix (BHLH) transcription factors of the sequencing library. The results showed that 28.38 gigabytes of valid data were obtained from transcriptome sequencing and were assembled into 108 033 unigenes. Functional annotation showed that 32 244 unigenes were annotated into Clusters of Orthologous Groups (COG) and Gene Ontology (GO) databases, whereas the rest of the 75 789 unigenes had no matching information. By using COG and GO classification tools, sequences with annotation information were divided into 25 and 52 categories, respectively, which involved transport and metabolism, transcriptional regulation, and signal transduction. Analysis of the transcriptome library identified a total of 59 BHLH genes. Sequence analysis revealed that 55 genes of that contained a complete BHLH domain. Furthermore, phylogenetic analysis showed that BHLH genes of blueberry (Duke) could be divided into 13 sub-groups. PCR results showed that 45 genes were expressed at various developmental stages of buds, stems, leaves, flowers, and fruits, suggesting that the function of BHLH was associated with the development of different tissues and organs of blueberry, Duke. The present study would provided a foundation for further investigations on the classification and functions of the blueberry BHLH family.", "author" : [ { "dropping-particle" : "", "family" : "Yang", "given" : "Song", "non-dropping-particle" : "", "parse-names" : false, "suffix" : "" }, { "dropping-particle" : "", "family" : "Liu", "given" : "Hong-Di", "non-dropping-particle" : "", "parse-names" : false, "suffix" : "" }, { "dropping-particle" : "", "family" : "Qiang", "given" : "Zhou", "non-dropping-particle" : "", "parse-names" : false, "suffix" : "" }, { "dropping-particle" : "", "family" : "Zhang", "given" : "Hong-Jun", "non-dropping-particle" : "", "parse-names" : false, "suffix" : "" }, { "dropping-particle" : "", "family" : "Zhi-Dong", "given" : "Zhang", "non-dropping-particle" : "", "parse-names" : false, "suffix" : "" }, { "dropping-particle" : "", "family" : "Li", "given" : "Ya-Dong", "non-dropping-particle" : "", "parse-names" : false, "suffix" : "" }, { "dropping-particle" : "", "family" : "Hai-Bo", "given" : "Wang", "non-dropping-particle" : "", "parse-names" : false, "suffix" : "" }, { "dropping-particle" : "", "family" : "Feng-Zhi", "given" : "Liu", "non-dropping-particle" : "", "parse-names" : false, "suffix" : "" } ], "container-title" : "Journal of Integrative Agriculture", "id" : "ITEM-1", "issue" : "3", "issued" : { "date-parts" : [ [ "2017" ] ] }, "page" : "591-604", "title" : "ScienceDirect High-throughput sequencing of highbush blueberry transcriptome and analysis of basic helix-loop-helix transcription factors", "type" : "article-journal", "volume" : "16" }, "uris" : [ "http://www.mendeley.com/documents/?uuid=dbcf7741-25d2-3fb3-9483-f60e7b8f806b" ] }, { "id" : "ITEM-2", "itemData" : { "DOI" : "10.1038/sdata.2016.51", "ISSN" : "2052-4463", "abstract" : "Comprehensive RNA-Seq profiling to evaluate lactating sheep mammary gland transcriptome", "author" : [ { "dropping-particle" : "", "family" : "Su\u00e1rez-Vega", "given" : "Aroa", "non-dropping-particle" : "", "parse-names" : false, "suffix" : "" }, { "dropping-particle" : "", "family" : "Guti\u00e9rrez-Gil", "given" : "Beatriz", "non-dropping-particle" : "", "parse-names" : false, "suffix" : "" }, { "dropping-particle" : "", "family" : "Klopp", "given" : "Christophe", "non-dropping-particle" : "", "parse-names" : false, "suffix" : "" }, { "dropping-particle" : "", "family" : "Tosser-Klopp", "given" : "Gwenola", "non-dropping-particle" : "", "parse-names" : false, "suffix" : "" }, { "dropping-particle" : "", "family" : "Arranz", "given" : "Juan-Jos\u00e9", "non-dropping-particle" : "", "parse-names" : false, "suffix" : "" } ], "container-title" : "Scientific Data", "id" : "ITEM-2", "issued" : { "date-parts" : [ [ "2016", "7", "5" ] ] }, "page" : "160051", "publisher" : "Nature Publishing Group", "title" : "Comprehensive RNA-Seq profiling to evaluate lactating sheep mammary gland transcriptome", "type" : "article-journal", "volume" : "3" }, "uris" : [ "http://www.mendeley.com/documents/?uuid=2dd3e331-7767-33f2-8683-f88734238ffd" ] } ], "mendeley" : { "formattedCitation" : "[4,5]", "plainTextFormattedCitation" : "[4,5]", "previouslyFormattedCitation" : "[4,5]" }, "properties" : {  }, "schema" : "https://github.com/citation-style-language/schema/raw/master/csl-citation.json" }</w:instrText>
      </w:r>
      <w:r w:rsidR="00067848">
        <w:rPr>
          <w:rFonts w:eastAsia="Times New Roman"/>
        </w:rPr>
        <w:fldChar w:fldCharType="separate"/>
      </w:r>
      <w:r w:rsidR="0039050F" w:rsidRPr="0039050F">
        <w:rPr>
          <w:rFonts w:eastAsia="Times New Roman"/>
          <w:noProof/>
        </w:rPr>
        <w:t>[4,5]</w:t>
      </w:r>
      <w:r w:rsidR="00067848">
        <w:rPr>
          <w:rFonts w:eastAsia="Times New Roman"/>
        </w:rPr>
        <w:fldChar w:fldCharType="end"/>
      </w:r>
      <w:r w:rsidR="007B587F">
        <w:rPr>
          <w:rFonts w:eastAsia="Times New Roman"/>
        </w:rPr>
        <w:t>, ecological physiology</w:t>
      </w:r>
      <w:r w:rsidR="00067848">
        <w:rPr>
          <w:rFonts w:eastAsia="Times New Roman"/>
        </w:rPr>
        <w:t xml:space="preserve"> </w:t>
      </w:r>
      <w:r w:rsidR="008B6D92">
        <w:rPr>
          <w:rFonts w:eastAsia="Times New Roman"/>
        </w:rPr>
        <w:fldChar w:fldCharType="begin" w:fldLock="1"/>
      </w:r>
      <w:r w:rsidR="009C4610">
        <w:rPr>
          <w:rFonts w:eastAsia="Times New Roman"/>
        </w:rPr>
        <w:instrText>ADDIN CSL_CITATION { "citationItems" : [ { "id" : "ITEM-1", "itemData" : { "DOI" : "10.1186/s12864-017-4379-x", "abstract" : "Background: Salmonid fishes exhibit high levels of phenotypic and ecological variation and are thus ideal model systems for studying evolutionary processes of adaptive divergence and speciation. Furthermore, salmonids are of major interest in fisheries, aquaculture, and conservation research. Improving understanding of the genetic mechanisms underlying traits in these species would significantly progress research in these fields. Here we generate high quality de novo transcriptomes for four salmonid species: Atlantic salmon (Salmo salar), brown trout (Salmo trutta), Arctic charr (Salvelinus alpinus), and European whitefish (Coregonus lavaretus). All species except Atlantic salmon have no reference genome publicly available and few if any genomic studies to date. Results: We used paired-end RNA-seq on Illumina to generate high coverage sequencing of multiple individuals, yielding between 180 and 210 M reads per species. After initial assembly, strict filtering was used to remove duplicated, redundant, and low confidence transcripts. The final assemblies consisted of 36,505 protein-coding transcripts for Atlantic salmon, 35,736 for brown trout, 33,126 for Arctic charr, and 33,697 for European whitefish and are made publicly available. Assembly completeness was assessed using three approaches, all of which supported high quality of the assemblies: 1) ~78% of Actinopterygian single-copy orthologs were successfully captured in our assemblies, 2) orthogroup inference identified high overlap in the protein sequences present across all four species (40% shared across all four and 84% shared by at least two), and 3) comparison with the published Atlantic salmon genome suggests that our assemblies represent well covered (~98%) protein-coding transcriptomes. Thorough comparison of the generated assemblies found that 84-90% of transcripts in each assembly were orthologous with at least one of the other three species. We also identified 34-37% of transcripts in each assembly as paralogs. We further compare completeness and annotation statistics of our new assemblies to available related species. Conclusion: New, high-confidence protein-coding transcriptomes were generated for four ecologically and economically important species of salmonids. This offers a high quality pipeline for such complex genomes, represents a valuable contribution to the existing genomic resources for these species and provides robust tools for future investigation of gene expression and seque\u2026", "author" : [ { "dropping-particle" : "", "family" : "Carruthers", "given" : "Madeleine", "non-dropping-particle" : "", "parse-names" : false, "suffix" : "" }, { "dropping-particle" : "", "family" : "Yurchenko", "given" : "Andrey A", "non-dropping-particle" : "", "parse-names" : false, "suffix" : "" }, { "dropping-particle" : "", "family" : "Augley", "given" : "Julian J", "non-dropping-particle" : "", "parse-names" : false, "suffix" : "" }, { "dropping-particle" : "", "family" : "Adams", "given" : "Colin E", "non-dropping-particle" : "", "parse-names" : false, "suffix" : "" }, { "dropping-particle" : "", "family" : "Herzyk", "given" : "Pawel", "non-dropping-particle" : "", "parse-names" : false, "suffix" : "" }, { "dropping-particle" : "", "family" : "Elmer", "given" : "Kathryn R", "non-dropping-particle" : "", "parse-names" : false, "suffix" : "" } ], "container-title" : "BMC Genomics", "id" : "ITEM-1", "issued" : { "date-parts" : [ [ "2018" ] ] }, "title" : "De novo transcriptome assembly, annotation and comparison of four ecological and evolutionary model salmonid fish species", "type" : "article-journal", "volume" : "19" }, "uris" : [ "http://www.mendeley.com/documents/?uuid=cc34357b-a37f-3f88-972d-ac3a202653ad" ] }, { "id" : "ITEM-2", "itemData" : { "DOI" : "10.1186/s13742-016-0138-1", "ISSN" : "2047217X", "PMID" : "27485233", "abstract" : "BACKGROUND Porites astreoides is a ubiquitous species of coral on modern Caribbean reefs that is resistant to increasing temperatures, overfishing, and other anthropogenic impacts that have threatened most other coral species. We assembled and annotated a transcriptome from this coral using Illumina sequences from three different developmental stages collected over several years: free-swimming larvae, newly settled larvae, and adults (&gt;10 cm in diameter). This resource will aid understanding of coral calcification, larval settlement, and host-symbiont interactions. FINDINGS A de novo transcriptome for the P. astreoides holobiont (coral plus algal symbiont) was assembled using 594 Mbp of raw Illumina sequencing data generated from five age-specific cDNA libraries. The new transcriptome consists of 867 255 transcript elements with an average length of 685 bases. The isolated P. astreoides assembly consists of 129 718 transcript elements with an average length of 811 bases, and the isolated Symbiodinium sp. assembly had 186 177 transcript elements with an average length of 1105 bases. CONCLUSIONS This contribution to coral transcriptome data provides a valuable resource for researchers studying the ontogeny of gene expression patterns within both the coral and its dinoflagellate symbiont.", "author" : [ { "dropping-particle" : "", "family" : "Mansour", "given" : "Tamer A", "non-dropping-particle" : "", "parse-names" : false, "suffix" : "" }, { "dropping-particle" : "", "family" : "Rosenthal", "given" : "Joshua J.C.", "non-dropping-particle" : "", "parse-names" : false, "suffix" : "" }, { "dropping-particle" : "", "family" : "Brown", "given" : "C Titus", "non-dropping-particle" : "", "parse-names" : false, "suffix" : "" }, { "dropping-particle" : "", "family" : "Roberson", "given" : "Loretta M", "non-dropping-particle" : "", "parse-names" : false, "suffix" : "" } ], "container-title" : "GigaScience", "id" : "ITEM-2", "issue" : "1", "issued" : { "date-parts" : [ [ "2016" ] ] }, "title" : "Transcriptome of the Caribbean stony coral Porites astreoides from three developmental stages", "type" : "article-journal", "volume" : "5" }, "uris" : [ "http://www.mendeley.com/documents/?uuid=a6913a67-fbca-37f7-80f4-f755628bf7f7" ] } ], "mendeley" : { "formattedCitation" : "[6,7]", "plainTextFormattedCitation" : "[6,7]", "previouslyFormattedCitation" : "[6,7]" }, "properties" : {  }, "schema" : "https://github.com/citation-style-language/schema/raw/master/csl-citation.json" }</w:instrText>
      </w:r>
      <w:r w:rsidR="008B6D92">
        <w:rPr>
          <w:rFonts w:eastAsia="Times New Roman"/>
        </w:rPr>
        <w:fldChar w:fldCharType="separate"/>
      </w:r>
      <w:r w:rsidR="0039050F" w:rsidRPr="0039050F">
        <w:rPr>
          <w:rFonts w:eastAsia="Times New Roman"/>
          <w:noProof/>
        </w:rPr>
        <w:t>[6,7]</w:t>
      </w:r>
      <w:r w:rsidR="008B6D92">
        <w:rPr>
          <w:rFonts w:eastAsia="Times New Roman"/>
        </w:rPr>
        <w:fldChar w:fldCharType="end"/>
      </w:r>
      <w:r w:rsidR="007B587F">
        <w:rPr>
          <w:rFonts w:eastAsia="Times New Roman"/>
        </w:rPr>
        <w:t xml:space="preserve">, </w:t>
      </w:r>
      <w:r w:rsidR="004F2649">
        <w:rPr>
          <w:rFonts w:eastAsia="Times New Roman"/>
        </w:rPr>
        <w:t xml:space="preserve">and </w:t>
      </w:r>
      <w:r w:rsidR="007B587F">
        <w:rPr>
          <w:rFonts w:eastAsia="Times New Roman"/>
        </w:rPr>
        <w:t>biologica</w:t>
      </w:r>
      <w:r w:rsidR="00511B8D">
        <w:rPr>
          <w:rFonts w:eastAsia="Times New Roman"/>
        </w:rPr>
        <w:t>l oceanography</w:t>
      </w:r>
      <w:r w:rsidR="00C84745">
        <w:rPr>
          <w:rFonts w:eastAsia="Times New Roman"/>
        </w:rPr>
        <w:t xml:space="preserve"> </w:t>
      </w:r>
      <w:r w:rsidR="00C84745">
        <w:rPr>
          <w:rFonts w:eastAsia="Times New Roman"/>
        </w:rPr>
        <w:fldChar w:fldCharType="begin" w:fldLock="1"/>
      </w:r>
      <w:r w:rsidR="009C4610">
        <w:rPr>
          <w:rFonts w:eastAsia="Times New Roman"/>
        </w:rPr>
        <w:instrText>ADDIN CSL_CITATION { "citationItems" : [ { "id" : "ITEM-1", "itemData" : { "DOI" : "10.3389/fmicb.2014.00375", "ISBN" : "1664-302X (Print) 1664-302X (Linking)", "ISSN" : "1664302X", "PMID" : "25104951", "abstract" : "Transcriptome profiling was performed on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~54,000 transcripts using Trinity, and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"ITEM-1", "issue" : "JULY",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 "plainTextFormattedCitation" : "[8]", "previouslyFormattedCitation" : "[8]" }, "properties" : {  }, "schema" : "https://github.com/citation-style-language/schema/raw/master/csl-citation.json" }</w:instrText>
      </w:r>
      <w:r w:rsidR="00C84745">
        <w:rPr>
          <w:rFonts w:eastAsia="Times New Roman"/>
        </w:rPr>
        <w:fldChar w:fldCharType="separate"/>
      </w:r>
      <w:r w:rsidR="0039050F" w:rsidRPr="0039050F">
        <w:rPr>
          <w:rFonts w:eastAsia="Times New Roman"/>
          <w:noProof/>
        </w:rPr>
        <w:t>[8]</w:t>
      </w:r>
      <w:r w:rsidR="00C84745">
        <w:rPr>
          <w:rFonts w:eastAsia="Times New Roman"/>
        </w:rPr>
        <w:fldChar w:fldCharType="end"/>
      </w:r>
      <w:r w:rsidR="00280930">
        <w:rPr>
          <w:rFonts w:eastAsia="Times New Roman"/>
        </w:rPr>
        <w:t>. In recent years,</w:t>
      </w:r>
      <w:r w:rsidR="00B8041B">
        <w:rPr>
          <w:rFonts w:eastAsia="Times New Roman"/>
        </w:rPr>
        <w:t xml:space="preserve"> </w:t>
      </w:r>
      <w:r w:rsidR="00511B8D">
        <w:rPr>
          <w:rFonts w:eastAsia="Times New Roman"/>
        </w:rPr>
        <w:t xml:space="preserve">substantial </w:t>
      </w:r>
      <w:r w:rsidR="007B587F">
        <w:rPr>
          <w:rFonts w:eastAsia="Times New Roman"/>
        </w:rPr>
        <w:t>investments</w:t>
      </w:r>
      <w:r w:rsidR="00280930">
        <w:rPr>
          <w:rFonts w:eastAsia="Times New Roman"/>
        </w:rPr>
        <w:t xml:space="preserve"> have been</w:t>
      </w:r>
      <w:r w:rsidR="007B587F">
        <w:rPr>
          <w:rFonts w:eastAsia="Times New Roman"/>
        </w:rPr>
        <w:t xml:space="preserve"> </w:t>
      </w:r>
      <w:r w:rsidR="00B8041B">
        <w:rPr>
          <w:rFonts w:eastAsia="Times New Roman"/>
        </w:rPr>
        <w:t xml:space="preserve">made </w:t>
      </w:r>
      <w:r w:rsidR="007B587F">
        <w:rPr>
          <w:rFonts w:eastAsia="Times New Roman"/>
        </w:rPr>
        <w:t xml:space="preserve">in data generation, </w:t>
      </w:r>
      <w:r w:rsidR="00280930">
        <w:rPr>
          <w:rFonts w:eastAsia="Times New Roman"/>
        </w:rPr>
        <w:t xml:space="preserve">primary data </w:t>
      </w:r>
      <w:r w:rsidR="007B587F">
        <w:rPr>
          <w:rFonts w:eastAsia="Times New Roman"/>
        </w:rPr>
        <w:t xml:space="preserve">analysis, and </w:t>
      </w:r>
      <w:r w:rsidR="00511B8D">
        <w:rPr>
          <w:rFonts w:eastAsia="Times New Roman"/>
        </w:rPr>
        <w:t xml:space="preserve">development of </w:t>
      </w:r>
      <w:r w:rsidR="007B587F">
        <w:rPr>
          <w:rFonts w:eastAsia="Times New Roman"/>
        </w:rPr>
        <w:t>downstream ap</w:t>
      </w:r>
      <w:r w:rsidR="00511B8D">
        <w:rPr>
          <w:rFonts w:eastAsia="Times New Roman"/>
        </w:rPr>
        <w:t xml:space="preserve">plications, such as biomarkers and diagnostic </w:t>
      </w:r>
      <w:r w:rsidR="008841C3">
        <w:rPr>
          <w:rFonts w:eastAsia="Times New Roman"/>
        </w:rPr>
        <w:t>tools</w:t>
      </w:r>
      <w:r w:rsidR="0099647D">
        <w:rPr>
          <w:rFonts w:eastAsia="Times New Roman"/>
        </w:rPr>
        <w:t xml:space="preserve"> </w:t>
      </w:r>
      <w:r w:rsidR="00043BE2">
        <w:rPr>
          <w:rFonts w:eastAsia="Times New Roman"/>
        </w:rPr>
        <w:fldChar w:fldCharType="begin" w:fldLock="1"/>
      </w:r>
      <w:r w:rsidR="002A0153">
        <w:rPr>
          <w:rFonts w:eastAsia="Times New Roman"/>
        </w:rPr>
        <w:instrText>ADDIN CSL_CITATION { "citationItems" : [ { "id" : "ITEM-1", "itemData" : { "DOI" : "10.1186/s12864-016-3451-2", "ISSN" : "14712164", "PMID" : "28107812", "abstract" : "Titus au PEN data can be used for generating a comprehensive MCOT transcriptome Background Transcriptome interpretation relies on a good-quality reference transcriptome for accurate quantification of gene expression as well as functional analysis of genetic variants. The current annotation of the horse genome lacks the specificity and sensitivity necessary to assess gene expression especially at the isoform level, and suffers from insufficient annotation of untranslated regions (UTR) usage. We built an annotation pipeline for horse and used it to integrate 1.9 billion reads from multiple RNA-seq data sets into a new refined transcriptome. Results This equine transcriptome integrates eight different tissues from 59 individuals and improves gene structure and isoform resolution, while providing considerable tissue-specific information. We utilized four levels of transcript filtration in our pipeline, aimed at producing several transcriptome versions that are suitable for different downstream analyses. Our most refined transcriptome includes 36,876 genes and 76,125 isoforms, with 6474 candidate transcriptional loci novel to the equine transcriptome. Conclusions We have employed a variety of descriptive statistics and figures that demonstrate the quality and content of the transcriptome. The equine transcriptomes that are provided by this pipeline show the best tissue-specific resolution of any equine transcriptome to date and are flexible for several downstream analyses. We encourage the integration of further equine transcriptomes with our annotation pipeline to continue and improve the equine transcriptome.", "author" : [ { "dropping-particle" : "", "family" : "Mansour", "given" : "T. A.", "non-dropping-particle" : "", "parse-names" : false, "suffix" : "" }, { "dropping-particle" : "", "family" : "Scott", "given" : "E. Y.", "non-dropping-particle" : "", "parse-names" : false, "suffix" : "" }, { "dropping-particle" : "", "family" : "Finno", "given" : "C. J.", "non-dropping-particle" : "", "parse-names" : false, "suffix" : "" }, { "dropping-particle" : "", "family" : "Bellone", "given" : "R. R.", "non-dropping-particle" : "", "parse-names" : false, "suffix" : "" }, { "dropping-particle" : "", "family" : "Mienaltowski", "given" : "M. J.", "non-dropping-particle" : "", "parse-names" : false, "suffix" : "" }, { "dropping-particle" : "", "family" : "Penedo", "given" : "M. C.", "non-dropping-particle" : "", "parse-names" : false, "suffix" : "" }, { "dropping-particle" : "", "family" : "Ross", "given" : "P. J.", "non-dropping-particle" : "", "parse-names" : false, "suffix" : "" }, { "dropping-particle" : "", "family" : "Valberg", "given" : "S. J.", "non-dropping-particle" : "", "parse-names" : false, "suffix" : "" }, { "dropping-particle" : "", "family" : "Murray", "given" : "J. D.", "non-dropping-particle" : "", "parse-names" : false, "suffix" : "" }, { "dropping-particle" : "", "family" : "Brown", "given" : "C. T.", "non-dropping-particle" : "", "parse-names" : false, "suffix" : "" } ], "container-title" : "BMC Genomics", "id" : "ITEM-1", "issue" : "1", "issued" : { "date-parts" : [ [ "2017" ] ] }, "page" : "103", "publisher" : "BMC Genomics", "title" : "Tissue resolved, gene structure refined equine transcriptome", "type" : "article-journal", "volume" : "18" }, "uris" : [ "http://www.mendeley.com/documents/?uuid=c88be180-7518-4c26-a6cb-194abab5172f" ] }, { "id" : "ITEM-2", "itemData" : { "DOI" : "10.1098/rspb.2014.2332", "ISBN" : "0962-8452", "ISSN" : "0962-8452", "PMID" : "25589608", "abstract" : "Bivalves are an ancient and ubiquitous group of aquatic invertebrates with an estimated 10 000-20 000 living species. They are economically significant as a human food source, and ecologically important given their biomass and effects on communities. Their phylogenetic relationships have been studied for decades, and their unparalleled fossil record extends from the Cambrian to the Recent. Nevertheless, a robustly supported phylogeny of the deepest nodes, needed to fully exploit the bivalves as a model for testing macroevolutionary theories, is lacking. Here, we present the first phylogenomic approach for this important group of molluscs, including novel transcriptomic data for 31 bivalves obtained through an RNA-seq approach, and analyse these data with published genomes and transcriptomes of other bivalves plus outgroups. Our results provide a well-resolved, robust phylogenetic backbone for Bivalvia with all major lineages delineated, addressing long-standing questions about the monophyly of Protobranchia and Heterodonta, and resolving the position of particular groups such as Palaeoheterodonta, Archiheterodonta and Anomalodesmata. This now fully resolved backbone demonstrates that genomic approaches using hundreds of genes are feasible for resolving phylogenetic questions in bivalves and other animals.", "author" : [ { "dropping-particle" : "", "family" : "Gonzalez", "given" : "V. L.", "non-dropping-particle" : "", "parse-names" : false, "suffix" : "" }, { "dropping-particle" : "", "family" : "Andrade", "given" : "S. C. S.", "non-dropping-particle" : "", "parse-names" : false, "suffix" : "" }, { "dropping-particle" : "", "family" : "Bieler", "given" : "R.", "non-dropping-particle" : "", "parse-names" : false, "suffix" : "" }, { "dropping-particle" : "", "family" : "Collins", "given" : "T. M.", "non-dropping-particle" : "", "parse-names" : false, "suffix" : "" }, { "dropping-particle" : "", "family" : "Dunn", "given" : "C. W.", "non-dropping-particle" : "", "parse-names" : false, "suffix" : "" }, { "dropping-particle" : "", "family" : "Mikkelsen", "given" : "P. M.", "non-dropping-particle" : "", "parse-names" : false, "suffix" : "" }, { "dropping-particle" : "", "family" : "Taylor", "given" : "J. D.", "non-dropping-particle" : "", "parse-names" : false, "suffix" : "" }, { "dropping-particle" : "", "family" : "Giribet", "given" : "G.", "non-dropping-particle" : "", "parse-names" : false, "suffix" : "" } ], "container-title" : "Proceedings of the Royal Society B: Biological Sciences", "id" : "ITEM-2", "issue" : "1801", "issued" : { "date-parts" : [ [ "2015", "1", "14" ] ] }, "page" : "20142332-20142332", "publisher" : "The Royal Society", "title" : "A phylogenetic backbone for Bivalvia: an RNA-seq approach", "type" : "article-journal", "volume" : "282" }, "uris" : [ "http://www.mendeley.com/documents/?uuid=f170da95-5d1b-3f58-bc8d-5ceec172b7e4" ] }, { "id" : "ITEM-3", "itemData" : { "DOI" : "10.1371/journal.pone.0184167", "ISBN" : "1111111111", "ISSN" : "19326203", "abstract" : "Despite the ecological and economic importance of European beech (Fagus sylvatica L.) genomic resources of this species are still limited. This hampers an understanding of the molecular basis of adaptation to stress. Since beech will most likely be threatened by the consequences of climate change, an understanding of adaptive processes to climate change-related drought stress is of major importance. Here, we used RNA-seq to provide the first drought stress-related transcriptome of beech. In a drought stress trial with beech saplings, 50 samples were taken for RNA extraction at five points in time during a soil desiccation experiment. De novo transcriptome assembly and analysis of differential gene expression revealed 44,335 contigs, and 662 differentially expressed genes between the stress and normally watered control group. Gene expression was specific to the different time points, and only five genes were significantly differentially expressed between the stress and control group on all five sampling days. GO term enrichment showed that mostly genes involved in lipid- and homeostasis-related processes were upregulated, whereas genes involved in oxidative stress response were downregulated in the stressed seedlings. This study gives first insights into the genomic drought stress response of European beech, and provides new genetic resources for adaptation research in this species.", "author" : [ { "dropping-particle" : "", "family" : "M\u00fcller", "given" : "Markus", "non-dropping-particle" : "", "parse-names" : false, "suffix" : "" }, { "dropping-particle" : "", "family" : "Seifert", "given" : "Sarah", "non-dropping-particle" : "", "parse-names" : false, "suffix" : "" }, { "dropping-particle" : "", "family" : "L\u00fcbbe", "given" : "Torben", "non-dropping-particle" : "", "parse-names" : false, "suffix" : "" }, { "dropping-particle" : "", "family" : "Leuschner", "given" : "Christoph", "non-dropping-particle" : "", "parse-names" : false, "suffix" : "" }, { "dropping-particle" : "", "family" : "Finkeldey", "given" : "Reiner", "non-dropping-particle" : "", "parse-names" : false, "suffix" : "" } ], "container-title" : "PLoS ONE", "editor" : [ { "dropping-particle" : "", "family" : "Chen", "given" : "Zhong-Hua", "non-dropping-particle" : "", "parse-names" : false, "suffix" : "" } ], "id" : "ITEM-3", "issue" : "9", "issued" : { "date-parts" : [ [ "2017", "9", "5" ] ] }, "page" : "e0184167", "publisher" : "Public Library of Science", "title" : "De novo transcriptome assembly and analysis of differential gene expression in response to drought in European beech", "type" : "article-journal", "volume" : "12" }, "uris" : [ "http://www.mendeley.com/documents/?uuid=3595b930-19f8-3c9b-91e3-b5bf7cb08cf9" ] }, { "id" : "ITEM-4", "itemData" : { "DOI" : "10.1111/ede.12230", "ISSN" : "1520541X", "author" : [ { "dropping-particle" : "", "family" : "Heikkinen", "given" : "Liisa K.", "non-dropping-particle" : "", "parse-names" : false, "suffix" : "" }, { "dropping-particle" : "", "family" : "Kes\u00e4niemi", "given" : "Jenni E.", "non-dropping-particle" : "", "parse-names" : false, "suffix" : "" }, { "dropping-particle" : "", "family" : "Knott", "given" : "K. Emily", "non-dropping-particle" : "", "parse-names" : false, "suffix" : "" } ], "container-title" : "Evolution &amp; Development", "id" : "ITEM-4", "issue" : "4-5", "issued" : { "date-parts" : [ [ "2017", "7", "1" ] ] }, "page" : "205-217", "title" : "De novo transcriptome assembly and developmental mode specific gene expression of Pygospio elegans", "type" : "article-journal", "volume" : "19" }, "uris" : [ "http://www.mendeley.com/documents/?uuid=50d6b7f9-3fb3-3137-9834-9146edc61435" ] }, { "id" : "ITEM-5", "itemData" : { "DOI" : "10.1371/journal.pone.0123730", "ISSN" : "19326203", "abstract" : "The Chinese giant salamander, Andrias davidianus, is an important species in the course of evolution; however, there is insufficient genomic data in public databases for understanding its immunologic mechanisms. High-throughput transcriptome sequencing is necessary to generate an enormous number of transcript sequences from A. davidianus for gene discov-ery. In this study, we generated more than 40 million reads from samples of spleen and skin tissue using the Illumina paired-end sequencing technology. De novo assembly yielded 87,297 transcripts with a mean length of 734 base pairs (bp). Based on the sequence simi-larities, searching with known proteins, 38,916 genes were identified. Gene enrichment analysis determined that 981 transcripts were assigned to the immune system. Tissue-spe-cific expression analysis indicated that 443 of transcripts were specifically expressed in the spleen and skin. Among these transcripts, 147 transcripts were found to be involved in im-mune responses and inflammatory reactions, such as fucolectin, \u03b2-defensins and lympho-toxin beta. Eight tissue-specific genes were selected for validation using real time reverse transcription quantitative PCR (qRT-PCR). The results showed that these genes were sig-nificantly more expressed in spleen and skin than in other tissues, suggesting that these genes have vital roles in the immune response. This work provides a comprehensive geno-mic sequence resource for A. davidianus and lays the foundation for future research on the immunologic and disease resistance mechanisms of A. davidianus and other amphibians.", "author" : [ { "dropping-particle" : "", "family" : "Li", "given" : "Fenggang", "non-dropping-particle" : "", "parse-names" : false, "suffix" : "" }, { "dropping-particle" : "", "family" : "Wang", "given" : "Lixin", "non-dropping-particle" : "", "parse-names" : false, "suffix" : "" }, { "dropping-particle" : "", "family" : "Lan", "given" : "Qingjing", "non-dropping-particle" : "", "parse-names" : false, "suffix" : "" }, { "dropping-particle" : "", "family" : "Yang", "given" : "Hui", "non-dropping-particle" : "", "parse-names" : false, "suffix" : "" }, { "dropping-particle" : "", "family" : "Li", "given" : "Yang", "non-dropping-particle" : "", "parse-names" : false, "suffix" : "" }, { "dropping-particle" : "", "family" : "Liu", "given" : "Xiaolin", "non-dropping-particle" : "", "parse-names" : false, "suffix" : "" }, { "dropping-particle" : "", "family" : "Yang", "given" : "Zhaoxia", "non-dropping-particle" : "", "parse-names" : false, "suffix" : "" } ], "container-title" : "PLoS ONE", "editor" : [ { "dropping-particle" : "", "family" : "Davies", "given" : "Wayne Iwan Lee", "non-dropping-particle" : "", "parse-names" : false, "suffix" : "" } ], "id" : "ITEM-5", "issue" : "4", "issued" : { "date-parts" : [ [ "2015", "4", "13" ] ] }, "page" : "e0123730", "publisher" : "Public Library of Science", "title" : "RNA-Seq analysis and gene discovery of Andrias davidianus using Illumina short read sequencing", "type" : "article-journal", "volume" : "10" }, "uris" : [ "http://www.mendeley.com/documents/?uuid=758c8f95-0ce2-3e30-a50b-8c2db2123689" ] }, { "id" : "ITEM-6", "itemData" : { "DOI" : "10.1038/srep36877", "ISSN" : "20452322", "PMID" : "27833138", "abstract" : "Broodiness, a maternal behavior and instinct for natural breeding in poultry, inhibits egg production and affects the poultry industry. Phenotypic and physiological factors influencing broodiness in poultry have been extensively studied, but the molecular regulation mechanism of broodiness remains unclear. Effective research strategies focusing on broodiness are hindered by limited understanding of goose developmental biology. Here we established the transcriptomes of goose follicles at egg-laying and broody stages by Illumina HiSeq platform and compared the sequenced transcriptomes of three types of follicles (small white, large white and small yellow). It was found that there were 92 up-regulated and 84 down-regulated transcription factors and 101 up-regulated and 51 down-regulated hormone-related genes. Many of these genes code for proteins involved in hormone response, follicular development, autophagy, and oxidation. Moreover, the contents of progesterone and estradiol in follicles were altered, and the autophagy levels of follicles were enhanced during the broody stage. These results suggest that hormone- and autophagy-signaling pathways are critical for controlling broodiness in the goose. We demonstrated that transcriptome analysis of egg-laying and broody Zhedong white goose follicles provided novel insights into broodiness in birds.", "author" : [ { "dropping-particle" : "", "family" : "Yu", "given" : "Jing", "non-dropping-particle" : "", "parse-names" : false, "suffix" : "" }, { "dropping-particle" : "", "family" : "Lou", "given" : "Yaping", "non-dropping-particle" : "", "parse-names" : false, "suffix" : "" }, { "dropping-particle" : "", "family" : "Zhao", "given" : "Ayong", "non-dropping-particle" : "", "parse-names" : false, "suffix" : "" } ], "container-title" : "Scientific Reports", "id" : "ITEM-6", "issue" : "1", "issued" : { "date-parts" : [ [ "2016", "12", "11" ] ] }, "page" : "36877", "publisher" : "Nature Publishing Group", "title" : "Transcriptome analysis of follicles reveals the importance of autophagy and hormones in regulating broodiness of Zhedong white goose", "type" : "article-journal", "volume" : "6" }, "uris" : [ "http://www.mendeley.com/documents/?uuid=7c64bdff-49bf-331d-a4d8-712799297f99" ] }, { "id" : "ITEM-7", "itemData" : { "DOI" : "10.1038/srep24375", "ISBN" : "2045-2322 (Electronic) 2045-2322 (Linking)", "ISSN" : "20452322", "PMID" : "27071914", "abstract" : "Many recent RNA-seq studies were focused mainly on detecting the differentially expressed genes (DEGs) between two or more conditions. In contrast, only a few attempts have been made to detect genes associated with quantitative traits, such as obesity index and milk yield, on RNA-seq experiment with large number of biological replicates. This study illustrates the linear model application on trait associated genes (TAGs) detection in two real RNA-seq datasets: 89 replicated human obesity related data and 21 replicated Holsteins' milk production related RNA-seq data. Based on these two datasets, the performance between suggesting methods, such as ordinary regression and robust regression, and existing methods: DESeq2 and Voom, were compared. The results indicate that suggesting methods have much lower false discoveries compared to the precedent two group comparisons based approaches in our simulation study and qRT-PCR experiment. In particular, the robust regression outperforms existing DEG finding method as well as ordinary regression in terms of precision. Given the current trend in RNA-seq pricing, we expect our methods to be successfully applied in various RNA-seq studies with numerous biological replicates that handle continuous response traits.", "author" : [ { "dropping-particle" : "", "family" : "Seo", "given" : "Minseok", "non-dropping-particle" : "", "parse-names" : false, "suffix" : "" }, { "dropping-particle" : "", "family" : "Kim", "given" : "Kwondo", "non-dropping-particle" : "", "parse-names" : false, "suffix" : "" }, { "dropping-particle" : "", "family" : "Yoon", "given" : "Joon", "non-dropping-particle" : "", "parse-names" : false, "suffix" : "" }, { "dropping-particle" : "", "family" : "Jeong", "given" : "Jin Young", "non-dropping-particle" : "", "parse-names" : false, "suffix" : "" }, { "dropping-particle" : "", "family" : "Lee", "given" : "Hyun Jeong", "non-dropping-particle" : "", "parse-names" : false, "suffix" : "" }, { "dropping-particle" : "", "family" : "Cho", "given" : "Seoae", "non-dropping-particle" : "", "parse-names" : false, "suffix" : "" }, { "dropping-particle" : "", "family" : "Kim", "given" : "Heebal", "non-dropping-particle" : "", "parse-names" : false, "suffix" : "" } ], "container-title" : "Scientific Reports", "id" : "ITEM-7", "issue" : "1", "issued" : { "date-parts" : [ [ "2016", "7", "13" ] ] }, "page" : "24375", "publisher" : "Nature Publishing Group", "title" : "RNA-seq analysis for detecting quantitative trait-associated genes", "type" : "article-journal", "volume" : "6" }, "uris" : [ "http://www.mendeley.com/documents/?uuid=97c1ed7f-0dce-3d7b-866c-8814dff82e54" ] }, { "id" : "ITEM-8", "itemData" : { "DOI" : "10.1016/j.pcad.2012.06.003", "ISBN" : "1532-8643", "ISSN" : "00330620", "PMID" : "22824111", "abstract" : "Transcriptomics is the study of how our genes are regulated and expressed in different biological settings. Technical advances now enable quantitative assessment of all expressed genes (ie, the entire \"transcriptome\") in a given tissue at a given time. These approaches provide a powerful tool for understanding complex biological systems and for developing novel biomarkers. This chapter will introduce basic concepts in transcriptomics and available technologies for developing transcriptomic biomarkers. We will then review current and emerging applications in cardiovascular medicine. \u00a9 2012 Elsevier Inc.", "author" : [ { "dropping-particle" : "", "family" : "Pedrotty", "given" : "Dawn M", "non-dropping-particle" : "", "parse-names" : false, "suffix" : "" }, { "dropping-particle" : "", "family" : "Morley", "given" : "Michael P", "non-dropping-particle" : "", "parse-names" : false, "suffix" : "" }, { "dropping-particle" : "", "family" : "Cappola", "given" : "Thomas P", "non-dropping-particle" : "", "parse-names" : false, "suffix" : "" } ], "container-title" : "Progress in Cardiovascular Diseases", "id" : "ITEM-8", "issue" : "1", "issued" : { "date-parts" : [ [ "2012" ] ] }, "page" : "64-69", "title" : "Transcriptomic Biomarkers of Cardiovascular Disease", "type" : "article-journal", "volume" : "55" }, "uris" : [ "http://www.mendeley.com/documents/?uuid=02712aea-1b23-305a-af96-cf08ad31b463" ] } ], "mendeley" : { "formattedCitation" : "[9\u201316]", "plainTextFormattedCitation" : "[9\u201316]", "previouslyFormattedCitation" : "[9\u201316]"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[9–16]</w:t>
      </w:r>
      <w:r w:rsidR="00043BE2">
        <w:rPr>
          <w:rFonts w:eastAsia="Times New Roman"/>
        </w:rPr>
        <w:fldChar w:fldCharType="end"/>
      </w:r>
      <w:r w:rsidR="0099647D">
        <w:rPr>
          <w:rFonts w:eastAsia="Times New Roman"/>
        </w:rPr>
        <w:t>.</w:t>
      </w:r>
    </w:p>
    <w:p w14:paraId="71964274" w14:textId="433BBCA5" w:rsidR="00F05552" w:rsidRDefault="00280930" w:rsidP="00A115A8">
      <w:pPr>
        <w:pBdr>
          <w:top w:val="none" w:sz="0" w:space="0" w:color="auto"/>
          <w:left w:val="none" w:sz="0" w:space="0" w:color="auto"/>
          <w:bottom w:val="none" w:sz="0" w:space="0" w:color="auto"/>
          <w:right w:val="none" w:sz="0" w:space="0" w:color="auto"/>
          <w:between w:val="none" w:sz="0" w:space="0" w:color="auto"/>
        </w:pBdr>
        <w:shd w:val="clear" w:color="auto" w:fill="FFFFFF"/>
        <w:spacing w:after="165" w:line="240" w:lineRule="auto"/>
        <w:rPr>
          <w:rFonts w:eastAsia="Times New Roman"/>
        </w:rPr>
      </w:pPr>
      <w:r>
        <w:rPr>
          <w:rFonts w:eastAsia="Times New Roman"/>
        </w:rPr>
        <w:t xml:space="preserve">Methods for </w:t>
      </w:r>
      <w:r>
        <w:rPr>
          <w:rFonts w:eastAsia="Times New Roman"/>
          <w:i/>
        </w:rPr>
        <w:t>de novo</w:t>
      </w:r>
      <w:r>
        <w:rPr>
          <w:rFonts w:eastAsia="Times New Roman"/>
        </w:rPr>
        <w:t xml:space="preserve"> </w:t>
      </w:r>
      <w:proofErr w:type="spellStart"/>
      <w:r>
        <w:rPr>
          <w:rFonts w:eastAsia="Times New Roman"/>
        </w:rPr>
        <w:t>RNAseq</w:t>
      </w:r>
      <w:proofErr w:type="spellEnd"/>
      <w:r>
        <w:rPr>
          <w:rFonts w:eastAsia="Times New Roman"/>
        </w:rPr>
        <w:t xml:space="preserve"> assembly </w:t>
      </w:r>
      <w:r w:rsidR="0038742A">
        <w:rPr>
          <w:rFonts w:eastAsia="Times New Roman"/>
        </w:rPr>
        <w:t xml:space="preserve">of the most common short read Illumina </w:t>
      </w:r>
      <w:r w:rsidR="00C04B5D">
        <w:rPr>
          <w:rFonts w:eastAsia="Times New Roman"/>
        </w:rPr>
        <w:t xml:space="preserve">sequencing </w:t>
      </w:r>
      <w:r w:rsidR="0038742A">
        <w:rPr>
          <w:rFonts w:eastAsia="Times New Roman"/>
        </w:rPr>
        <w:t xml:space="preserve">data </w:t>
      </w:r>
      <w:r>
        <w:rPr>
          <w:rFonts w:eastAsia="Times New Roman"/>
        </w:rPr>
        <w:t>continue to evolve rapidly</w:t>
      </w:r>
      <w:r w:rsidR="00912C88">
        <w:rPr>
          <w:rFonts w:eastAsia="Times New Roman"/>
        </w:rPr>
        <w:t>,</w:t>
      </w:r>
      <w:r>
        <w:rPr>
          <w:rFonts w:eastAsia="Times New Roman"/>
        </w:rPr>
        <w:t xml:space="preserve"> especially </w:t>
      </w:r>
      <w:r w:rsidR="00C65509">
        <w:rPr>
          <w:rFonts w:eastAsia="Times New Roman"/>
        </w:rPr>
        <w:t xml:space="preserve">for non-model species </w:t>
      </w:r>
      <w:r w:rsidR="00C65509">
        <w:rPr>
          <w:rFonts w:eastAsia="Times New Roman"/>
        </w:rPr>
        <w:fldChar w:fldCharType="begin" w:fldLock="1"/>
      </w:r>
      <w:r w:rsidR="00C51782">
        <w:rPr>
          <w:rFonts w:eastAsia="Times New Roman"/>
        </w:rPr>
        <w:instrText>ADDIN CSL_CITATION { "citationItems" : [ { "id" : "ITEM-1", "itemData" : { "DOI" : "10.1186/s13059-016-0881-8", "ISBN" : "1474-760X (Electronic)\\r1474-7596 (Linking)", "ISSN" : "1474-760X", "PMID" : "26813401", "abstract" : "RNA-sequencing (RNA-seq) has a wide variety of applications, but no single analysis pipeline can be used in all cases. We review all of the major steps in RNA-seq data analysis, including experimental design, quality control, read alignment, quantification of gene and transcript levels, visualization, differential gene expression, alternative splicing, functional analysis, gene fusion detection and eQTL mapping. We highlight the challenges associated with each step. We discuss the analysis of small RNAs and the integration of RNA-seq with other functional genomics techniques. Finally, we discuss the outlook for novel technologies that are changing the state of the art in transcriptomics.", "author" : [ { "dropping-particle" : "", "family" : "Conesa", "given" : "A", "non-dropping-particle" : "", "parse-names" : false, "suffix" : "" }, { "dropping-particle" : "", "family" : "Madrigal", "given" : "P", "non-dropping-particle" : "", "parse-names" : false, "suffix" : "" }, { "dropping-particle" : "", "family" : "Tarazona", "given" : "S", "non-dropping-particle" : "", "parse-names" : false, "suffix" : "" }, { "dropping-particle" : "", "family" : "Gomez-Cabrero", "given" : "D", "non-dropping-particle" : "", "parse-names" : false, "suffix" : "" }, { "dropping-particle" : "", "family" : "Cervera", "given" : "A", "non-dropping-particle" : "", "parse-names" : false, "suffix" : "" }, { "dropping-particle" : "", "family" : "McPherson", "given" : "A", "non-dropping-particle" : "", "parse-names" : false, "suffix" : "" }, { "dropping-particle" : "", "family" : "Szczesniak", "given" : "M W", "non-dropping-particle" : "", "parse-names" : false, "suffix" : "" }, { "dropping-particle" : "", "family" : "Gaffney", "given" : "D J", "non-dropping-particle" : "", "parse-names" : false, "suffix" : "" }, { "dropping-particle" : "", "family" : "Elo", "given" : "L L", "non-dropping-particle" : "", "parse-names" : false, "suffix" : "" }, { "dropping-particle" : "", "family" : "Zhang", "given" : "X", "non-dropping-particle" : "", "parse-names" : false, "suffix" : "" }, { "dropping-particle" : "", "family" : "Mortazavi", "given" : "A", "non-dropping-particle" : "", "parse-names" : false, "suffix" : "" } ], "container-title" : "Genome Biol", "id" : "ITEM-1", "issue" : "1", "issued" : { "date-parts" : [ [ "2016" ] ] }, "page" : "13", "title" : "A survey of best practices for RNA-seq data analysis", "type" : "article-journal", "volume" : "17" }, "uris" : [ "http://www.mendeley.com/documents/?uuid=98cb7e1a-46d8-42b9-862b-4672f68211ac" ] } ], "mendeley" : { "formattedCitation" : "[17]", "plainTextFormattedCitation" : "[17]", "previouslyFormattedCitation" : "[17]" }, "properties" : {  }, "schema" : "https://github.com/citation-style-language/schema/raw/master/csl-citation.json" }</w:instrText>
      </w:r>
      <w:r w:rsidR="00C65509">
        <w:rPr>
          <w:rFonts w:eastAsia="Times New Roman"/>
        </w:rPr>
        <w:fldChar w:fldCharType="separate"/>
      </w:r>
      <w:r w:rsidR="00C51782" w:rsidRPr="00C51782">
        <w:rPr>
          <w:rFonts w:eastAsia="Times New Roman"/>
          <w:noProof/>
        </w:rPr>
        <w:t>[17]</w:t>
      </w:r>
      <w:r w:rsidR="00C65509">
        <w:rPr>
          <w:rFonts w:eastAsia="Times New Roman"/>
        </w:rPr>
        <w:fldChar w:fldCharType="end"/>
      </w:r>
      <w:r w:rsidR="00C65509">
        <w:rPr>
          <w:rFonts w:eastAsia="Times New Roman"/>
        </w:rPr>
        <w:t xml:space="preserve">. </w:t>
      </w:r>
      <w:r w:rsidR="00070010">
        <w:rPr>
          <w:rFonts w:eastAsia="Times New Roman"/>
        </w:rPr>
        <w:t>At this time, the</w:t>
      </w:r>
      <w:r w:rsidR="00E30382">
        <w:rPr>
          <w:rFonts w:eastAsia="Times New Roman"/>
        </w:rPr>
        <w:t>re are several</w:t>
      </w:r>
      <w:r w:rsidR="00070010">
        <w:rPr>
          <w:rFonts w:eastAsia="Times New Roman"/>
        </w:rPr>
        <w:t xml:space="preserve"> major </w:t>
      </w:r>
      <w:r w:rsidR="00070010">
        <w:rPr>
          <w:rFonts w:eastAsia="Times New Roman"/>
          <w:i/>
        </w:rPr>
        <w:t xml:space="preserve">de novo </w:t>
      </w:r>
      <w:r w:rsidR="00C50B67">
        <w:rPr>
          <w:rFonts w:eastAsia="Times New Roman"/>
        </w:rPr>
        <w:t>transcriptome assembly software tools</w:t>
      </w:r>
      <w:r w:rsidR="00CB6A77">
        <w:rPr>
          <w:rFonts w:eastAsia="Times New Roman"/>
        </w:rPr>
        <w:t xml:space="preserve"> available to choose from</w:t>
      </w:r>
      <w:r w:rsidR="00912C88">
        <w:rPr>
          <w:rFonts w:eastAsia="Times New Roman"/>
        </w:rPr>
        <w:t>, including</w:t>
      </w:r>
      <w:r w:rsidR="00070010">
        <w:rPr>
          <w:rFonts w:eastAsia="Times New Roman"/>
        </w:rPr>
        <w:t xml:space="preserve"> Trinity </w:t>
      </w:r>
      <w:r w:rsidR="005B386F">
        <w:rPr>
          <w:rFonts w:eastAsia="Times New Roman"/>
        </w:rPr>
        <w:fldChar w:fldCharType="begin" w:fldLock="1"/>
      </w:r>
      <w:r w:rsidR="00C51782">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 "plainTextFormattedCitation" : "[18]", "previouslyFormattedCitation" : "[18]" }, "properties" : {  }, "schema" : "https://github.com/citation-style-language/schema/raw/master/csl-citation.json" }</w:instrText>
      </w:r>
      <w:r w:rsidR="005B386F">
        <w:rPr>
          <w:rFonts w:eastAsia="Times New Roman"/>
        </w:rPr>
        <w:fldChar w:fldCharType="separate"/>
      </w:r>
      <w:r w:rsidR="00C51782" w:rsidRPr="00C51782">
        <w:rPr>
          <w:rFonts w:eastAsia="Times New Roman"/>
          <w:noProof/>
        </w:rPr>
        <w:t>[18]</w:t>
      </w:r>
      <w:r w:rsidR="005B386F">
        <w:rPr>
          <w:rFonts w:eastAsia="Times New Roman"/>
        </w:rPr>
        <w:fldChar w:fldCharType="end"/>
      </w:r>
      <w:r w:rsidR="00070010">
        <w:rPr>
          <w:rFonts w:eastAsia="Times New Roman"/>
        </w:rPr>
        <w:t xml:space="preserve">, </w:t>
      </w:r>
      <w:proofErr w:type="spellStart"/>
      <w:r w:rsidR="00070010">
        <w:rPr>
          <w:rFonts w:eastAsia="Times New Roman"/>
        </w:rPr>
        <w:t>SOAPdenovo</w:t>
      </w:r>
      <w:proofErr w:type="spellEnd"/>
      <w:r w:rsidR="00070010">
        <w:rPr>
          <w:rFonts w:eastAsia="Times New Roman"/>
        </w:rPr>
        <w:t xml:space="preserve">-Trans </w:t>
      </w:r>
      <w:r w:rsidR="002E5027">
        <w:rPr>
          <w:rFonts w:eastAsia="Times New Roman"/>
        </w:rPr>
        <w:fldChar w:fldCharType="begin" w:fldLock="1"/>
      </w:r>
      <w:r w:rsidR="00BD10F7">
        <w:rPr>
          <w:rFonts w:eastAsia="Times New Roman"/>
        </w:rPr>
        <w:instrText>ADDIN CSL_CITATION { "citationItems" : [ { "id" : "ITEM-1", "itemData" : { "DOI" : "10.1093/bioinformatics/btu077", "ISBN" : "1367-4811 (Electronic)\\r1367-4803 (Linking)", "ISSN" : "14602059", "PMID" : "24532719", "abstract" : "Motivation: Transcriptome sequencing has long been the favored method for quickly and inexpensively obtaining a large number of gene sequences from an organism with no reference genome. Owing to the rapid increase in throughputs and decrease in costs of next- generation sequencing, RNA-Seq in particular has become the method of choice. However, the very short reads (e.g. 2 \u00d7 90 bp paired ends) from next generation sequencing makes de novo assembly to recover complete or full-length transcript sequences an algorithmic challenge.\\nResults: Here, we present SOAPdenovo-Trans, a de novo transcriptome assembler designed specifically for RNA-Seq. We evaluated its performance on transcriptome datasets from rice and mouse. Using as our benchmarks the known transcripts from these well-annotated genomes (sequenced a decade ago), we assessed how SOAPdenovo-Trans and two other popular transcriptome assemblers handled such practical issues as alternative splicing and variable expression levels. Our conclusion is that SOAPdenovo-Trans provides higher contiguity, lower redundancy and faster execution.\\nAvailability and implementation: Source code and user manual are available at http://sourceforge.net/projects/soapdenovotrans/.\\nContact: xieyl@genomics.cn or bgi-soap@googlegroups.com\\nSupplementary information: Supplementary data are available at Bioinformatics online.", "author" : [ { "dropping-particle" : "", "family" : "Xie", "given" : "Yinlong", "non-dropping-particle" : "", "parse-names" : false, "suffix" : "" }, { "dropping-particle" : "", "family" : "Wu", "given" : "Gengxiong", "non-dropping-particle" : "", "parse-names" : false, "suffix" : "" }, { "dropping-particle" : "", "family" : "Tang", "given" : "Jingbo", "non-dropping-particle" : "", "parse-names" : false, "suffix" : "" }, { "dropping-particle" : "", "family" : "Luo", "given" : "Ruibang", "non-dropping-particle" : "", "parse-names" : false, "suffix" : "" }, { "dropping-particle" : "", "family" : "Patterson", "given" : "Jordan", "non-dropping-particle" : "", "parse-names" : false, "suffix" : "" }, { "dropping-particle" : "", "family" : "Liu", "given" : "Shanlin", "non-dropping-particle" : "", "parse-names" : false, "suffix" : "" }, { "dropping-particle" : "", "family" : "Huang", "given" : "Weihua", "non-dropping-particle" : "", "parse-names" : false, "suffix" : "" }, { "dropping-particle" : "", "family" : "He", "given" : "Guangzhu", "non-dropping-particle" : "", "parse-names" : false, "suffix" : "" }, { "dropping-particle" : "", "family" : "Gu", "given" : "Shengchang", "non-dropping-particle" : "", "parse-names" : false, "suffix" : "" }, { "dropping-particle" : "", "family" : "Li", "given" : "Shengkang", "non-dropping-particle" : "", "parse-names" : false, "suffix" : "" }, { "dropping-particle" : "", "family" : "Zhou", "given" : "Xin", "non-dropping-particle" : "", "parse-names" : false, "suffix" : "" }, { "dropping-particle" : "", "family" : "Lam", "given" : "Tak Wah", "non-dropping-particle" : "", "parse-names" : false, "suffix" : "" }, { "dropping-particle" : "", "family" : "Li", "given" : "Yingrui", "non-dropping-particle" : "", "parse-names" : false, "suffix" : "" }, { "dropping-particle" : "", "family" : "Xu", "given" : "Xun", "non-dropping-particle" : "", "parse-names" : false, "suffix" : "" }, { "dropping-particle" : "", "family" : "Wong", "given" : "Gane Ka Shu", "non-dropping-particle" : "", "parse-names" : false, "suffix" : "" }, { "dropping-particle" : "", "family" : "Wang", "given" : "Jun", "non-dropping-particle" : "", "parse-names" : false, "suffix" : "" } ], "container-title" : "Bioinformatics", "id" : "ITEM-1", "issue" : "12", "issued" : { "date-parts" : [ [ "2014", "6", "15" ] ] }, "page" : "1660-1666", "publisher" : "Oxford University Press", "title" : "SOAPdenovo-Trans: De novo transcriptome assembly with short RNA-Seq reads", "type" : "article-journal", "volume" : "30" }, "uris" : [ "http://www.mendeley.com/documents/?uuid=5072177a-00a5-3cf8-8c47-4a58f9663275" ] } ], "mendeley" : { "formattedCitation" : "[19]", "plainTextFormattedCitation" : "[19]", "previouslyFormattedCitation" : "[19]"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[19]</w:t>
      </w:r>
      <w:r w:rsidR="002E5027">
        <w:rPr>
          <w:rFonts w:eastAsia="Times New Roman"/>
        </w:rPr>
        <w:fldChar w:fldCharType="end"/>
      </w:r>
      <w:r w:rsidR="00070010">
        <w:rPr>
          <w:rFonts w:eastAsia="Times New Roman"/>
        </w:rPr>
        <w:t>, Trans-</w:t>
      </w:r>
      <w:proofErr w:type="spellStart"/>
      <w:r w:rsidR="00070010">
        <w:rPr>
          <w:rFonts w:eastAsia="Times New Roman"/>
        </w:rPr>
        <w:t>ABySS</w:t>
      </w:r>
      <w:proofErr w:type="spellEnd"/>
      <w:r w:rsidR="00070010">
        <w:rPr>
          <w:rFonts w:eastAsia="Times New Roman"/>
        </w:rPr>
        <w:t xml:space="preserve"> </w:t>
      </w:r>
      <w:r w:rsidR="002E5027">
        <w:rPr>
          <w:rFonts w:eastAsia="Times New Roman"/>
        </w:rPr>
        <w:fldChar w:fldCharType="begin" w:fldLock="1"/>
      </w:r>
      <w:r w:rsidR="00C51782">
        <w:rPr>
          <w:rFonts w:eastAsia="Times New Roman"/>
        </w:rPr>
        <w:instrText>ADDIN CSL_CITATION { "citationItems" : [ { "id" : "ITEM-1", "itemData" : { "DOI" : "10.1038/nmeth.1517", "ISBN" : "1548-7105 (Electronic)\\r1548-7091 (Linking)", "ISSN" : "1548-7105", "PMID" : "20935650", "abstract" : "We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"author" : [ { "dropping-particle" : "", "family" : "Robertson", "given" : "Gordon", "non-dropping-particle" : "", "parse-names" : false, "suffix" : "" }, { "dropping-particle" : "", "family" : "Schein", "given" : "Jacqueline", "non-dropping-particle" : "", "parse-names" : false, "suffix" : "" }, { "dropping-particle" : "", "family" : "Chiu", "given" : "Readman", "non-dropping-particle" : "", "parse-names" : false, "suffix" : "" }, { "dropping-particle" : "", "family" : "Corbett", "given" : "Richard", "non-dropping-particle" : "", "parse-names" : false, "suffix" : "" }, { "dropping-particle" : "", "family" : "Field", "given" : "Matthew", "non-dropping-particle" : "", "parse-names" : false, "suffix" : "" }, { "dropping-particle" : "", "family" : "Jackman", "given" : "Shaun D", "non-dropping-particle" : "", "parse-names" : false, "suffix" : "" }, { "dropping-particle" : "", "family" : "Mungall", "given" : "Karen", "non-dropping-particle" : "", "parse-names" : false, "suffix" : "" }, { "dropping-particle" : "", "family" : "Lee", "given" : "Sam", "non-dropping-particle" : "", "parse-names" : false, "suffix" : "" }, { "dropping-particle" : "", "family" : "Okada", "given" : "Hisanaga Mark", "non-dropping-particle" : "", "parse-names" : false, "suffix" : "" }, { "dropping-particle" : "", "family" : "Qian", "given" : "Jenny Q", "non-dropping-particle" : "", "parse-names" : false, "suffix" : "" }, { "dropping-particle" : "", "family" : "Griffith", "given" : "Malachi", "non-dropping-particle" : "", "parse-names" : false, "suffix" : "" }, { "dropping-particle" : "", "family" : "Raymond", "given" : "Anthony", "non-dropping-particle" : "", "parse-names" : false, "suffix" : "" }, { "dropping-particle" : "", "family" : "Thiessen", "given" : "Nina", "non-dropping-particle" : "", "parse-names" : false, "suffix" : "" }, { "dropping-particle" : "", "family" : "Cezard", "given" : "Timothee", "non-dropping-particle" : "", "parse-names" : false, "suffix" : "" }, { "dropping-particle" : "", "family" : "Butterfield", "given" : "Yaron S", "non-dropping-particle" : "", "parse-names" : false, "suffix" : "" }, { "dropping-particle" : "", "family" : "Newsome", "given" : "Richard", "non-dropping-particle" : "", "parse-names" : false, "suffix" : "" }, { "dropping-particle" : "", "family" : "Chan", "given" : "Simon K", "non-dropping-particle" : "", "parse-names" : false, "suffix" : "" }, { "dropping-particle" : "", "family" : "She", "given" : "Rong", "non-dropping-particle" : "", "parse-names" : false, "suffix" : "" }, { "dropping-particle" : "", "family" : "Varhol", "given" : "Richard", "non-dropping-particle" : "", "parse-names" : false, "suffix" : "" }, { "dropping-particle" : "", "family" : "Kamoh", "given" : "Baljit", "non-dropping-particle" : "", "parse-names" : false, "suffix" : "" }, { "dropping-particle" : "", "family" : "Prabhu", "given" : "Anna-Liisa", "non-dropping-particle" : "", "parse-names" : false, "suffix" : "" }, { "dropping-particle" : "", "family" : "Tam", "given" : "Angela", "non-dropping-particle" : "", "parse-names" : false, "suffix" : "" }, { "dropping-particle" : "", "family" : "Zhao", "given" : "YongJun", "non-dropping-particle" : "", "parse-names" : false, "suffix" : "" }, { "dropping-particle" : "", "family" : "Moore", "given" : "Richard a", "non-dropping-particle" : "", "parse-names" : false, "suffix" : "" }, { "dropping-particle" : "", "family" : "Hirst", "given" : "Martin", "non-dropping-particle" : "", "parse-names" : false, "suffix" : "" }, { "dropping-particle" : "", "family" : "Marra", "given" : "Marco a", "non-dropping-particle" : "", "parse-names" : false, "suffix" : "" }, { "dropping-particle" : "", "family" : "Jones", "given" : "Steven J M", "non-dropping-particle" : "", "parse-names" : false, "suffix" : "" }, { "dropping-particle" : "", "family" : "Hoodless", "given" : "Pamela a", "non-dropping-particle" : "", "parse-names" : false, "suffix" : "" }, { "dropping-particle" : "", "family" : "Birol", "given" : "Inanc", "non-dropping-particle" : "", "parse-names" : false, "suffix" : "" } ], "container-title" : "Nature methods", "id" : "ITEM-1", "issue" : "11", "issued" : { "date-parts" : [ [ "2010" ] ] }, "page" : "909-12", "title" : "De novo assembly and analysis of RNA-seq data.", "type" : "article-journal", "volume" : "7" }, "uris" : [ "http://www.mendeley.com/documents/?uuid=5fd3284a-d1c5-4b7b-a574-a62f1c2e08b7" ] } ], "mendeley" : { "formattedCitation" : "[20]", "plainTextFormattedCitation" : "[20]", "previouslyFormattedCitation" : "[20]"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[20]</w:t>
      </w:r>
      <w:r w:rsidR="002E5027">
        <w:rPr>
          <w:rFonts w:eastAsia="Times New Roman"/>
        </w:rPr>
        <w:fldChar w:fldCharType="end"/>
      </w:r>
      <w:r w:rsidR="00070010">
        <w:rPr>
          <w:rFonts w:eastAsia="Times New Roman"/>
        </w:rPr>
        <w:t xml:space="preserve">, Oases </w:t>
      </w:r>
      <w:r w:rsidR="002E5027">
        <w:rPr>
          <w:rFonts w:eastAsia="Times New Roman"/>
        </w:rPr>
        <w:fldChar w:fldCharType="begin" w:fldLock="1"/>
      </w:r>
      <w:r w:rsidR="00BD10F7">
        <w:rPr>
          <w:rFonts w:eastAsia="Times New Roman"/>
        </w:rPr>
        <w:instrText>ADDIN CSL_CITATION { "citationItems" : [ { "id" : "ITEM-1", "itemData" : { "DOI" : "10.1093/bioinformatics/bts094", "ISBN" : "1367-4811 (Electronic)\\r1367-4803 (Linking)", "ISSN" : "13674803", "PMID" : "22368243", "abstract" : "MOTIVATION High-throughput sequencing has made the analysis of new model organisms more affordable. Although assembling a new genome can still be costly and difficult, it is possible to use RNA-seq to sequence mRNA. In the absence of a known genome, it is necessary to assemble these sequences de novo, taking into account possible alternative isoforms and the dynamic range of expression values. RESULTS We present a software package named Oases designed to heuristically assemble RNA-seq reads in the absence of a reference genome, across a broad spectrum of expression values and in presence of alternative isoforms. It achieves this by using an array of hash lengths, a dynamic filtering of noise, a robust resolution of alternative splicing events and the efficient merging of multiple assemblies. It was tested on human and mouse RNA-seq data and is shown to improve significantly on the transABySS and Trinity de novo transcriptome assemblers. AVAILABILITY AND IMPLEMENTATION Oases is freely available under the GPL license at www.ebi.ac.uk/~zerbino/oases/.", "author" : [ { "dropping-particle" : "", "family" : "Schulz", "given" : "Marcel H.", "non-dropping-particle" : "", "parse-names" : false, "suffix" : "" }, { "dropping-particle" : "", "family" : "Zerbino", "given" : "Daniel R.", "non-dropping-particle" : "", "parse-names" : false, "suffix" : "" }, { "dropping-particle" : "", "family" : "Vingron", "given" : "Martin", "non-dropping-particle" : "", "parse-names" : false, "suffix" : "" }, { "dropping-particle" : "", "family" : "Birney", "given" : "Ewan", "non-dropping-particle" : "", "parse-names" : false, "suffix" : "" } ], "container-title" : "Bioinformatics", "id" : "ITEM-1", "issue" : "8", "issued" : { "date-parts" : [ [ "2012", "4", "15" ] ] }, "page" : "1086-1092", "publisher" : "Oxford University Press", "title" : "Oases: Robust de novo RNA-seq assembly across the dynamic range of expression levels", "type" : "article-journal", "volume" : "28" }, "uris" : [ "http://www.mendeley.com/documents/?uuid=6e1a20e7-6e3d-3a56-97f7-1f7202dc6d35" ] } ], "mendeley" : { "formattedCitation" : "[21]", "plainTextFormattedCitation" : "[21]", "previouslyFormattedCitation" : "[21]"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[21]</w:t>
      </w:r>
      <w:r w:rsidR="002E5027">
        <w:rPr>
          <w:rFonts w:eastAsia="Times New Roman"/>
        </w:rPr>
        <w:fldChar w:fldCharType="end"/>
      </w:r>
      <w:r w:rsidR="00070010">
        <w:rPr>
          <w:rFonts w:eastAsia="Times New Roman"/>
        </w:rPr>
        <w:t>,</w:t>
      </w:r>
      <w:r w:rsidR="00912C88">
        <w:rPr>
          <w:rFonts w:eastAsia="Times New Roman"/>
        </w:rPr>
        <w:t xml:space="preserve"> </w:t>
      </w:r>
      <w:proofErr w:type="spellStart"/>
      <w:r w:rsidR="00912C88">
        <w:rPr>
          <w:rFonts w:eastAsia="Times New Roman"/>
        </w:rPr>
        <w:t>SPA</w:t>
      </w:r>
      <w:r w:rsidR="00A141BF">
        <w:rPr>
          <w:rFonts w:eastAsia="Times New Roman"/>
        </w:rPr>
        <w:t>des</w:t>
      </w:r>
      <w:proofErr w:type="spellEnd"/>
      <w:r w:rsidR="00A141BF">
        <w:rPr>
          <w:rFonts w:eastAsia="Times New Roman"/>
        </w:rPr>
        <w:t xml:space="preserve"> </w:t>
      </w:r>
      <w:r w:rsidR="00E30382">
        <w:rPr>
          <w:rFonts w:eastAsia="Times New Roman"/>
        </w:rPr>
        <w:fldChar w:fldCharType="begin" w:fldLock="1"/>
      </w:r>
      <w:r w:rsidR="00460AD2">
        <w:rPr>
          <w:rFonts w:eastAsia="Times New Roman"/>
        </w:rPr>
        <w:instrText>ADDIN CSL_CITATION { "citationItems" : [ { "id" : "ITEM-1", "itemData" : { "DOI" : "10.1089/cmb.2012.0021", "ISBN" : "1066-5277", "ISSN" : "1066-5277", "PMID" : "22506599", "abstract" : "The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 http://bioinf.spbau.ru/spades ). It is distributed as open source software.", "author" : [ { "dropping-particle" : "", "family" : "Bankevich", "given" : "Anton", "non-dropping-particle" : "", "parse-names" : false, "suffix" : "" }, { "dropping-particle" : "", "family" : "Nurk", "given" : "Sergey", "non-dropping-particle" : "", "parse-names" : false, "suffix" : "" }, { "dropping-particle" : "", "family" : "Antipov", "given" : "Dmitry", "non-dropping-particle" : "", "parse-names" : false, "suffix" : "" }, { "dropping-particle" : "", "family" : "Gurevich", "given" : "Alexey A.", "non-dropping-particle" : "", "parse-names" : false, "suffix" : "" }, { "dropping-particle" : "", "family" : "Dvorkin", "given" : "Mikhail", "non-dropping-particle" : "", "parse-names" : false, "suffix" : "" }, { "dropping-particle" : "", "family" : "Kulikov", "given" : "Alexander S.", "non-dropping-particle" : "", "parse-names" : false, "suffix" : "" }, { "dropping-particle" : "", "family" : "Lesin", "given" : "Valery M.", "non-dropping-particle" : "", "parse-names" : false, "suffix" : "" }, { "dropping-particle" : "", "family" : "Nikolenko", "given" : "Sergey I.", "non-dropping-particle" : "", "parse-names" : false, "suffix" : "" }, { "dropping-particle" : "", "family" : "Pham", "given" : "Son", "non-dropping-particle" : "", "parse-names" : false, "suffix" : "" }, { "dropping-particle" : "", "family" : "Prjibelski", "given" : "Andrey D.", "non-dropping-particle" : "", "parse-names" : false, "suffix" : "" }, { "dropping-particle" : "V.", "family" : "Pyshkin", "given" : "Alexey", "non-dropping-particle" : "", "parse-names" : false, "suffix" : "" }, { "dropping-particle" : "V.", "family" : "Sirotkin", "given" : "Alexander", "non-dropping-particle" : "", "parse-names" : false, "suffix" : "" }, { "dropping-particle" : "", "family" : "Vyahhi", "given" : "Nikolay", "non-dropping-particle" : "", "parse-names" : false, "suffix" : "" }, { "dropping-particle" : "", "family" : "Tesler", "given" : "Glenn", "non-dropping-particle" : "", "parse-names" : false, "suffix" : "" }, { "dropping-particle" : "", "family" : "Alekseyev", "given" : "Max A.", "non-dropping-particle" : "", "parse-names" : false, "suffix" : "" }, { "dropping-particle" : "", "family" : "Pevzner", "given" : "Pavel A.", "non-dropping-particle" : "", "parse-names" : false, "suffix" : "" } ], "container-title" : "Journal of Computational Biology", "id" : "ITEM-1", "issue" : "5", "issued" : { "date-parts" : [ [ "2012", "5", "7" ] ] }, "page" : "455-477", "publisher" : "Mary Ann Liebert, Inc. 140 Huguenot Street, 3rd Floor New Rochelle, NY 10801 USA", "title" : "SPAdes: A New Genome Assembly Algorithm and Its Applications to Single-Cell Sequencing", "type" : "article-journal", "volume" : "19" }, "uris" : [ "http://www.mendeley.com/documents/?uuid=8cbb3570-301f-32c1-8cee-9c9657590eef" ] } ], "mendeley" : { "formattedCitation" : "[22]", "plainTextFormattedCitation" : "[22]", "previouslyFormattedCitation" : "[22]"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[22]</w:t>
      </w:r>
      <w:r w:rsidR="00E30382">
        <w:rPr>
          <w:rFonts w:eastAsia="Times New Roman"/>
        </w:rPr>
        <w:fldChar w:fldCharType="end"/>
      </w:r>
      <w:r w:rsidR="00A141BF">
        <w:rPr>
          <w:rFonts w:eastAsia="Times New Roman"/>
        </w:rPr>
        <w:t>,</w:t>
      </w:r>
      <w:r w:rsidR="00070010">
        <w:rPr>
          <w:rFonts w:eastAsia="Times New Roman"/>
        </w:rPr>
        <w:t xml:space="preserve"> IDBA-</w:t>
      </w:r>
      <w:proofErr w:type="spellStart"/>
      <w:r w:rsidR="00070010">
        <w:rPr>
          <w:rFonts w:eastAsia="Times New Roman"/>
        </w:rPr>
        <w:t>tran</w:t>
      </w:r>
      <w:proofErr w:type="spellEnd"/>
      <w:r w:rsidR="00070010">
        <w:rPr>
          <w:rFonts w:eastAsia="Times New Roman"/>
        </w:rPr>
        <w:t xml:space="preserve"> </w:t>
      </w:r>
      <w:r w:rsidR="00E30382">
        <w:rPr>
          <w:rFonts w:eastAsia="Times New Roman"/>
        </w:rPr>
        <w:fldChar w:fldCharType="begin" w:fldLock="1"/>
      </w:r>
      <w:r w:rsidR="00460AD2">
        <w:rPr>
          <w:rFonts w:eastAsia="Times New Roman"/>
        </w:rPr>
        <w:instrText>ADDIN CSL_CITATION { "citationItems" : [ { "id" : "ITEM-1", "itemData" : { "DOI" : "10.1093/bioinformatics/btt219", "ISBN" : "1367-4811 (Electronic)\\r1367-4803 (Linking)", "ISSN" : "13674803", "PMID" : "23813001", "abstract" : "MOTIVATION: RNA sequencing based on next-generation sequencing technology is effective for analyzing transcriptomes. Like de novo genome assembly, de novo transcriptome assembly does not rely on any reference genome or additional annotation information, but is more difficult. In particular, isoforms can have very uneven expression levels (e.g. 1:100), which make it very difficult to identify low-expressed isoforms. One challenge is to remove erroneous vertices/edges with high multiplicity (produced by high-expressed isoforms) in the de Bruijn graph without removing correct ones with not-so-high multiplicity from low-expressed isoforms. Failing to do so will result in the loss of low-expressed isoforms or having complicated subgraphs with transcripts of different genes mixed together due to erroneous vertices/edges. Contributions: Unlike existing tools, which remove erroneous vertices/edges with multiplicities lower than a global threshold, we use a probabilistic progressive approach to iteratively remove them with local thresholds. This enables us to decompose the graph into disconnected components, each containing a few genes, if not a single gene, while retaining many correct vertices/edges of low-expressed isoforms. Combined with existing techniques, IDBA-Tran is able to assemble both high-expressed and low-expressed transcripts and outperform existing assemblers in terms of sensitivity and specificity for both simulated and real data.$\\$n$\\$nAVAILABILITY: http://www.cs.hku.hk/{~}alse/idba{_}tran.$\\$n$\\$nSUPPLEMENTARY INFORMATION: Supplementary data are available at Bioinformatics online.", "author" : [ { "dropping-particle" : "", "family" : "Peng", "given" : "Yu", "non-dropping-particle" : "", "parse-names" : false, "suffix" : "" }, { "dropping-particle" : "", "family" : "Leung", "given" : "Henry C. M.", "non-dropping-particle" : "", "parse-names" : false, "suffix" : "" }, { "dropping-particle" : "", "family" : "Yiu", "given" : "Siu Ming", "non-dropping-particle" : "", "parse-names" : false, "suffix" : "" }, { "dropping-particle" : "", "family" : "Lv", "given" : "Ming Ju", "non-dropping-particle" : "", "parse-names" : false, "suffix" : "" }, { "dropping-particle" : "", "family" : "Zhu", "given" : "Xin Guang", "non-dropping-particle" : "", "parse-names" : false, "suffix" : "" }, { "dropping-particle" : "", "family" : "Chin", "given" : "Francis Y. L.", "non-dropping-particle" : "", "parse-names" : false, "suffix" : "" } ], "container-title" : "Bioinformatics", "id" : "ITEM-1", "issue" : "13", "issued" : { "date-parts" : [ [ "2013", "7", "1" ] ] }, "page" : "i326-i334", "publisher" : "Oxford University Press", "title" : "IDBA-tran: A more robust de novo de Bruijn graph assembler for transcriptomes with uneven expression levels", "type" : "paper-conference", "volume" : "29" }, "uris" : [ "http://www.mendeley.com/documents/?uuid=bc02c49c-e68a-321c-88a9-0d86d699cc35" ] } ], "mendeley" : { "formattedCitation" : "[23]", "plainTextFormattedCitation" : "[23]", "previouslyFormattedCitation" : "[23]"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[23]</w:t>
      </w:r>
      <w:r w:rsidR="00E30382">
        <w:rPr>
          <w:rFonts w:eastAsia="Times New Roman"/>
        </w:rPr>
        <w:fldChar w:fldCharType="end"/>
      </w:r>
      <w:r w:rsidR="00912C88">
        <w:rPr>
          <w:rFonts w:eastAsia="Times New Roman"/>
        </w:rPr>
        <w:t xml:space="preserve">, and </w:t>
      </w:r>
      <w:r w:rsidR="00070010">
        <w:rPr>
          <w:rFonts w:eastAsia="Times New Roman"/>
        </w:rPr>
        <w:t xml:space="preserve">Shannon </w:t>
      </w:r>
      <w:r w:rsidR="00E30382">
        <w:rPr>
          <w:rFonts w:eastAsia="Times New Roman"/>
        </w:rPr>
        <w:fldChar w:fldCharType="begin" w:fldLock="1"/>
      </w:r>
      <w:r w:rsidR="00C51782">
        <w:rPr>
          <w:rFonts w:eastAsia="Times New Roman"/>
        </w:rPr>
        <w:instrText>ADDIN CSL_CITATION { "citationItems" : [ { "id" : "ITEM-1", "itemData" : { "author" : [ { "dropping-particle" : "", "family" : "Kannan", "given" : "Sreeram", "non-dropping-particle" : "", "parse-names" : false, "suffix" : "" }, { "dropping-particle" : "", "family" : "Hui", "given" : "Joseph", "non-dropping-particle" : "", "parse-names" : false, "suffix" : "" }, { "dropping-particle" : "", "family" : "Mazooji", "given" : "Kayvon", "non-dropping-particle" : "", "parse-names" : false, "suffix" : "" } ], "id" : "ITEM-1", "issued" : { "date-parts" : [ [ "2016" ] ] }, "page" : "1-14", "title" : "Shannon : An Information-Optimal de Novo RNA-Seq Assembler", "type" : "article-journal" }, "uris" : [ "http://www.mendeley.com/documents/?uuid=ca5ae463-9096-4390-97f5-3ad65a5de70b" ] } ], "mendeley" : { "formattedCitation" : "[24]", "plainTextFormattedCitation" : "[24]", "previouslyFormattedCitation" : "[24]"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[24]</w:t>
      </w:r>
      <w:r w:rsidR="00E30382">
        <w:rPr>
          <w:rFonts w:eastAsia="Times New Roman"/>
        </w:rPr>
        <w:fldChar w:fldCharType="end"/>
      </w:r>
      <w:r w:rsidR="00070010">
        <w:rPr>
          <w:rFonts w:eastAsia="Times New Roman"/>
        </w:rPr>
        <w:t>. The</w:t>
      </w:r>
      <w:r w:rsidR="00E6590D">
        <w:rPr>
          <w:rFonts w:eastAsia="Times New Roman"/>
        </w:rPr>
        <w:t xml:space="preserve"> availability of these options stems from</w:t>
      </w:r>
      <w:r w:rsidR="00912C88">
        <w:rPr>
          <w:rFonts w:eastAsia="Times New Roman"/>
        </w:rPr>
        <w:t xml:space="preserve"> continued research into the unique</w:t>
      </w:r>
      <w:r w:rsidR="00E6590D">
        <w:rPr>
          <w:rFonts w:eastAsia="Times New Roman"/>
        </w:rPr>
        <w:t xml:space="preserve"> </w:t>
      </w:r>
      <w:r w:rsidR="007B587F">
        <w:rPr>
          <w:rFonts w:eastAsia="Times New Roman"/>
        </w:rPr>
        <w:t xml:space="preserve">computational </w:t>
      </w:r>
      <w:r w:rsidR="00C65509">
        <w:rPr>
          <w:rFonts w:eastAsia="Times New Roman"/>
        </w:rPr>
        <w:t xml:space="preserve">challenges </w:t>
      </w:r>
      <w:r w:rsidR="007B587F">
        <w:rPr>
          <w:rFonts w:eastAsia="Times New Roman"/>
        </w:rPr>
        <w:t>associated with</w:t>
      </w:r>
      <w:r w:rsidR="00C65509">
        <w:rPr>
          <w:rFonts w:eastAsia="Times New Roman"/>
        </w:rPr>
        <w:t xml:space="preserve"> </w:t>
      </w:r>
      <w:r w:rsidR="007B587F">
        <w:rPr>
          <w:rFonts w:eastAsia="Times New Roman"/>
        </w:rPr>
        <w:t xml:space="preserve">transcriptome </w:t>
      </w:r>
      <w:r w:rsidR="00C65509">
        <w:rPr>
          <w:rFonts w:eastAsia="Times New Roman"/>
        </w:rPr>
        <w:t>assemb</w:t>
      </w:r>
      <w:r w:rsidR="007B587F">
        <w:rPr>
          <w:rFonts w:eastAsia="Times New Roman"/>
        </w:rPr>
        <w:t>ly</w:t>
      </w:r>
      <w:r w:rsidR="00C04B5D">
        <w:rPr>
          <w:rFonts w:eastAsia="Times New Roman"/>
        </w:rPr>
        <w:t xml:space="preserve"> of short read </w:t>
      </w:r>
      <w:r w:rsidR="00C51782">
        <w:rPr>
          <w:rFonts w:eastAsia="Times New Roman"/>
        </w:rPr>
        <w:t xml:space="preserve">Illumina </w:t>
      </w:r>
      <w:proofErr w:type="spellStart"/>
      <w:r w:rsidR="00C51782">
        <w:rPr>
          <w:rFonts w:eastAsia="Times New Roman"/>
        </w:rPr>
        <w:t>RNAseq</w:t>
      </w:r>
      <w:proofErr w:type="spellEnd"/>
      <w:r w:rsidR="00C51782">
        <w:rPr>
          <w:rFonts w:eastAsia="Times New Roman"/>
        </w:rPr>
        <w:t xml:space="preserve"> data</w:t>
      </w:r>
      <w:r w:rsidR="00CB6A77">
        <w:rPr>
          <w:rFonts w:eastAsia="Times New Roman"/>
        </w:rPr>
        <w:t xml:space="preserve">, including </w:t>
      </w:r>
      <w:r w:rsidR="00E6590D">
        <w:rPr>
          <w:rFonts w:eastAsia="Times New Roman"/>
        </w:rPr>
        <w:t xml:space="preserve">large </w:t>
      </w:r>
      <w:r w:rsidR="00CB6A77">
        <w:rPr>
          <w:rFonts w:eastAsia="Times New Roman"/>
        </w:rPr>
        <w:t xml:space="preserve">memory </w:t>
      </w:r>
      <w:r w:rsidR="00E6590D">
        <w:rPr>
          <w:rFonts w:eastAsia="Times New Roman"/>
        </w:rPr>
        <w:t xml:space="preserve">requirements, alternative splicing and </w:t>
      </w:r>
      <w:r w:rsidR="00DD23CB">
        <w:rPr>
          <w:rFonts w:eastAsia="Times New Roman"/>
        </w:rPr>
        <w:t xml:space="preserve">allelic variants </w:t>
      </w:r>
      <w:r w:rsidR="00043BE2">
        <w:rPr>
          <w:rFonts w:eastAsia="Times New Roman"/>
        </w:rPr>
        <w:fldChar w:fldCharType="begin" w:fldLock="1"/>
      </w:r>
      <w:r w:rsidR="00460AD2">
        <w:rPr>
          <w:rFonts w:eastAsia="Times New Roman"/>
        </w:rPr>
        <w:instrText>ADDIN CSL_CITATION { "citationItems" : [ { "id" : "ITEM-1", "itemData" : { "DOI" : "10.1371/journal.pone.0094825", "ISBN" : "1932-6203 (Electronic)\\r1932-6203 (Linking)", "ISSN" : "19326203", "PMID" : "24736633", "abstract" : "Transcriptome assembly using RNA-seq data - particularly in non-model organisms has been dramatically improved, but only recently have the pre-assembly procedures, such as sequencing depth and error correction, been studied. Increasing read length is viewed as a crucial condition to further improve transcriptome assembly, but it is unknown whether the read length really matters. In addition, though many assembly tools are available now, it is unclear whether the existing assemblers perform well enough for all data with different transcriptome complexities. In this paper, we studied these two open problems using two high-performing assemblers, Velvet/Oases and Trinity, on several simulated datasets of human, mouse and S.cerevisiae. The results suggest that (1) the read length of paired reads does not matter once it exceeds a certain threshold, and interestingly, the threshold is distinct in different organisms; (2) the quality of de novo assembly decreases sharply with the increase of transcriptome complexity, all existing de novo assemblers tend to corrupt whenever the genes contain a large number of alternative splicing events.", "author" : [ { "dropping-particle" : "", "family" : "Chang", "given" : "Zheng", "non-dropping-particle" : "", "parse-names" : false, "suffix" : "" }, { "dropping-particle" : "", "family" : "Wang.", "given" : "Zhenjia", "non-dropping-particle" : "", "parse-names" : false, "suffix" : "" }, { "dropping-particle" : "", "family" : "Li", "given" : "Guojun", "non-dropping-particle" : "", "parse-names" : false, "suffix" : "" } ], "container-title" : "PLoS ONE", "editor" : [ { "dropping-particle" : "", "family" : "Papavasiliou", "given" : "F. Nina", "non-dropping-particle" : "", "parse-names" : false, "suffix" : "" } ], "id" : "ITEM-1", "issue" : "4", "issued" : { "date-parts" : [ [ "2014", "4", "15" ] ] }, "page" : "e94825", "publisher" : "Public Library of Science", "title" : "The impacts of read length and transcriptome complexity for de ovo assembly: A simulation study", "type" : "article-journal", "volume" : "9" }, "uris" : [ "http://www.mendeley.com/documents/?uuid=60c80434-0bb8-37ac-89cc-24c4358cfa93" ] }, { "id" : "ITEM-2",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"ITEM-2",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"[18,25]", "plainTextFormattedCitation" : "[18,25]", "previouslyFormattedCitation" : "[18,25]"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[18,25]</w:t>
      </w:r>
      <w:r w:rsidR="00043BE2">
        <w:rPr>
          <w:rFonts w:eastAsia="Times New Roman"/>
        </w:rPr>
        <w:fldChar w:fldCharType="end"/>
      </w:r>
      <w:r w:rsidR="00912C88">
        <w:rPr>
          <w:rFonts w:eastAsia="Times New Roman"/>
        </w:rPr>
        <w:t>.</w:t>
      </w:r>
    </w:p>
    <w:p w14:paraId="5093AA07" w14:textId="13DA9E03" w:rsidR="00912C88" w:rsidRDefault="00AD3399" w:rsidP="00A115A8">
      <w:pPr>
        <w:pStyle w:val="Normal1"/>
        <w:spacing w:line="240" w:lineRule="auto"/>
        <w:rPr>
          <w:rFonts w:eastAsia="Times New Roman"/>
        </w:rPr>
      </w:pPr>
      <w:r>
        <w:rPr>
          <w:rFonts w:eastAsia="Times New Roman"/>
        </w:rPr>
        <w:t>T</w:t>
      </w:r>
      <w:r w:rsidR="00CA7F30">
        <w:rPr>
          <w:rFonts w:eastAsia="Times New Roman"/>
        </w:rPr>
        <w:t xml:space="preserve">he </w:t>
      </w:r>
      <w:r w:rsidR="00E6590D">
        <w:rPr>
          <w:rFonts w:eastAsia="Times New Roman"/>
        </w:rPr>
        <w:t xml:space="preserve">continuous </w:t>
      </w:r>
      <w:r w:rsidR="00CA7F30">
        <w:rPr>
          <w:rFonts w:eastAsia="Times New Roman"/>
        </w:rPr>
        <w:t>develop</w:t>
      </w:r>
      <w:r w:rsidR="00535AE8">
        <w:rPr>
          <w:rFonts w:eastAsia="Times New Roman"/>
        </w:rPr>
        <w:t>ment of new tools</w:t>
      </w:r>
      <w:r w:rsidR="00D02459">
        <w:rPr>
          <w:rFonts w:eastAsia="Times New Roman"/>
        </w:rPr>
        <w:t xml:space="preserve"> and</w:t>
      </w:r>
      <w:r w:rsidR="00535AE8">
        <w:rPr>
          <w:rFonts w:eastAsia="Times New Roman"/>
        </w:rPr>
        <w:t xml:space="preserve"> workflows</w:t>
      </w:r>
      <w:r w:rsidR="00D02459">
        <w:rPr>
          <w:rFonts w:eastAsia="Times New Roman"/>
        </w:rPr>
        <w:t xml:space="preserve"> for </w:t>
      </w:r>
      <w:proofErr w:type="spellStart"/>
      <w:r w:rsidR="00D02459">
        <w:rPr>
          <w:rFonts w:eastAsia="Times New Roman"/>
        </w:rPr>
        <w:t>RNAseq</w:t>
      </w:r>
      <w:proofErr w:type="spellEnd"/>
      <w:r w:rsidR="00D02459">
        <w:rPr>
          <w:rFonts w:eastAsia="Times New Roman"/>
        </w:rPr>
        <w:t xml:space="preserve"> analysis</w:t>
      </w:r>
      <w:r w:rsidR="00CA7F30">
        <w:rPr>
          <w:rFonts w:eastAsia="Times New Roman"/>
        </w:rPr>
        <w:t xml:space="preserve"> </w:t>
      </w:r>
      <w:r>
        <w:rPr>
          <w:rFonts w:eastAsia="Times New Roman"/>
        </w:rPr>
        <w:t xml:space="preserve">combined with the vast amount of publicly available </w:t>
      </w:r>
      <w:proofErr w:type="spellStart"/>
      <w:r>
        <w:rPr>
          <w:rFonts w:eastAsia="Times New Roman"/>
        </w:rPr>
        <w:t>RNAseq</w:t>
      </w:r>
      <w:proofErr w:type="spellEnd"/>
      <w:r>
        <w:rPr>
          <w:rFonts w:eastAsia="Times New Roman"/>
        </w:rPr>
        <w:t xml:space="preserve"> data </w:t>
      </w:r>
      <w:r w:rsidR="00D86BEE">
        <w:rPr>
          <w:rFonts w:eastAsia="Times New Roman"/>
        </w:rPr>
        <w:fldChar w:fldCharType="begin" w:fldLock="1"/>
      </w:r>
      <w:r w:rsidR="00D86BEE">
        <w:rPr>
          <w:rFonts w:eastAsia="Times New Roman"/>
        </w:rPr>
        <w:instrText>ADDIN CSL_CITATION { "citationItems" : [ { "id" : "ITEM-1", "itemData" : { "DOI" : "10.1038/nbt.3442", "ISBN" : "doi:10.1038/nbt.3442", "ISSN" : "15461696", "PMID" : "26854477", "abstract" : "The amount of sequence information in public repositories is growing at a rapid rate. Although these data are likely to contain clinically important information that has not yet been uncovered, our ability to effectively mine these repositories is limited. Here we introduce Sequence Bloom Trees (SBTs), a method for querying thousands of short-read sequencing experiments by sequence, 162 times faster than existing approaches. The approach searches large data archives for all experiments that involve a given sequence. We use SBTs to search 2,652 human blood, breast and brain RNA-seq experiments for all 214,293 known transcripts in under 4 days using less than 239 MB of RAM and a single CPU. Searching sequence archives at this scale and in this time frame is currently not possible using existing tools.", "author" : [ { "dropping-particle" : "", "family" : "Solomon", "given" : "Brad", "non-dropping-particle" : "", "parse-names" : false, "suffix" : "" }, { "dropping-particle" : "", "family" : "Kingsford", "given" : "Carl", "non-dropping-particle" : "", "parse-names" : false, "suffix" : "" } ], "container-title" : "Nature Biotechnology", "id" : "ITEM-1", "issue" : "3", "issued" : { "date-parts" : [ [ "2016", "3", "8" ] ] }, "page" : "300-302", "publisher" : "Nature Publishing Group", "title" : "Fast search of thousands of short-read sequencing experiments", "type" : "article-journal", "volume" : "34" }, "uris" : [ "http://www.mendeley.com/documents/?uuid=776349b8-af23-3b40-bbb6-895fff0294c2" ] } ], "mendeley" : { "formattedCitation" : "[26]", "plainTextFormattedCitation" : "[26]", "previouslyFormattedCitation" : "[26]" }, "properties" : {  }, "schema" : "https://github.com/citation-style-language/schema/raw/master/csl-citation.json" }</w:instrText>
      </w:r>
      <w:r w:rsidR="00D86BEE">
        <w:rPr>
          <w:rFonts w:eastAsia="Times New Roman"/>
        </w:rPr>
        <w:fldChar w:fldCharType="separate"/>
      </w:r>
      <w:r w:rsidR="00D86BEE" w:rsidRPr="00D86BEE">
        <w:rPr>
          <w:rFonts w:eastAsia="Times New Roman"/>
          <w:noProof/>
        </w:rPr>
        <w:t>[26]</w:t>
      </w:r>
      <w:r w:rsidR="00D86BEE">
        <w:rPr>
          <w:rFonts w:eastAsia="Times New Roman"/>
        </w:rPr>
        <w:fldChar w:fldCharType="end"/>
      </w:r>
      <w:r w:rsidR="00D86BEE">
        <w:rPr>
          <w:rFonts w:eastAsia="Times New Roman"/>
        </w:rPr>
        <w:t xml:space="preserve"> </w:t>
      </w:r>
      <w:r>
        <w:rPr>
          <w:rFonts w:eastAsia="Times New Roman"/>
        </w:rPr>
        <w:t>raises the opportunity</w:t>
      </w:r>
      <w:r w:rsidR="00912C88">
        <w:rPr>
          <w:rFonts w:eastAsia="Times New Roman"/>
        </w:rPr>
        <w:t xml:space="preserve"> to re-analyze </w:t>
      </w:r>
      <w:r>
        <w:rPr>
          <w:rFonts w:eastAsia="Times New Roman"/>
        </w:rPr>
        <w:t xml:space="preserve">existing </w:t>
      </w:r>
      <w:r w:rsidR="00912C88">
        <w:rPr>
          <w:rFonts w:eastAsia="Times New Roman"/>
        </w:rPr>
        <w:t xml:space="preserve">data with new tools. </w:t>
      </w:r>
      <w:r>
        <w:rPr>
          <w:rFonts w:eastAsia="Times New Roman"/>
        </w:rPr>
        <w:t>T</w:t>
      </w:r>
      <w:r w:rsidR="00912C88">
        <w:rPr>
          <w:rFonts w:eastAsia="Times New Roman"/>
        </w:rPr>
        <w:t>his</w:t>
      </w:r>
      <w:r>
        <w:rPr>
          <w:rFonts w:eastAsia="Times New Roman"/>
        </w:rPr>
        <w:t>, however,</w:t>
      </w:r>
      <w:r w:rsidR="00912C88">
        <w:rPr>
          <w:rFonts w:eastAsia="Times New Roman"/>
        </w:rPr>
        <w:t xml:space="preserve"> is rarely done systematically. To evaluate the performance impact of new tools on old d</w:t>
      </w:r>
      <w:r w:rsidR="00167A20">
        <w:rPr>
          <w:rFonts w:eastAsia="Times New Roman"/>
        </w:rPr>
        <w:t xml:space="preserve">ata, we developed and applied a programmatically automated </w:t>
      </w:r>
      <w:r w:rsidR="00912C88">
        <w:rPr>
          <w:rFonts w:eastAsia="Times New Roman"/>
          <w:i/>
        </w:rPr>
        <w:t>de novo</w:t>
      </w:r>
      <w:r w:rsidR="00912C88">
        <w:rPr>
          <w:rFonts w:eastAsia="Times New Roman"/>
        </w:rPr>
        <w:t xml:space="preserve"> transcriptome assembly workflow</w:t>
      </w:r>
      <w:r w:rsidR="00612DEE">
        <w:rPr>
          <w:rFonts w:eastAsia="Times New Roman"/>
        </w:rPr>
        <w:t xml:space="preserve"> tha</w:t>
      </w:r>
      <w:r w:rsidR="00167A20">
        <w:rPr>
          <w:rFonts w:eastAsia="Times New Roman"/>
        </w:rPr>
        <w:t>t is modularized and extensible</w:t>
      </w:r>
      <w:r w:rsidR="00612DEE">
        <w:rPr>
          <w:rFonts w:eastAsia="Times New Roman"/>
        </w:rPr>
        <w:t xml:space="preserve"> </w:t>
      </w:r>
      <w:r w:rsidR="008A552D">
        <w:rPr>
          <w:rFonts w:eastAsia="Times New Roman"/>
        </w:rPr>
        <w:t>based on the Eel Pond Protocol</w:t>
      </w:r>
      <w:r w:rsidR="00044F9E">
        <w:rPr>
          <w:rFonts w:eastAsia="Times New Roman"/>
        </w:rPr>
        <w:t xml:space="preserve"> </w:t>
      </w:r>
      <w:r w:rsidR="00044F9E">
        <w:rPr>
          <w:rFonts w:eastAsia="Times New Roman"/>
        </w:rPr>
        <w:fldChar w:fldCharType="begin" w:fldLock="1"/>
      </w:r>
      <w:r w:rsidR="00D86BEE">
        <w:rPr>
          <w:rFonts w:eastAsia="Times New Roman"/>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"[27]", "plainTextFormattedCitation" : "[27]", "previouslyFormattedCitation" : "[27]" }, "properties" : {  }, "schema" : "https://github.com/citation-style-language/schema/raw/master/csl-citation.json" }</w:instrText>
      </w:r>
      <w:r w:rsidR="00044F9E">
        <w:rPr>
          <w:rFonts w:eastAsia="Times New Roman"/>
        </w:rPr>
        <w:fldChar w:fldCharType="separate"/>
      </w:r>
      <w:r w:rsidR="00D86BEE" w:rsidRPr="00D86BEE">
        <w:rPr>
          <w:rFonts w:eastAsia="Times New Roman"/>
          <w:noProof/>
        </w:rPr>
        <w:t>[27]</w:t>
      </w:r>
      <w:r w:rsidR="00044F9E">
        <w:rPr>
          <w:rFonts w:eastAsia="Times New Roman"/>
        </w:rPr>
        <w:fldChar w:fldCharType="end"/>
      </w:r>
      <w:r w:rsidR="00612DEE">
        <w:rPr>
          <w:rFonts w:eastAsia="Times New Roman"/>
        </w:rPr>
        <w:t>. This workflow</w:t>
      </w:r>
      <w:r w:rsidR="003F2552">
        <w:rPr>
          <w:rFonts w:eastAsia="Times New Roman"/>
        </w:rPr>
        <w:t xml:space="preserve"> </w:t>
      </w:r>
      <w:r w:rsidR="00912C88">
        <w:rPr>
          <w:rFonts w:eastAsia="Times New Roman"/>
        </w:rPr>
        <w:t xml:space="preserve">incorporates </w:t>
      </w:r>
      <w:proofErr w:type="spellStart"/>
      <w:r w:rsidR="00912C88">
        <w:rPr>
          <w:rFonts w:eastAsia="Times New Roman"/>
        </w:rPr>
        <w:t>Trimmomatic</w:t>
      </w:r>
      <w:proofErr w:type="spellEnd"/>
      <w:r w:rsidR="00044F9E">
        <w:rPr>
          <w:rFonts w:eastAsia="Times New Roman"/>
        </w:rPr>
        <w:t xml:space="preserve"> </w:t>
      </w:r>
      <w:r w:rsidR="00044F9E">
        <w:rPr>
          <w:rFonts w:eastAsia="Times New Roman"/>
        </w:rPr>
        <w:fldChar w:fldCharType="begin" w:fldLock="1"/>
      </w:r>
      <w:r w:rsidR="00D86BEE">
        <w:rPr>
          <w:rFonts w:eastAsia="Times New Roman"/>
        </w:rPr>
        <w:instrText>ADDIN CSL_CITATION { "citationItems" : [ { "id" : "ITEM-1", "itemData" : { "DOI" : "10.1093/bioinformatics/btu170", "ISBN" : "1367-4803", "ISSN" : "14602059", "PMID" : "24695404", "abstract" : "MOTIVATION: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data.\\n\\nRESULTS: The value of NGS read preprocessing is demonstrated for both reference-based and reference-free tasks. Trimmomatic is shown to produce output that is at least competitive with, and in many cases superior to, that produced by other tools, in all scenarios tested.\\n\\nAVAILABILITY AND IMPLEMENTATION: Trimmomatic is licensed under GPL V3. It is cross-platform (Java 1.5+ required) and available at http://www.usadellab.org/cms/index.php?page=trimmomatic\\n\\nCONTACT: usadel@bio1.rwth-aachen.de\\n\\nSUPPLEMENTARY INFORMATION: Supplementary data are available at Bioinformatics online.",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"[28]", "plainTextFormattedCitation" : "[28]", "previouslyFormattedCitation" : "[28]" }, "properties" : {  }, "schema" : "https://github.com/citation-style-language/schema/raw/master/csl-citation.json" }</w:instrText>
      </w:r>
      <w:r w:rsidR="00044F9E">
        <w:rPr>
          <w:rFonts w:eastAsia="Times New Roman"/>
        </w:rPr>
        <w:fldChar w:fldCharType="separate"/>
      </w:r>
      <w:r w:rsidR="00D86BEE" w:rsidRPr="00D86BEE">
        <w:rPr>
          <w:rFonts w:eastAsia="Times New Roman"/>
          <w:noProof/>
        </w:rPr>
        <w:t>[28]</w:t>
      </w:r>
      <w:r w:rsidR="00044F9E">
        <w:rPr>
          <w:rFonts w:eastAsia="Times New Roman"/>
        </w:rPr>
        <w:fldChar w:fldCharType="end"/>
      </w:r>
      <w:r w:rsidR="00044F9E">
        <w:rPr>
          <w:rFonts w:eastAsia="Times New Roman"/>
        </w:rPr>
        <w:t xml:space="preserve"> </w:t>
      </w:r>
      <w:r w:rsidR="00912C88">
        <w:rPr>
          <w:rFonts w:eastAsia="Times New Roman"/>
        </w:rPr>
        <w:t xml:space="preserve">digital normalization with </w:t>
      </w:r>
      <w:proofErr w:type="spellStart"/>
      <w:r w:rsidR="00912C88">
        <w:rPr>
          <w:rFonts w:eastAsia="Times New Roman"/>
        </w:rPr>
        <w:t>khmer</w:t>
      </w:r>
      <w:proofErr w:type="spellEnd"/>
      <w:r w:rsidR="00451B87">
        <w:rPr>
          <w:rFonts w:eastAsia="Times New Roman"/>
        </w:rPr>
        <w:t xml:space="preserve"> software</w:t>
      </w:r>
      <w:r w:rsidR="00044F9E">
        <w:rPr>
          <w:rFonts w:eastAsia="Times New Roman"/>
        </w:rPr>
        <w:t xml:space="preserve">  </w:t>
      </w:r>
      <w:r w:rsidR="00044F9E">
        <w:rPr>
          <w:rFonts w:eastAsia="Times New Roman"/>
        </w:rPr>
        <w:fldChar w:fldCharType="begin" w:fldLock="1"/>
      </w:r>
      <w:r w:rsidR="00D86BEE">
        <w:rPr>
          <w:rFonts w:eastAsia="Times New Roman"/>
        </w:rPr>
        <w:instrText>ADDIN CSL_CITATION { "citationItems" : [ { "id" : "ITEM-1", "itemData" : { "DOI" : "10.12688/f1000research.6924.1", "ISSN" : "2046-1402", "author" : [ { "dropping-particle" : "", "family" : "Crusoe", "given" : "Michael R.", "non-dropping-particle" : "", "parse-names" : false, "suffix" : "" }, { "dropping-particle" : "", "family" : "Alameldin", "given" : "Hussien F.", "non-dropping-particle" : "", "parse-names" : false, "suffix" : "" }, { "dropping-particle" : "", "family" : "Awad", "given" : "Sherine", "non-dropping-particle" : "", "parse-names" : false, "suffix" : "" }, { "dropping-particle" : "", "family" : "Boucher", "given" : "Elmar", "non-dropping-particle" : "", "parse-names" : false, "suffix" : "" }, { "dropping-particle" : "", "family" : "Caldwell", "given" : "Adam", "non-dropping-particle" : "", "parse-names" : false, "suffix" : "" }, { "dropping-particle" : "", "family" : "Cartwright", "given" : "Reed", "non-dropping-particle" : "", "parse-names" : false, "suffix" : "" }, { "dropping-particle" : "", "family" : "Charbonneau", "given" : "Amanda", "non-dropping-particle" : "", "parse-names" : false, "suffix" : "" }, { "dropping-particle" : "", "family" : "Constantinides", "given" : "Bede", "non-dropping-particle" : "", "parse-names" : false, "suffix" : "" }, { "dropping-particle" : "", "family" : "Edvenson", "given" : "Greg", "non-dropping-particle" : "", "parse-names" : false, "suffix" : "" }, { "dropping-particle" : "", "family" : "Fay", "given" : "Scott", "non-dropping-particle" : "", "parse-names" : false, "suffix" : "" }, { "dropping-particle" : "", "family" : "Fenton", "given" : "Jacob", "non-dropping-particle" : "", "parse-names" : false, "suffix" : "" }, { "dropping-particle" : "", "family" : "Fenzl", "given" : "Thomas", "non-dropping-particle" : "", "parse-names" : false, "suffix" : "" }, { "dropping-particle" : "", "family" : "Fish", "given" : "Jordan", "non-dropping-particle" : "", "parse-names" : false, "suffix" : "" }, { "dropping-particle" : "", "family" : "Garcia-Gutierrez", "given" : "Leonor", "non-dropping-particle" : "", "parse-names" : false, "suffix" : "" }, { "dropping-particle" : "", "family" : "Garland", "given" : "Phillip", "non-dropping-particle" : "", "parse-names" : false, "suffix" : "" }, { "dropping-particle" : "", "family" : "Gluck", "given" : "Jonathan", "non-dropping-particle" : "", "parse-names" : false, "suffix" : "" }, { "dropping-particle" : "", "family" : "Gonz\u00e1lez", "given" : "Iv\u00e1n", "non-dropping-particle" : "", "parse-names" : false, "suffix" : "" }, { "dropping-particle" : "", "family" : "Guermond", "given" : "Sarah", "non-dropping-particle" : "", "parse-names" : false, "suffix" : "" }, { "dropping-particle" : "", "family" : "Guo", "given" : "Jiarong", "non-dropping-particle" : "", "parse-names" : false, "suffix" : "" }, { "dropping-particle" : "", "family" : "Gupta", "given" : "Aditi", "non-dropping-particle" : "", "parse-names" : false, "suffix" : "" }, { "dropping-particle" : "", "family" : "Herr", "given" : "Joshua R.", "non-dropping-particle" : "", "parse-names" : false, "suffix" : "" }, { "dropping-particle" : "", "family" : "Howe", "given" : "Adina", "non-dropping-particle" : "", "parse-names" : false, "suffix" : "" }, { "dropping-particle" : "", "family" : "Hyer", "given" : "Alex", "non-dropping-particle" : "", "parse-names" : false, "suffix" : "" }, { "dropping-particle" : "", "family" : "H\u00e4rpfer", "given" : "Andreas", "non-dropping-particle" : "", "parse-names" : false, "suffix" : "" }, { "dropping-particle" : "", "family" : "Irber", "given" : "Luiz", "non-dropping-particle" : "", "parse-names" : false, "suffix" : "" }, { "dropping-particle" : "", "family" : "Kidd", "given" : "Rhys", "non-dropping-particle" : "", "parse-names" : false, "suffix" : "" }, { "dropping-particle" : "", "family" : "Lin", "given" : "David", "non-dropping-particle" : "", "parse-names" : false, "suffix" : "" }, { "dropping-particle" : "", "family" : "Lippi", "given" : "Justin", "non-dropping-particle" : "", "parse-names" : false, "suffix" : "" }, { "dropping-particle" : "", "family" : "Mansour", "given" : "Tamer", "non-dropping-particle" : "", "parse-names" : false, "suffix" : "" }, { "dropping-particle" : "", "family" : "McA'Nulty", "given" : "Pamela", "non-dropping-particle" : "", "parse-names" : false, "suffix" : "" }, { "dropping-particle" : "", "family" : "McDonald", "given" : "Eric", "non-dropping-particle" : "", "parse-names" : false, "suffix" : "" }, { "dropping-particle" : "", "family" : "Mizzi", "given" : "Jessica", "non-dropping-particle" : "", "parse-names" : false, "suffix" : "" }, { "dropping-particle" : "", "family" : "Murray", "given" : "Kevin D.", "non-dropping-particle" : "", "parse-names" : false, "suffix" : "" }, { "dropping-particle" : "", "family" : "Nahum", "given" : "Joshua R.", "non-dropping-particle" : "", "parse-names" : false, "suffix" : "" }, { "dropping-particle" : "", "family" : "Nanlohy", "given" : "Kaben", "non-dropping-particle" : "", "parse-names" : false, "suffix" : "" }, { "dropping-particle" : "", "family" : "Nederbragt", "given" : "Alexander Johan", "non-dropping-particle" : "", "parse-names" : false, "suffix" : "" }, { "dropping-particle" : "", "family" : "Ortiz-Zuazaga", "given" : "Humberto", "non-dropping-particle" : "", "parse-names" : false, "suffix" : "" }, { "dropping-particle" : "", "family" : "Ory", "given" : "Jeramia", "non-dropping-particle" : "", "parse-names" : false, "suffix" : "" }, { "dropping-particle" : "", "family" : "Pell", "given" : "Jason", "non-dropping-particle" : "", "parse-names" : false, "suffix" : "" }, { "dropping-particle" : "", "family" : "Pepe-Ranney", "given" : "Charles", "non-dropping-particle" : "", "parse-names" : false, "suffix" : "" }, { "dropping-particle" : "", "family" : "Russ", "given" : "Zachary N.", "non-dropping-particle" : "", "parse-names" : false, "suffix" : "" }, { "dropping-particle" : "", "family" : "Schwarz", "given" : "Erich", "non-dropping-particle" : "", "parse-names" : false, "suffix" : "" }, { "dropping-particle" : "", "family" : "Scott", "given" : "Camille", "non-dropping-particle" : "", "parse-names" : false, "suffix" : "" }, { "dropping-particle" : "", "family" : "Seaman", "given" : "Josiah", "non-dropping-particle" : "", "parse-names" : false, "suffix" : "" }, { "dropping-particle" : "", "family" : "Sievert", "given" : "Scott", "non-dropping-particle" : "", "parse-names" : false, "suffix" : "" }, { "dropping-particle" : "", "family" : "Simpson", "given" : "Jared", "non-dropping-particle" : "", "parse-names" : false, "suffix" : "" }, { "dropping-particle" : "", "family" : "Skennerton", "given" : "Connor T.", "non-dropping-particle" : "", "parse-names" : false, "suffix" : "" }, { "dropping-particle" : "", "family" : "Spencer", "given" : "James", "non-dropping-particle" : "", "parse-names" : false, "suffix" : "" }, { "dropping-particle" : "", "family" : "Srinivasan", "given" : "Ramakrishnan", "non-dropping-particle" : "", "parse-names" : false, "suffix" : "" }, { "dropping-particle" : "", "family" : "Standage", "given" : "Daniel", "non-dropping-particle" : "", "parse-names" : false, "suffix" : "" }, { "dropping-particle" : "", "family" : "Stapleton", "given" : "James A.", "non-dropping-particle" : "", "parse-names" : false, "suffix" : "" }, { "dropping-particle" : "", "family" : "Steinman", "given" : "Susan R.", "non-dropping-particle" : "", "parse-names" : false, "suffix" : "" }, { "dropping-particle" : "", "family" : "Stein", "given" : "Joe", "non-dropping-particle" : "", "parse-names" : false, "suffix" : "" }, { "dropping-particle" : "", "family" : "Taylor", "given" : "Benjamin", "non-dropping-particle" : "", "parse-names" : false, "suffix" : "" }, { "dropping-particle" : "", "family" : "Trimble", "given" : "Will", "non-dropping-particle" : "", "parse-names" : false, "suffix" : "" }, { "dropping-particle" : "", "family" : "Wiencko", "given" : "Heather L.", "non-dropping-particle" : "", "parse-names" : false, "suffix" : "" }, { "dropping-particle" : "", "family" : "Wright", "given" : "Michael", "non-dropping-particle" : "", "parse-names" : false, "suffix" : "" }, { "dropping-particle" : "", "family" : "Wyss", "given" : "Brian", "non-dropping-particle" : "", "parse-names" : false, "suffix" : "" }, { "dropping-particle" : "", "family" : "Zhang", "given" : "Qingpeng", "non-dropping-particle" : "", "parse-names" : false, "suffix" : "" }, { "dropping-particle" : "", "family" : "zyme", "given" : "en", "non-dropping-particle" : "", "parse-names" : false, "suffix" : "" }, { "dropping-particle" : "", "family" : "Brown", "given" : "C. Titus", "non-dropping-particle" : "", "parse-names" : false, "suffix" : "" } ], "container-title" : "F1000Research", "id" : "ITEM-1", "issued" : { "date-parts" : [ [ "2015", "9", "25" ] ] }, "title" : "The khmer software package: enabling efficient nucleotide sequence analysis", "type" : "article-journal", "volume" : "4" }, "uris" : [ "http://www.mendeley.com/documents/?uuid=34ac9218-55ff-3df7-b1a5-612a6208ee70" ] }, { "id" : "ITEM-2", "itemData" : { "DOI" : "10.7287/peerj.preprints.890v1", "ISSN" : "2167-9843", "abstract" : "We present a semi-streaming algorithm for k-mer spectral analysis of DNA sequencing reads, together with a derivative approach that is fully streaming. The approach can also be applied to genomic, transcriptomic, and metagenomic data sets. We develop two tools for short-read analysis based on these approaches, a method for semi-streaming k-mer-based error trimming, and a method for the analysis of error profiles in short reads using a streaming sublinear approach. These tools are implemented in the khmer software package, which is freely available under the BSD License at github.com/ged-lab/khmer/.", "author" : [ { "dropping-particle" : "", "family" : "Zhang", "given" : "Qingpeng", "non-dropping-particle" : "", "parse-names" : false, "suffix" : "" }, { "dropping-particle" : "", "family" : "Awad", "given" : "Sherine", "non-dropping-particle" : "", "parse-names" : false, "suffix" : "" }, { "dropping-particle" : "", "family" : "Brown", "given" : "Charles", "non-dropping-particle" : "", "parse-names" : false, "suffix" : "" } ], "container-title" : "PeeJ PrePrints", "id" : "ITEM-2", "issued" : { "date-parts" : [ [ "2015", "3", "12" ] ] }, "page" : "0-27", "title" : "Crossing the streams: a framework for streaming analysis of short DNA sequencing reads", "type" : "article-journal" }, "uris" : [ "http://www.mendeley.com/documents/?uuid=1246656b-ded7-3dc8-a765-18d6c35d105c" ] } ], "mendeley" : { "formattedCitation" : "[29,30]", "plainTextFormattedCitation" : "[29,30]", "previouslyFormattedCitation" : "[29,30]" }, "properties" : {  }, "schema" : "https://github.com/citation-style-language/schema/raw/master/csl-citation.json" }</w:instrText>
      </w:r>
      <w:r w:rsidR="00044F9E">
        <w:rPr>
          <w:rFonts w:eastAsia="Times New Roman"/>
        </w:rPr>
        <w:fldChar w:fldCharType="separate"/>
      </w:r>
      <w:r w:rsidR="00D86BEE" w:rsidRPr="00D86BEE">
        <w:rPr>
          <w:rFonts w:eastAsia="Times New Roman"/>
          <w:noProof/>
        </w:rPr>
        <w:t>[29,30]</w:t>
      </w:r>
      <w:r w:rsidR="00044F9E">
        <w:rPr>
          <w:rFonts w:eastAsia="Times New Roman"/>
        </w:rPr>
        <w:fldChar w:fldCharType="end"/>
      </w:r>
      <w:r w:rsidR="00B65A8C">
        <w:rPr>
          <w:rFonts w:eastAsia="Times New Roman"/>
        </w:rPr>
        <w:t xml:space="preserve"> </w:t>
      </w:r>
      <w:r w:rsidR="00912C88">
        <w:rPr>
          <w:rFonts w:eastAsia="Times New Roman"/>
        </w:rPr>
        <w:t>and Trinit</w:t>
      </w:r>
      <w:r w:rsidR="00B65A8C">
        <w:rPr>
          <w:rFonts w:eastAsia="Times New Roman"/>
        </w:rPr>
        <w:t>y</w:t>
      </w:r>
      <w:r w:rsidR="00612DEE">
        <w:rPr>
          <w:rFonts w:eastAsia="Times New Roman"/>
        </w:rPr>
        <w:t xml:space="preserve"> </w:t>
      </w:r>
      <w:r w:rsidR="00612DEE">
        <w:rPr>
          <w:rFonts w:eastAsia="Times New Roman"/>
          <w:i/>
        </w:rPr>
        <w:t xml:space="preserve">de novo </w:t>
      </w:r>
      <w:r w:rsidR="00612DEE">
        <w:rPr>
          <w:rFonts w:eastAsia="Times New Roman"/>
        </w:rPr>
        <w:t>transcriptome assembler</w:t>
      </w:r>
      <w:r w:rsidR="00B65A8C">
        <w:rPr>
          <w:rFonts w:eastAsia="Times New Roman"/>
        </w:rPr>
        <w:t xml:space="preserve"> </w:t>
      </w:r>
      <w:r w:rsidR="00B65A8C">
        <w:rPr>
          <w:rFonts w:eastAsia="Times New Roman"/>
        </w:rPr>
        <w:fldChar w:fldCharType="begin" w:fldLock="1"/>
      </w:r>
      <w:r w:rsidR="00B65A8C">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 "plainTextFormattedCitation" : "[18]", "previouslyFormattedCitation" : "[18]" }, "properties" : {  }, "schema" : "https://github.com/citation-style-language/schema/raw/master/csl-citation.json" }</w:instrText>
      </w:r>
      <w:r w:rsidR="00B65A8C">
        <w:rPr>
          <w:rFonts w:eastAsia="Times New Roman"/>
        </w:rPr>
        <w:fldChar w:fldCharType="separate"/>
      </w:r>
      <w:r w:rsidR="00B65A8C" w:rsidRPr="00B65A8C">
        <w:rPr>
          <w:rFonts w:eastAsia="Times New Roman"/>
          <w:noProof/>
        </w:rPr>
        <w:t>[18]</w:t>
      </w:r>
      <w:r w:rsidR="00B65A8C">
        <w:rPr>
          <w:rFonts w:eastAsia="Times New Roman"/>
        </w:rPr>
        <w:fldChar w:fldCharType="end"/>
      </w:r>
      <w:r w:rsidR="00B65A8C">
        <w:rPr>
          <w:rFonts w:eastAsia="Times New Roman"/>
        </w:rPr>
        <w:t>.</w:t>
      </w:r>
    </w:p>
    <w:p w14:paraId="1D2BEFDF" w14:textId="77777777" w:rsidR="00912C88" w:rsidRDefault="00912C88" w:rsidP="00A115A8">
      <w:pPr>
        <w:pStyle w:val="Normal1"/>
        <w:spacing w:line="240" w:lineRule="auto"/>
        <w:rPr>
          <w:rFonts w:eastAsia="Times New Roman"/>
        </w:rPr>
      </w:pPr>
    </w:p>
    <w:p w14:paraId="18C3B813" w14:textId="6234A0CC" w:rsidR="00B32DE2" w:rsidRDefault="00912C88" w:rsidP="00A115A8">
      <w:pPr>
        <w:pStyle w:val="Normal1"/>
        <w:spacing w:line="240" w:lineRule="auto"/>
        <w:rPr>
          <w:rFonts w:eastAsia="Times New Roman"/>
        </w:rPr>
      </w:pPr>
      <w:r>
        <w:rPr>
          <w:rFonts w:eastAsia="Times New Roman"/>
        </w:rPr>
        <w:t>To evaluate this pipeline, w</w:t>
      </w:r>
      <w:r w:rsidR="00F23934">
        <w:rPr>
          <w:rFonts w:eastAsia="Times New Roman"/>
        </w:rPr>
        <w:t>e</w:t>
      </w:r>
      <w:r w:rsidR="007B587F">
        <w:rPr>
          <w:rFonts w:eastAsia="Times New Roman"/>
        </w:rPr>
        <w:t xml:space="preserve"> </w:t>
      </w:r>
      <w:r>
        <w:rPr>
          <w:rFonts w:eastAsia="Times New Roman"/>
        </w:rPr>
        <w:t>re</w:t>
      </w:r>
      <w:r w:rsidR="00C36977">
        <w:rPr>
          <w:rFonts w:eastAsia="Times New Roman"/>
        </w:rPr>
        <w:t>-</w:t>
      </w:r>
      <w:r>
        <w:rPr>
          <w:rFonts w:eastAsia="Times New Roman"/>
        </w:rPr>
        <w:t>analyzed</w:t>
      </w:r>
      <w:r w:rsidR="007B587F">
        <w:rPr>
          <w:rFonts w:eastAsia="Times New Roman"/>
        </w:rPr>
        <w:t xml:space="preserve"> </w:t>
      </w:r>
      <w:proofErr w:type="spellStart"/>
      <w:r w:rsidR="004523CF">
        <w:rPr>
          <w:rFonts w:eastAsia="Times New Roman"/>
        </w:rPr>
        <w:t>RNAseq</w:t>
      </w:r>
      <w:proofErr w:type="spellEnd"/>
      <w:r w:rsidR="004523CF">
        <w:rPr>
          <w:rFonts w:eastAsia="Times New Roman"/>
        </w:rPr>
        <w:t xml:space="preserve"> data </w:t>
      </w:r>
      <w:r w:rsidR="004C6C97">
        <w:rPr>
          <w:rFonts w:eastAsia="Times New Roman"/>
        </w:rPr>
        <w:t>from 678</w:t>
      </w:r>
      <w:r>
        <w:rPr>
          <w:rFonts w:eastAsia="Times New Roman"/>
        </w:rPr>
        <w:t xml:space="preserve"> samples generated as part of</w:t>
      </w:r>
      <w:r w:rsidR="004523CF">
        <w:rPr>
          <w:rFonts w:eastAsia="Times New Roman"/>
        </w:rPr>
        <w:t xml:space="preserve"> </w:t>
      </w:r>
      <w:r w:rsidR="007B587F">
        <w:rPr>
          <w:rFonts w:eastAsia="Times New Roman"/>
        </w:rPr>
        <w:t xml:space="preserve">the </w:t>
      </w:r>
      <w:r w:rsidR="006E7C9B" w:rsidRPr="0018420F">
        <w:rPr>
          <w:rFonts w:eastAsia="Times New Roman"/>
        </w:rPr>
        <w:t>Marine Microbial Eukaryotic Transcriptome Sequencing Project (MMETSP)</w:t>
      </w:r>
      <w:r>
        <w:rPr>
          <w:rFonts w:eastAsia="Times New Roman"/>
        </w:rPr>
        <w:t xml:space="preserve">. </w:t>
      </w:r>
      <w:r w:rsidR="00F23934">
        <w:rPr>
          <w:rFonts w:eastAsia="Times New Roman"/>
        </w:rPr>
        <w:t xml:space="preserve">The MMETSP </w:t>
      </w:r>
      <w:proofErr w:type="spellStart"/>
      <w:r w:rsidR="00E6590D">
        <w:rPr>
          <w:rFonts w:eastAsia="Times New Roman"/>
        </w:rPr>
        <w:t>RNAseq</w:t>
      </w:r>
      <w:proofErr w:type="spellEnd"/>
      <w:r w:rsidR="00E6590D">
        <w:rPr>
          <w:rFonts w:eastAsia="Times New Roman"/>
        </w:rPr>
        <w:t xml:space="preserve"> </w:t>
      </w:r>
      <w:r w:rsidR="00F23934">
        <w:rPr>
          <w:rFonts w:eastAsia="Times New Roman"/>
        </w:rPr>
        <w:t xml:space="preserve">data set </w:t>
      </w:r>
      <w:r w:rsidR="004523CF">
        <w:rPr>
          <w:rFonts w:eastAsia="Times New Roman"/>
        </w:rPr>
        <w:t xml:space="preserve">was </w:t>
      </w:r>
      <w:r w:rsidR="00E6590D">
        <w:rPr>
          <w:rFonts w:eastAsia="Times New Roman"/>
        </w:rPr>
        <w:t xml:space="preserve">generated </w:t>
      </w:r>
      <w:r w:rsidR="007B587F">
        <w:rPr>
          <w:lang w:val="en-US"/>
        </w:rPr>
        <w:t xml:space="preserve">to </w:t>
      </w:r>
      <w:r w:rsidR="00235B5F">
        <w:rPr>
          <w:lang w:val="en-US"/>
        </w:rPr>
        <w:t xml:space="preserve">broaden the diversity of sequenced marine </w:t>
      </w:r>
      <w:proofErr w:type="spellStart"/>
      <w:r w:rsidR="00235B5F">
        <w:rPr>
          <w:lang w:val="en-US"/>
        </w:rPr>
        <w:t>protists</w:t>
      </w:r>
      <w:proofErr w:type="spellEnd"/>
      <w:r w:rsidR="00235B5F">
        <w:rPr>
          <w:lang w:val="en-US"/>
        </w:rPr>
        <w:t xml:space="preserve"> to </w:t>
      </w:r>
      <w:r w:rsidR="00C36977">
        <w:rPr>
          <w:lang w:val="en-US"/>
        </w:rPr>
        <w:t xml:space="preserve">enhance </w:t>
      </w:r>
      <w:r w:rsidR="00235B5F">
        <w:rPr>
          <w:lang w:val="en-US"/>
        </w:rPr>
        <w:t xml:space="preserve">our understanding of their evolution and roles in </w:t>
      </w:r>
      <w:r>
        <w:rPr>
          <w:lang w:val="en-US"/>
        </w:rPr>
        <w:t xml:space="preserve">marine ecosystems and biogeochemical </w:t>
      </w:r>
      <w:r w:rsidR="00235B5F">
        <w:rPr>
          <w:lang w:val="en-US"/>
        </w:rPr>
        <w:t xml:space="preserve">cycles </w:t>
      </w:r>
      <w:r w:rsidR="006E7C9B">
        <w:rPr>
          <w:lang w:val="en-US"/>
        </w:rPr>
        <w:fldChar w:fldCharType="begin" w:fldLock="1"/>
      </w:r>
      <w:r w:rsidR="00D86BEE">
        <w:rPr>
          <w:lang w:val="en-US"/>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"id" : "ITEM-2", "itemData" : { "DOI" : "10.1038/nrmicro.2016.160", "ISSN" : "1740-1526", "abstract" : "Protists, which are single-celled eukaryotes, critically influence the ecology and chemistry of marine ecosystems, but genome-based studies of these organisms have lagged behind those of other microorganisms. However, recent transcriptomic studies of cultured species, complemented by meta-omics analyses of natural communities, have increased the amount of genetic information available for poorly represented branches on the tree of eukaryotic life. This information is providing insights into the adaptations and interactions between protists and other microorganisms and macroorganisms, but many of the genes sequenced show no similarity to sequences currently available in public databases. A better understanding of these newly discovered genes will lead to a deeper appreciation of the functional diversity and metabolic processes in the ocean. In this Review, we summarize recent developments in our understanding of the ecology, physiology and evolution of protists, derived from transcriptomic studies of cultured strains and natural communities, and discuss how these novel large-scale genetic datasets will be used in the future.", "author" : [ { "dropping-particle" : "", "family" : "Caron", "given" : "David A.", "non-dropping-particle" : "", "parse-names" : false, "suffix" : "" }, { "dropping-particle" : "", "family" : "Alexander", "given" : "Harriet", "non-dropping-particle" : "", "parse-names" : false, "suffix" : "" }, { "dropping-particle" : "", "family" : "Allen", "given" : "Andrew E.", "non-dropping-particle" : "", "parse-names" : false, "suffix" : "" }, { "dropping-particle" : "", "family" : "Archibald", "given" : "John M.", "non-dropping-particle" : "", "parse-names" : false, "suffix" : "" }, { "dropping-particle" : "", "family" : "Armbrust", "given" : "E. Virginia", "non-dropping-particle" : "", "parse-names" : false, "suffix" : "" }, { "dropping-particle" : "", "family" : "Bachy", "given" : "Charles", "non-dropping-particle" : "", "parse-names" : false, "suffix" : "" }, { "dropping-particle" : "", "family" : "Bell", "given" : "Callum J.", "non-dropping-particle" : "", "parse-names" : false, "suffix" : "" }, { "dropping-particle" : "", "family" : "Bharti", "given" : "Arvind", "non-dropping-particle" : "", "parse-names" : false, "suffix" : "" }, { "dropping-particle" : "", "family" : "Dyhrman", "given" : "Sonya T.", "non-dropping-particle" : "", "parse-names" : false, "suffix" : "" }, { "dropping-particle" : "", "family" : "Guida", "given" : "Stephanie M.", "non-dropping-particle" : "", "parse-names" : false, "suffix" : "" }, { "dropping-particle" : "", "family" : "Heidelberg", "given" : "Karla B.", "non-dropping-particle" : "", "parse-names" : false, "suffix" : "" }, { "dropping-particle" : "", "family" : "Kaye", "given" : "Jonathan Z.", "non-dropping-particle" : "", "parse-names" : false, "suffix" : "" }, { "dropping-particle" : "", "family" : "Metzner", "given" : "Julia", "non-dropping-particle" : "", "parse-names" : false, "suffix" : "" }, { "dropping-particle" : "", "family" : "Smith", "given" : "Sarah R.", "non-dropping-particle" : "", "parse-names" : false, "suffix" : "" }, { "dropping-particle" : "", "family" : "Worden", "given" : "Alexandra Z.", "non-dropping-particle" : "", "parse-names" : false, "suffix" : "" } ], "container-title" : "Nature Reviews Microbiology", "id" : "ITEM-2", "issue" : "1", "issued" : { "date-parts" : [ [ "2016" ] ] }, "page" : "6-20", "publisher" : "Nature Publishing Group", "title" : "Probing the evolution, ecology and physiology of marine protists using transcriptomics", "type" : "article-journal", "volume" : "15" }, "uris" : [ "http://www.mendeley.com/documents/?uuid=136cceaf-c25f-4761-a48c-b5b77d098bcf" ] } ], "mendeley" : { "formattedCitation" : "[31,32]", "plainTextFormattedCitation" : "[31,32]", "previouslyFormattedCitation" : "[31,32]" }, "properties" : {  }, "schema" : "https://github.com/citation-style-language/schema/raw/master/csl-citation.json" }</w:instrText>
      </w:r>
      <w:r w:rsidR="006E7C9B">
        <w:rPr>
          <w:lang w:val="en-US"/>
        </w:rPr>
        <w:fldChar w:fldCharType="separate"/>
      </w:r>
      <w:r w:rsidR="00D86BEE" w:rsidRPr="00D86BEE">
        <w:rPr>
          <w:noProof/>
          <w:lang w:val="en-US"/>
        </w:rPr>
        <w:t>[31,32]</w:t>
      </w:r>
      <w:r w:rsidR="006E7C9B">
        <w:rPr>
          <w:lang w:val="en-US"/>
        </w:rPr>
        <w:fldChar w:fldCharType="end"/>
      </w:r>
      <w:r w:rsidR="006E7C9B" w:rsidRPr="0018420F">
        <w:rPr>
          <w:lang w:val="en-US"/>
        </w:rPr>
        <w:t xml:space="preserve">. </w:t>
      </w:r>
      <w:r w:rsidR="004523CF">
        <w:rPr>
          <w:lang w:val="en-US"/>
        </w:rPr>
        <w:t xml:space="preserve">With data from species spanning more than 40 </w:t>
      </w:r>
      <w:r w:rsidR="00CB6A77">
        <w:rPr>
          <w:lang w:val="en-US"/>
        </w:rPr>
        <w:t xml:space="preserve">eukaryotic </w:t>
      </w:r>
      <w:r w:rsidR="004523CF">
        <w:rPr>
          <w:lang w:val="en-US"/>
        </w:rPr>
        <w:t xml:space="preserve">phyla, </w:t>
      </w:r>
      <w:r>
        <w:rPr>
          <w:lang w:val="en-US"/>
        </w:rPr>
        <w:t>the MMETSP provides</w:t>
      </w:r>
      <w:r w:rsidR="006E7C9B" w:rsidRPr="0018420F">
        <w:rPr>
          <w:rFonts w:eastAsia="Times New Roman"/>
        </w:rPr>
        <w:t xml:space="preserve"> one of the la</w:t>
      </w:r>
      <w:r w:rsidR="00B65A8C">
        <w:rPr>
          <w:rFonts w:eastAsia="Times New Roman"/>
        </w:rPr>
        <w:t>rgest publicly-</w:t>
      </w:r>
      <w:r w:rsidR="00B32DE2">
        <w:rPr>
          <w:rFonts w:eastAsia="Times New Roman"/>
        </w:rPr>
        <w:t xml:space="preserve">available </w:t>
      </w:r>
      <w:r w:rsidR="00FA4C6A">
        <w:rPr>
          <w:rFonts w:eastAsia="Times New Roman"/>
        </w:rPr>
        <w:t xml:space="preserve">collections of </w:t>
      </w:r>
      <w:proofErr w:type="spellStart"/>
      <w:r w:rsidR="00B32DE2">
        <w:rPr>
          <w:rFonts w:eastAsia="Times New Roman"/>
        </w:rPr>
        <w:t>RNAseq</w:t>
      </w:r>
      <w:proofErr w:type="spellEnd"/>
      <w:r w:rsidR="00B32DE2">
        <w:rPr>
          <w:rFonts w:eastAsia="Times New Roman"/>
        </w:rPr>
        <w:t xml:space="preserve"> data </w:t>
      </w:r>
      <w:r w:rsidR="00FA4C6A">
        <w:rPr>
          <w:rFonts w:eastAsia="Times New Roman"/>
        </w:rPr>
        <w:t>f</w:t>
      </w:r>
      <w:r w:rsidR="00B65A8C">
        <w:rPr>
          <w:rFonts w:eastAsia="Times New Roman"/>
        </w:rPr>
        <w:t>rom a diversity of species</w:t>
      </w:r>
      <w:r w:rsidR="00B32DE2">
        <w:rPr>
          <w:rFonts w:eastAsia="Times New Roman"/>
        </w:rPr>
        <w:t xml:space="preserve">. Moreover, the MMETSP used a standardized library preparation procedure and all of the samples were sequenced at the same facility, making </w:t>
      </w:r>
      <w:r w:rsidR="00FA4C6A">
        <w:rPr>
          <w:rFonts w:eastAsia="Times New Roman"/>
        </w:rPr>
        <w:t>this data set</w:t>
      </w:r>
      <w:r w:rsidR="002327F5">
        <w:rPr>
          <w:rFonts w:eastAsia="Times New Roman"/>
        </w:rPr>
        <w:t xml:space="preserve"> unusually compara</w:t>
      </w:r>
      <w:r w:rsidR="00B32DE2">
        <w:rPr>
          <w:rFonts w:eastAsia="Times New Roman"/>
        </w:rPr>
        <w:t>ble.</w:t>
      </w:r>
    </w:p>
    <w:p w14:paraId="1EC8B2DB" w14:textId="77777777" w:rsidR="00B32DE2" w:rsidRDefault="00B32DE2" w:rsidP="00A115A8">
      <w:pPr>
        <w:pStyle w:val="Normal1"/>
        <w:spacing w:line="240" w:lineRule="auto"/>
        <w:rPr>
          <w:rFonts w:eastAsia="Times New Roman"/>
        </w:rPr>
      </w:pPr>
    </w:p>
    <w:p w14:paraId="5CA65CA5" w14:textId="641E89D9" w:rsidR="002724BB" w:rsidRDefault="00B32DE2" w:rsidP="00A115A8">
      <w:pPr>
        <w:pStyle w:val="Normal1"/>
        <w:spacing w:line="240" w:lineRule="auto"/>
        <w:rPr>
          <w:rFonts w:eastAsia="Times New Roman"/>
          <w:highlight w:val="white"/>
        </w:rPr>
      </w:pPr>
      <w:r>
        <w:rPr>
          <w:rFonts w:eastAsia="Times New Roman"/>
          <w:highlight w:val="white"/>
        </w:rPr>
        <w:t xml:space="preserve">Reference transcriptomes for the MMETSP were originally assembled </w:t>
      </w:r>
      <w:r w:rsidR="00DE628C">
        <w:rPr>
          <w:rFonts w:eastAsia="Times New Roman"/>
          <w:highlight w:val="white"/>
        </w:rPr>
        <w:t xml:space="preserve">by the National Center for Genome Research (NCGR) </w:t>
      </w:r>
      <w:r w:rsidR="00C36977">
        <w:rPr>
          <w:rFonts w:eastAsia="Times New Roman"/>
          <w:highlight w:val="white"/>
        </w:rPr>
        <w:t>wi</w:t>
      </w:r>
      <w:r w:rsidR="00BA1124">
        <w:rPr>
          <w:rFonts w:eastAsia="Times New Roman"/>
          <w:highlight w:val="white"/>
        </w:rPr>
        <w:t>t</w:t>
      </w:r>
      <w:r w:rsidR="00C36977">
        <w:rPr>
          <w:rFonts w:eastAsia="Times New Roman"/>
          <w:highlight w:val="white"/>
        </w:rPr>
        <w:t>h a</w:t>
      </w:r>
      <w:r>
        <w:rPr>
          <w:rFonts w:eastAsia="Times New Roman"/>
          <w:highlight w:val="white"/>
        </w:rPr>
        <w:t xml:space="preserve"> pipeline </w:t>
      </w:r>
      <w:r w:rsidR="00683767">
        <w:rPr>
          <w:rFonts w:eastAsia="Times New Roman"/>
          <w:highlight w:val="white"/>
        </w:rPr>
        <w:t xml:space="preserve">which </w:t>
      </w:r>
      <w:r w:rsidR="00CC2E93">
        <w:rPr>
          <w:rFonts w:eastAsia="Times New Roman"/>
          <w:highlight w:val="white"/>
        </w:rPr>
        <w:t>used the Trans-</w:t>
      </w:r>
      <w:proofErr w:type="spellStart"/>
      <w:r w:rsidR="00CC2E93">
        <w:rPr>
          <w:rFonts w:eastAsia="Times New Roman"/>
          <w:highlight w:val="white"/>
        </w:rPr>
        <w:t>ABySS</w:t>
      </w:r>
      <w:proofErr w:type="spellEnd"/>
      <w:r w:rsidR="00CC2E93">
        <w:rPr>
          <w:rFonts w:eastAsia="Times New Roman"/>
          <w:highlight w:val="white"/>
        </w:rPr>
        <w:t xml:space="preserve"> software program </w:t>
      </w:r>
      <w:r>
        <w:rPr>
          <w:rFonts w:eastAsia="Times New Roman"/>
          <w:highlight w:val="white"/>
        </w:rPr>
        <w:fldChar w:fldCharType="begin" w:fldLock="1"/>
      </w:r>
      <w:r w:rsidR="00D86BEE">
        <w:rPr>
          <w:rFonts w:eastAsia="Times New Roman"/>
          <w:highlight w:val="white"/>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"[31]", "plainTextFormattedCitation" : "[31]", "previouslyFormattedCitation" : "[31]" }, "properties" : {  }, "schema" : "https://github.com/citation-style-language/schema/raw/master/csl-citation.json" }</w:instrText>
      </w:r>
      <w:r>
        <w:rPr>
          <w:rFonts w:eastAsia="Times New Roman"/>
          <w:highlight w:val="white"/>
        </w:rPr>
        <w:fldChar w:fldCharType="separate"/>
      </w:r>
      <w:r w:rsidR="00D86BEE" w:rsidRPr="00D86BEE">
        <w:rPr>
          <w:rFonts w:eastAsia="Times New Roman"/>
          <w:noProof/>
          <w:highlight w:val="white"/>
        </w:rPr>
        <w:t>[31]</w:t>
      </w:r>
      <w:r>
        <w:rPr>
          <w:rFonts w:eastAsia="Times New Roman"/>
          <w:highlight w:val="white"/>
        </w:rPr>
        <w:fldChar w:fldCharType="end"/>
      </w:r>
      <w:r w:rsidR="00C36977">
        <w:rPr>
          <w:rFonts w:eastAsia="Times New Roman"/>
          <w:highlight w:val="white"/>
        </w:rPr>
        <w:t xml:space="preserve"> to assemble short reads</w:t>
      </w:r>
      <w:r>
        <w:rPr>
          <w:rFonts w:eastAsia="Times New Roman"/>
          <w:highlight w:val="white"/>
        </w:rPr>
        <w:t xml:space="preserve">. </w:t>
      </w:r>
      <w:r w:rsidR="00C36977">
        <w:rPr>
          <w:rFonts w:eastAsia="Times New Roman"/>
          <w:highlight w:val="white"/>
        </w:rPr>
        <w:t xml:space="preserve">The </w:t>
      </w:r>
      <w:r>
        <w:rPr>
          <w:rFonts w:eastAsia="Times New Roman"/>
          <w:highlight w:val="white"/>
        </w:rPr>
        <w:t xml:space="preserve">transcriptomes </w:t>
      </w:r>
      <w:r w:rsidR="00C36977">
        <w:rPr>
          <w:rFonts w:eastAsia="Times New Roman"/>
          <w:highlight w:val="white"/>
        </w:rPr>
        <w:t>generated from the NCGR pipeline</w:t>
      </w:r>
      <w:r w:rsidR="00BA1124">
        <w:rPr>
          <w:rFonts w:eastAsia="Times New Roman"/>
          <w:highlight w:val="white"/>
        </w:rPr>
        <w:t xml:space="preserve"> </w:t>
      </w:r>
      <w:r>
        <w:rPr>
          <w:rFonts w:eastAsia="Times New Roman"/>
          <w:highlight w:val="white"/>
        </w:rPr>
        <w:t xml:space="preserve">have already facilitated </w:t>
      </w:r>
      <w:r w:rsidR="00E22669">
        <w:rPr>
          <w:rFonts w:eastAsia="Times New Roman"/>
          <w:highlight w:val="white"/>
        </w:rPr>
        <w:t xml:space="preserve">discoveries in the evolutionary history of ecologically significant genes </w:t>
      </w:r>
      <w:r w:rsidR="00E22669">
        <w:rPr>
          <w:rFonts w:eastAsia="Times New Roman"/>
          <w:highlight w:val="white"/>
        </w:rPr>
        <w:fldChar w:fldCharType="begin" w:fldLock="1"/>
      </w:r>
      <w:r w:rsidR="00D86BEE">
        <w:rPr>
          <w:rFonts w:eastAsia="Times New Roman"/>
          <w:highlight w:val="white"/>
        </w:rPr>
        <w:instrText>ADDIN CSL_CITATION { "citationItems" : [ { "id" : "ITEM-1", "itemData" : { "DOI" : "10.1111/jpy.12441", "ISBN" : "9788578110796", "ISSN" : "15298817", "PMID" : "25246403", "abstract" : "Diatoms are highly productive single-celled algae that form an intricately patterned silica cell wall after every cell division. They take up and utilize silicic acid from seawater via silicon transporter (SIT) proteins. This study examined the evolution of the SIT gene family to identify potential genetic adaptations that enable diatoms to thrive in the modern ocean. By searching for sequence homologs in available databases, the diversity of organisms found to encode SITs increased substantially and included all major diatom lineages and other algal protists. A bacterial-encoded gene with homology to SIT sequences was also identified, suggesting that a lateral gene transfer event occurred between bacterial and protist lineages. In diatoms, the SIT genes diverged and diversified to produce five distinct clades. The most basal SIT clades were widely distributed across diatom lineages, while the more derived clades were lineage-specific, which together produced a distinct repertoire of SIT types among major diatom lineages. Differences in the predicted protein functional domains encoded among SIT clades suggest that the divergence of clades resulted in functional diversification among SITs. Both laboratory cultures and natural communities changed transcription of each SIT clade in response to experimental or environmental growth conditions, with distinct transcriptional patterns observed among clades. Together, these data suggest that the diversification of SITs within diatoms led to specialized adaptations among diatoms lineages, and perhaps their dominant ability to take up silicic acid from seawater in diverse environmental conditions.", "author" : [ { "dropping-particle" : "", "family" : "Durkin", "given" : "Colleen A.", "non-dropping-particle" : "", "parse-names" : false, "suffix" : "" }, { "dropping-particle" : "", "family" : "Koester", "given" : "Julie A.", "non-dropping-particle" : "", "parse-names" : false, "suffix" : "" }, { "dropping-particle" : "", "family" : "Bender", "given" : "Sara J.", "non-dropping-particle" : "", "parse-names" : false, "suffix" : "" }, { "dropping-particle" : "", "family" : "Armbrust", "given" : "E. Virginia", "non-dropping-particle" : "", "parse-names" : false, "suffix" : "" } ], "container-title" : "Journal of Phycology", "editor" : [ { "dropping-particle" : "", "family" : "Kroth", "given" : "P.", "non-dropping-particle" : "", "parse-names" : false, "suffix" : "" } ], "id" : "ITEM-1", "issue" : "5", "issued" : { "date-parts" : [ [ "2016", "10", "1" ] ] }, "page" : "716-731", "title" : "The evolution of silicon transporters in diatoms", "type" : "article-journal", "volume" : "52" }, "uris" : [ "http://www.mendeley.com/documents/?uuid=5db90521-fc59-3ace-ae8f-24690d69d3a8" ] }, { "id" : "ITEM-2", "itemData" : { "DOI" : "10.1371/journal.pone.0129081", "ISBN" : "1932-6203", "ISSN" : "19326203", "PMID" : "26052941", "abstract" : "Ferroproteins arose early in Earth's history, prior to the emergence of oxygenic photosynthesis and the subsequent reduction of bioavailable iron. Today, iron availability limits primary productivity in about 30% of the world's oceans. Diatoms, responsible for nearly half of oceanic primary production, have evolved molecular strategies for coping with variable iron concentrations. Our understanding of the evolutionary breadth of these strategies has been restricted by the limited number of species for which molecular sequence data is available. To uncover the diversity of strategies marine diatoms employ to meet cellular iron demands, we analyzed 367 newly released marine microbial eukaryotic transcriptomes, which include 47 diatom species. We focused on genes encoding proteins previously identified as having a role in iron management: iron uptake (high-affinity ferric reductase, multi-copper oxidase, and Fe(III) permease); iron storage (ferritin); iron-induced protein substitutions (flavodoxin/ferredoxin, and plastocyanin/cytochrome c6) and defense against reactive oxygen species (superoxide dismutases). Homologs encoding the high-affinity iron uptake system components were detected across the four diatom Classes suggesting an ancient origin for this pathway. Ferritin transcripts were also detected in all Classes, revealing a more widespread utilization of ferritin throughout diatoms than previously recognized. Flavodoxin and plastocyanin transcripts indicate possible alternative redox metal strategies. Predicted localization signals for ferredoxin identify multiple examples of gene transfer from the plastid to the nuclear genome. Transcripts encoding four superoxide dismutase metalloforms were detected, including a putative nickel-coordinating isozyme. Taken together, our results suggest that the majority of iron metabolism genes in diatoms appear to be vertically inherited with functional diversity achieved via possible neofunctionalization of paralogs. This refined view of iron use strategies in diatoms elucidates the history of these adaptations, and provides potential molecular markers for determining the iron nutritional status of different diatom species in environmental samples.", "author" : [ { "dropping-particle" : "", "family" : "Groussman", "given" : "Ryan D.", "non-dropping-particle" : "", "parse-names" : false, "suffix" : "" }, { "dropping-particle" : "", "family" : "Parker", "given" : "Micaela S.", "non-dropping-particle" : "", "parse-names" : false, "suffix" : "" }, { "dropping-particle" : "", "family" : "Armbrust", "given" : "E. Virginia", "non-dropping-particle" : "", "parse-names" : false, "suffix" : "" } ], "container-title" : "PLoS ONE", "editor" : [ { "dropping-particle" : "", "family" : "Missirlis", "given" : "Fanis", "non-dropping-particle" : "", "parse-names" : false, "suffix" : "" } ], "id" : "ITEM-2", "issue" : "6", "issued" : { "date-parts" : [ [ "2015", "6", "8" ] ] }, "page" : "e0129081", "publisher" : "Public Library of Science", "title" : "Diversity and evolutionary history of iron metabolism genes in diatoms", "type" : "article-journal", "volume" : "10" }, "uris" : [ "http://www.mendeley.com/documents/?uuid=21246d7d-e67d-3bf9-81f4-b662a2cab6ac" ] } ], "mendeley" : { "formattedCitation" : "[33,34]", "plainTextFormattedCitation" : "[33,34]", "previouslyFormattedCitation" : "[33,34]" }, "properties" : {  }, "schema" : "https://github.com/citation-style-language/schema/raw/master/csl-citation.json" }</w:instrText>
      </w:r>
      <w:r w:rsidR="00E22669">
        <w:rPr>
          <w:rFonts w:eastAsia="Times New Roman"/>
          <w:highlight w:val="white"/>
        </w:rPr>
        <w:fldChar w:fldCharType="separate"/>
      </w:r>
      <w:r w:rsidR="00D86BEE" w:rsidRPr="00D86BEE">
        <w:rPr>
          <w:rFonts w:eastAsia="Times New Roman"/>
          <w:noProof/>
          <w:highlight w:val="white"/>
        </w:rPr>
        <w:t>[33,34]</w:t>
      </w:r>
      <w:r w:rsidR="00E22669">
        <w:rPr>
          <w:rFonts w:eastAsia="Times New Roman"/>
          <w:highlight w:val="white"/>
        </w:rPr>
        <w:fldChar w:fldCharType="end"/>
      </w:r>
      <w:r w:rsidR="00E22669">
        <w:rPr>
          <w:rFonts w:eastAsia="Times New Roman"/>
          <w:highlight w:val="white"/>
        </w:rPr>
        <w:t xml:space="preserve">, differential gene expression under shifting environmental conditions </w:t>
      </w:r>
      <w:r w:rsidR="00E22669">
        <w:rPr>
          <w:rFonts w:eastAsia="Times New Roman"/>
          <w:highlight w:val="white"/>
        </w:rPr>
        <w:fldChar w:fldCharType="begin" w:fldLock="1"/>
      </w:r>
      <w:r w:rsidR="00D86BEE">
        <w:rPr>
          <w:rFonts w:eastAsia="Times New Roman"/>
          <w:highlight w:val="white"/>
        </w:rPr>
        <w:instrText>ADDIN CSL_CITATION { "citationItems" : [ { "id" : "ITEM-1", "itemData" : { "DOI" : "10.3389/fmicb.2017.01279", "ISSN" : "1664302X", "PMID" : "28769884", "abstract" : "The concentration and composition of bioavailable nitrogen (N) and phosphorus (P) in the upper ocean shape eukaryotic phytoplankton communities and influence physiological responses. Phytoplankton are known to exhibit similar physiological responses to limiting N and P conditions such as decreased growth rates, chlorosis, and increased assimilation of N and P. Are these responses similar at the molecular level across multiple species? To interrogate this question, five species from biogeochemically important, bloom-forming taxa (Bacillariophyta, Dinophyta and Haptophyta) were grown under similar low N, low P, and replete nutrient conditions to identify transcriptional patterns and associated changes in biochemical pools related to N and P-stress. Metabolic profiles, revealed through the transcriptomes of these taxa, clustered together based on species, rather than nutrient stressor, suggesting that the global metabolic response to nutrient stresses was largely, but not exclusively, species-specific. Nutrient stress led to few transcriptional changes in the two dinoflagellates, consistent with other research. An orthologous group analysis examined functionally conserved (i.e., similarly changed) responses to nutrient stress and therefore focused on the diatom and haptophytes. Most ortholog changes were specific to a single nutrient treatment, but a small number of orthologs were similarly changed under both N and P stress in 2 or more species. Many of these orthologs were related to photosynthesis and may represent generalized stress responses. A greater number of orthologs were conserved across more than one species under low P compared low N. Screening the conserved orthologs for functions related to N and P metabolism revealed increased relative abundance of orthologs for nitrate, nitrite, ammonium, and amino acid transporters under N stress, and increased relative abundance of orthologs related to acquisition of inorganic and organic P substrates under P stress. Although the global transcriptional responses were dominated by species-specific changes, the analysis of conserved responses revealed functional similarities in resource acquisition pathways among different phytoplankton taxa. This overlap in nutrient stress responses observed among species may be useful for tracking the physiological ecology of phytoplankton field populations.", "author" : [ { "dropping-particle" : "", "family" : "Harke", "given" : "Matthew J.", "non-dropping-particle" : "", "parse-names" : false, "suffix" : "" }, { "dropping-particle" : "", "family" : "Juhl", "given" : "Andrew R.", "non-dropping-particle" : "", "parse-names" : false, "suffix" : "" }, { "dropping-particle" : "", "family" : "Haley", "given" : "Sheean T.", "non-dropping-particle" : "", "parse-names" : false, "suffix" : "" }, { "dropping-particle" : "", "family" : "Alexander", "given" : "Harriet", "non-dropping-particle" : "", "parse-names" : false, "suffix" : "" }, { "dropping-particle" : "", "family" : "Dyhrman", "given" : "Sonya T.", "non-dropping-particle" : "", "parse-names" : false, "suffix" : "" } ], "container-title" : "Frontiers in Microbiology", "id" : "ITEM-1", "issue" : "JUL", "issued" : { "date-parts" : [ [ "2017", "7", "18" ] ] }, "page" : "1279", "publisher" : "Frontiers", "title" : "Conserved transcriptional responses to nutrient stress in bloom-forming algae", "type" : "article-journal", "volume" : "8" }, "uris" : [ "http://www.mendeley.com/documents/?uuid=07e4fd4b-8e38-376d-9349-dfe1b128de6d" ] }, { "id" : "ITEM-2", "itemData" : { "DOI" : "10.3389/fmicb.2014.00375", "ISBN" : "1664-302X (Print) 1664-302X (Linking)", "ISSN" : "1664302X", "PMID" : "25104951", "abstract" : "Transcriptome profiling was performed on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~54,000 transcripts using Trinity, and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"ITEM-2", "issue" : "JULY",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"[8,35]", "plainTextFormattedCitation" : "[8,35]", "previouslyFormattedCitation" : "[8,35]" }, "properties" : {  }, "schema" : "https://github.com/citation-style-language/schema/raw/master/csl-citation.json" }</w:instrText>
      </w:r>
      <w:r w:rsidR="00E22669">
        <w:rPr>
          <w:rFonts w:eastAsia="Times New Roman"/>
          <w:highlight w:val="white"/>
        </w:rPr>
        <w:fldChar w:fldCharType="separate"/>
      </w:r>
      <w:r w:rsidR="00D86BEE" w:rsidRPr="00D86BEE">
        <w:rPr>
          <w:rFonts w:eastAsia="Times New Roman"/>
          <w:noProof/>
          <w:highlight w:val="white"/>
        </w:rPr>
        <w:t>[8,35]</w:t>
      </w:r>
      <w:r w:rsidR="00E22669">
        <w:rPr>
          <w:rFonts w:eastAsia="Times New Roman"/>
          <w:highlight w:val="white"/>
        </w:rPr>
        <w:fldChar w:fldCharType="end"/>
      </w:r>
      <w:r w:rsidR="00E22669">
        <w:rPr>
          <w:rFonts w:eastAsia="Times New Roman"/>
          <w:highlight w:val="white"/>
        </w:rPr>
        <w:t xml:space="preserve">, inter-group transcriptome comparisons </w:t>
      </w:r>
      <w:r w:rsidR="00E22669">
        <w:rPr>
          <w:rFonts w:eastAsia="Times New Roman"/>
          <w:highlight w:val="white"/>
        </w:rPr>
        <w:fldChar w:fldCharType="begin" w:fldLock="1"/>
      </w:r>
      <w:r w:rsidR="00D86BEE">
        <w:rPr>
          <w:rFonts w:eastAsia="Times New Roman"/>
          <w:highlight w:val="white"/>
        </w:rPr>
        <w:instrText>ADDIN CSL_CITATION { "citationItems" : [ { "id" : "ITEM-1", "itemData" : { "DOI" : "10.1371/journal.pone.0097801", "ISBN" : "10.1371/journal.pone.0097801", "ISSN" : "19326203", "PMID" : "24926657", "abstract" : "Genomic studies of bacteria, archaea and viruses have provided insights into the microbial world by unveiling potential functional capabilities and molecular pathways. However, the rate of discovery has been slower among microbial eukaryotes, whose genomes are larger and more complex. Transcriptomic approaches provide a cost-effective alternative for examining genetic potential and physiological responses of microbial eukaryotes to environmental stimuli. In this study, we generated and compared the transcriptomes of four globally-distributed, bloom-forming prymnesiophyte algae: Prymnesium parvum, Chrysochromulina brevifilum, Chrysochromulina ericina and Phaeocystis antarctica. Our results revealed that the four transcriptomes possess a set of core genes that are similar in number and shared across all four organisms. The functional classifications of these core genes using the euKaryotic Orthologous Genes (KOG) database were also similar among the four study organisms. More broadly, when the frequencies of different cellular and physiological functions were compared with other protists, the species clustered by both phylogeny and nutritional modes. Thus, these clustering patterns provide insight into genomic factors relating to both evolutionary relationships as well as trophic ecology. This paper provides a novel comparative analysis of the transcriptomes of ecologically important and closely related prymnesiophyte protists and advances an emerging field of study that uses transcriptomics to reveal ecology and function in protists.", "author" : [ { "dropping-particle" : "", "family" : "Koid", "given" : "Amy E.", "non-dropping-particle" : "", "parse-names" : false, "suffix" : "" }, { "dropping-particle" : "", "family" : "Liu", "given" : "Zhenfeng", "non-dropping-particle" : "", "parse-names" : false, "suffix" : "" }, { "dropping-particle" : "", "family" : "Terrado", "given" : "Ramon", "non-dropping-particle" : "", "parse-names" : false, "suffix" : "" }, { "dropping-particle" : "", "family" : "Jones", "given" : "Adriane C.", "non-dropping-particle" : "", "parse-names" : false, "suffix" : "" }, { "dropping-particle" : "", "family" : "Caron", "given" : "David A.", "non-dropping-particle" : "", "parse-names" : false, "suffix" : "" }, { "dropping-particle" : "", "family" : "Heidelberg", "given" : "Karla B.", "non-dropping-particle" : "", "parse-names" : false, "suffix" : "" } ], "container-title" : "PLoS ONE", "editor" : [ { "dropping-particle" : "", "family" : "Xiao", "given" : "Jingfa", "non-dropping-particle" : "", "parse-names" : false, "suffix" : "" } ], "id" : "ITEM-1", "issue" : "6", "issued" : { "date-parts" : [ [ "2014", "6", "13" ] ] }, "page" : "e97801", "publisher" : "Public Library of Science", "title" : "Comparative transcriptome analysis of four prymnesiophyte algae", "type" : "article-journal", "volume" : "9" }, "uris" : [ "http://www.mendeley.com/documents/?uuid=3a02a2b5-6eaf-3688-baa0-acab6fe6f781" ] } ], "mendeley" : { "formattedCitation" : "[36]", "plainTextFormattedCitation" : "[36]", "previouslyFormattedCitation" : "[36]" }, "properties" : {  }, "schema" : "https://github.com/citation-style-language/schema/raw/master/csl-citation.json" }</w:instrText>
      </w:r>
      <w:r w:rsidR="00E22669">
        <w:rPr>
          <w:rFonts w:eastAsia="Times New Roman"/>
          <w:highlight w:val="white"/>
        </w:rPr>
        <w:fldChar w:fldCharType="separate"/>
      </w:r>
      <w:r w:rsidR="00D86BEE" w:rsidRPr="00D86BEE">
        <w:rPr>
          <w:rFonts w:eastAsia="Times New Roman"/>
          <w:noProof/>
          <w:highlight w:val="white"/>
        </w:rPr>
        <w:t>[36]</w:t>
      </w:r>
      <w:r w:rsidR="00E22669">
        <w:rPr>
          <w:rFonts w:eastAsia="Times New Roman"/>
          <w:highlight w:val="white"/>
        </w:rPr>
        <w:fldChar w:fldCharType="end"/>
      </w:r>
      <w:r w:rsidR="00E22669">
        <w:rPr>
          <w:rFonts w:eastAsia="Times New Roman"/>
          <w:highlight w:val="white"/>
        </w:rPr>
        <w:t>, un</w:t>
      </w:r>
      <w:r w:rsidR="00130298">
        <w:rPr>
          <w:rFonts w:eastAsia="Times New Roman"/>
          <w:highlight w:val="white"/>
        </w:rPr>
        <w:t>iq</w:t>
      </w:r>
      <w:r w:rsidR="00E22669">
        <w:rPr>
          <w:rFonts w:eastAsia="Times New Roman"/>
          <w:highlight w:val="white"/>
        </w:rPr>
        <w:t xml:space="preserve">ue transcriptional features </w:t>
      </w:r>
      <w:r w:rsidR="00E22669">
        <w:rPr>
          <w:rFonts w:eastAsia="Times New Roman"/>
          <w:highlight w:val="white"/>
        </w:rPr>
        <w:fldChar w:fldCharType="begin" w:fldLock="1"/>
      </w:r>
      <w:r w:rsidR="00D86BEE">
        <w:rPr>
          <w:rFonts w:eastAsia="Times New Roman"/>
          <w:highlight w:val="white"/>
        </w:rPr>
        <w:instrText>ADDIN CSL_CITATION { "citationItems" : [ { "id" : "ITEM-1", "itemData" : { "DOI" : "10.1002/bies.201600213", "ISBN" : "1521-1878 (Electronic) 0265-9247 (Linking)", "ISSN" : "15211878", "PMID" : "28009453", "abstract" : "The genetic code determines how amino acids are encoded within mRNA. It is universal among the vast majority of organisms, although several exceptions are known. Variant genetic codes are found in ciliates, mitochondria, and numerous other organisms. All revealed genetic codes (standard and variant) have at least one codon encoding a translation stop signal. However, recently two new genetic codes with a reassignment of all three stop codons were revealed in studies examining the protozoa transcriptomes. Here, we discuss this finding and the recent studies of variant genetic codes in eukaryotes. We consider the possible molecular mechanisms allowing the use of certain codons as sense and stop signals simultaneously. The results obtained by studying these amazing organisms represent a new and exciting insight into the mechanism of stop codon decoding in eukaryotes.",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"15371719", "PMID" : "27501944", "abstract" : "mRNA translation in many ciliates utilizes variant genetic codes where stop codons are reassigned to specify amino acids. To characterize the repertoire of ciliate genetic codes, we analyzed ciliate transcriptomes from marine environments. Using codon substitution frequencies in ciliate protein-coding genes and their orthologs, we inferred the genetic codes of 24 ciliate species. Nine did not match genetic code tables currently assigned by NCBI. Surprisingly, we identified a novel genetic code where all three standard stop codons (TAA, TAG, and TGA) specify amino acids in Condylostoma magnum We provide evidence suggesting that the functions of these codons in C. magnum depend on their location within mRNA. They are decoded as amino acids at internal positions, but specify translation termination when in close proximity to an mRNA 3' end. The frequency of stop codons in protein coding sequences of closely related Climacostomum virens suggests that it may represent a transitory state.",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Condylostoma magnum",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 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"[37\u201339]", "plainTextFormattedCitation" : "[37\u201339]", "previouslyFormattedCitation" : "[37\u201339]" }, "properties" : {  }, "schema" : "https://github.com/citation-style-language/schema/raw/master/csl-citation.json" }</w:instrText>
      </w:r>
      <w:r w:rsidR="00E22669">
        <w:rPr>
          <w:rFonts w:eastAsia="Times New Roman"/>
          <w:highlight w:val="white"/>
        </w:rPr>
        <w:fldChar w:fldCharType="separate"/>
      </w:r>
      <w:r w:rsidR="00D86BEE" w:rsidRPr="00D86BEE">
        <w:rPr>
          <w:rFonts w:eastAsia="Times New Roman"/>
          <w:noProof/>
          <w:highlight w:val="white"/>
        </w:rPr>
        <w:t>[37–39]</w:t>
      </w:r>
      <w:r w:rsidR="00E22669">
        <w:rPr>
          <w:rFonts w:eastAsia="Times New Roman"/>
          <w:highlight w:val="white"/>
        </w:rPr>
        <w:fldChar w:fldCharType="end"/>
      </w:r>
      <w:r w:rsidR="00E22669">
        <w:rPr>
          <w:rFonts w:eastAsia="Times New Roman"/>
          <w:highlight w:val="white"/>
        </w:rPr>
        <w:t xml:space="preserve">, </w:t>
      </w:r>
      <w:r w:rsidR="00A9164D">
        <w:rPr>
          <w:rFonts w:eastAsia="Times New Roman"/>
          <w:highlight w:val="white"/>
        </w:rPr>
        <w:t xml:space="preserve">and </w:t>
      </w:r>
      <w:r w:rsidR="002724BB">
        <w:rPr>
          <w:rFonts w:eastAsia="Times New Roman"/>
          <w:highlight w:val="white"/>
        </w:rPr>
        <w:t>meta-transcriptomic studies</w:t>
      </w:r>
      <w:r w:rsidR="002724BB">
        <w:rPr>
          <w:rFonts w:eastAsia="Times New Roman"/>
          <w:highlight w:val="white"/>
        </w:rPr>
        <w:fldChar w:fldCharType="begin" w:fldLock="1"/>
      </w:r>
      <w:r w:rsidR="00D86BEE">
        <w:rPr>
          <w:rFonts w:eastAsia="Times New Roman"/>
          <w:highlight w:val="white"/>
        </w:rPr>
        <w:instrText>ADDIN CSL_CITATION { "citationItems" : [ { "id" : "ITEM-1", "itemData" : { "DOI" : "10.1073/pnas.1421993112", "ISBN" : "1421993112", "ISSN" : "0027-8424", "PMID" : "25870299", "abstract" : "Diverse communities of marine phytoplankton carry out half of global primary production. The vast diversity of the phytoplankton has long perplexed ecologists because these organisms coexist in an isotropic environment while competing for the same basic resources (e.g., inorganic nutrients). Differential niche partitioning of resources is one hypothesis to explain this \"paradox of the plankton,\" but it is difficult to quantify and track variation in phytoplankton metabolism in situ. Here, we use quantitative metatranscriptome analyses to examine pathways of nitrogen (N) and phosphorus (P) metabolism in diatoms that cooccur regularly in an estuary on the east coast of the United States (Narragansett Bay). Expression of known N and P metabolic pathways varied between diatoms, indicating apparent differences in resource utilization capacity that may prevent direct competition. Nutrient amendment incubations skewed N/P ratios, elucidating nutrient-responsive patterns of expression and facilitating a quantitative comparison between diatoms. The resource-responsive (RR) gene sets deviated in composition from the metabolic profile of the organism, being enriched in genes associated with N and P metabolism. Expression of the RR gene set varied over time and differed significantly between diatoms, resulting in opposite transcriptional responses to the same environment. Apparent differences in metabolic capacity and the expression of that capacity in the environment suggest that diatom-specific resource partitioning was occurring in Narragansett Bay. This high-resolution approach highlights the molecular underpinnings of diatom resource utilization and how cooccurring diatoms adjust their cellular physiology to partition their niche space.", "author" : [ { "dropping-particle" : "", "family" : "Alexander", "given" : "Harriet",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"container-title" : "Proceedings of the National Academy of Sciences", "id" : "ITEM-1", "issue" : "17", "issued" : { "date-parts" : [ [ "2015", "4", "28" ] ] }, "page" : "E2182-E2190", "publisher" : "National Academy of Sciences", "title" : "Metatranscriptome analyses indicate resource partitioning between diatoms in the field", "type" : "article-journal", "volume" : "112" }, "uris" : [ "http://www.mendeley.com/documents/?uuid=8d79b7a8-a121-3caa-aadb-f64118748f78" ] }, { "id" : "ITEM-2", "itemData" : { "DOI" : "10.1073/pnas.1518165112", "ISBN" : "8621626047", "ISSN" : "0027-8424", "PMID" : "26460011", "abstract" : "A diverse microbial assemblage in the ocean is responsible for nearly half of global primary production. It has been hypothesized and experimentally demonstrated that nutrient loading can stimulate blooms of large eukaryotic phytoplankton in oligotrophic systems. Although central to balancing biogeochemical models, knowledge of themetabolic traits that govern the dynamics of these bloom-forming phytoplankton is limited. We used eukaryotic metatranscriptomic techniques to identify the metabolic basis of functional group-specific traits that may drive the shift between net heterotrophy and autotrophy in the oligotrophic ocean. Replicated blooms were simulated by deep seawater (DSW) addition to mimic nutrient loading in the North Pacific Subtropical Gyre, and the transcriptional re- sponses of phytoplankton functional groups were assayed. Re- sponses of the diatom, haptophyte, and dinoflagellate functional groups in simulated blooms were unique, with diatoms and hapto- phytes significantly (95% confidence) shifting their quantitative metabolic fingerprint from the in situ condition, whereas dinoflagell- ates showed little response. Significantly differentially abundant genes identified the importance of colimitation by nutrients, metals, and vitamins in eukaryotic phytoplankton metabolism and bloom formation in this system. The variable transcript allocation ratio, used to quantify transcript reallocation following DSW amend- ment, differed for diatoms and haptophytes, reflecting the long- standing paradigm of phytoplankton r- and K-type growth strate- gies. Although the underlying metabolic potential of the large eukaryotic phytoplankton was consistently present, the lack of a bloom during the study period suggests a crucial dependence on physical and biogeochemical forcing, which are susceptible to alter- ation with changing climate.", "author" : [ { "dropping-particle" : "", "family" : "Alexander", "given" : "Harriet", "non-dropping-particle" : "", "parse-names" : false, "suffix" : "" }, { "dropping-particle" : "", "family" : "Rouco", "given" : "M\u00f3nica", "non-dropping-particle" : "", "parse-names" : false, "suffix" : "" }, { "dropping-particle" : "", "family" : "Haley", "given" : "Sheean T", "non-dropping-particle" : "", "parse-names" : false, "suffix" : "" }, { "dropping-particle" : "", "family" : "Wilson", "given" : "Samuel T", "non-dropping-particle" : "", "parse-names" : false, "suffix" : "" }, { "dropping-particle" : "", "family" : "Karl", "given" : "David M", "non-dropping-particle" : "", "parse-names" : false, "suffix" : "" }, { "dropping-particle" : "", "family" : "Dyhrman", "given" : "Sonya T", "non-dropping-particle" : "", "parse-names" : false, "suffix" : "" } ], "container-title" : "Proceedings of the National Academy of Sciences", "id" : "ITEM-2", "issue" : "44", "issued" : { "date-parts" : [ [ "2015", "11", "3" ] ] }, "page" : "E5972-E5979", "publisher" : "National Academy of Sciences", "title" : "Functional group-specific traits drive phytoplankton dynamics in the oligotrophic ocean", "type" : "article-journal", "volume" : "112" }, "uris" : [ "http://www.mendeley.com/documents/?uuid=3aa891dc-0e10-3ccc-a201-01ed2eb76277" ] }, { "id" : "ITEM-3", "itemData" : { "DOI" : "10.1038/ismej.2016.129", "ISBN" : "1751-7370", "ISSN" : "17517370", "PMID" : "27935592", "abstract" : "In coastal waters worldwide, an increase in frequency and intensity of algal blooms has been attributed to eutrophication, with further increases predicted because of climate change. Yet, the cellular-level changes that occur in blooming algae remain largely unknown. Comparative metatranscriptomics was used to investigate the underlying molecular mechanisms associated with a dinoflagellate bloom in a eutrophied estuary. Here we show that under bloom conditions, there is increased expression of metabolic pathways indicative of rapidly growing cells, including energy production, carbon metabolism, transporters and synthesis of cellular membrane components. In addition, there is a prominence of highly expressed genes involved in the synthesis of membrane-associated molecules, including those for the production of glycosaminoglycans (GAGs), which may serve roles in nutrient acquisition and/or cell surface adhesion. Biotin and thiamine synthesis genes also increased expression along with several cobalamin biosynthesis-associated genes, suggesting processing of B12 intermediates by dinoflagellates. The patterns in gene expression observed are consistent with bloom-forming dinoflagellates eliciting a cellular response to elevated nutrient demands and to promote interactions with their surrounding bacterial consortia, possibly in an effort to cultivate for enhancement of vitamin and nutrient exchanges and/or direct consumption. Our findings provide potential molecular targets for bloom characterization and management efforts.", "author" : [ { "dropping-particle" : "", "family" : "Gong", "given" : "Weida", "non-dropping-particle" : "", "parse-names" : false, "suffix" : "" }, { "dropping-particle" : "", "family" : "Browne", "given" : "Jamie", "non-dropping-particle" : "", "parse-names" : false, "suffix" : "" }, { "dropping-particle" : "", "family" : "Hall", "given" : "Nathan", "non-dropping-particle" : "", "parse-names" : false, "suffix" : "" }, { "dropping-particle" : "", "family" : "Schruth", "given" : "David", "non-dropping-particle" : "", "parse-names" : false, "suffix" : "" }, { "dropping-particle" : "", "family" : "Paerl", "given" : "Hans", "non-dropping-particle" : "", "parse-names" : false, "suffix" : "" }, { "dropping-particle" : "", "family" : "Marchetti", "given" : "Adrian", "non-dropping-particle" : "", "parse-names" : false, "suffix" : "" } ], "container-title" : "ISME Journal", "id" : "ITEM-3", "issue" : "2", "issued" : { "date-parts" : [ [ "2017", "2", "9" ] ] }, "page" : "439-452", "publisher" : "Nature Publishing Group", "title" : "Molecular insights into a dinoflagellate bloom", "type" : "article-journal", "volume" : "11" }, "uris" : [ "http://www.mendeley.com/documents/?uuid=91c38321-6e19-3388-9192-2f89d5f92371" ] } ], "mendeley" : { "formattedCitation" : "[40\u201342]", "manualFormatting" : " [34\u201336]", "plainTextFormattedCitation" : "[40\u201342]", "previouslyFormattedCitation" : "[40\u201342]" }, "properties" : {  }, "schema" : "https://github.com/citation-style-language/schema/raw/master/csl-citation.json" }</w:instrText>
      </w:r>
      <w:r w:rsidR="002724BB">
        <w:rPr>
          <w:rFonts w:eastAsia="Times New Roman"/>
          <w:highlight w:val="white"/>
        </w:rPr>
        <w:fldChar w:fldCharType="separate"/>
      </w:r>
      <w:r w:rsidR="002724BB">
        <w:rPr>
          <w:rFonts w:eastAsia="Times New Roman"/>
          <w:noProof/>
          <w:highlight w:val="white"/>
        </w:rPr>
        <w:t xml:space="preserve"> </w:t>
      </w:r>
      <w:r w:rsidR="002724BB" w:rsidRPr="002724BB">
        <w:rPr>
          <w:rFonts w:eastAsia="Times New Roman"/>
          <w:noProof/>
          <w:highlight w:val="white"/>
        </w:rPr>
        <w:t>[34–36]</w:t>
      </w:r>
      <w:r w:rsidR="002724BB">
        <w:rPr>
          <w:rFonts w:eastAsia="Times New Roman"/>
          <w:highlight w:val="white"/>
        </w:rPr>
        <w:fldChar w:fldCharType="end"/>
      </w:r>
      <w:r w:rsidR="002724BB">
        <w:rPr>
          <w:rFonts w:eastAsia="Times New Roman"/>
          <w:highlight w:val="white"/>
        </w:rPr>
        <w:t>.</w:t>
      </w:r>
    </w:p>
    <w:p w14:paraId="04027359" w14:textId="77777777" w:rsidR="002724BB" w:rsidRDefault="002724BB" w:rsidP="00A115A8">
      <w:pPr>
        <w:pStyle w:val="Normal1"/>
        <w:spacing w:line="240" w:lineRule="auto"/>
        <w:rPr>
          <w:rFonts w:eastAsia="Times New Roman"/>
          <w:highlight w:val="white"/>
        </w:rPr>
      </w:pPr>
    </w:p>
    <w:p w14:paraId="3CEBC661" w14:textId="34CF5AE8" w:rsidR="002724BB" w:rsidRDefault="002724BB" w:rsidP="00A115A8">
      <w:pPr>
        <w:pStyle w:val="Normal1"/>
        <w:spacing w:line="240" w:lineRule="auto"/>
        <w:rPr>
          <w:rFonts w:eastAsia="Times New Roman"/>
          <w:highlight w:val="white"/>
        </w:rPr>
      </w:pPr>
      <w:r>
        <w:rPr>
          <w:rFonts w:eastAsia="Times New Roman"/>
          <w:highlight w:val="white"/>
        </w:rPr>
        <w:t xml:space="preserve">In re-assembling the MMETSP data, we sought to compare and improve the original MMETSP reference transcriptome and to create a platform which facilitates automated re-assembly and </w:t>
      </w:r>
      <w:r>
        <w:rPr>
          <w:rFonts w:eastAsia="Times New Roman"/>
          <w:highlight w:val="white"/>
        </w:rPr>
        <w:lastRenderedPageBreak/>
        <w:t>evalu</w:t>
      </w:r>
      <w:r w:rsidR="006A6350">
        <w:rPr>
          <w:rFonts w:eastAsia="Times New Roman"/>
          <w:highlight w:val="white"/>
        </w:rPr>
        <w:t>a</w:t>
      </w:r>
      <w:r>
        <w:rPr>
          <w:rFonts w:eastAsia="Times New Roman"/>
          <w:highlight w:val="white"/>
        </w:rPr>
        <w:t xml:space="preserve">tion. </w:t>
      </w:r>
      <w:r w:rsidR="00C36977">
        <w:rPr>
          <w:rFonts w:eastAsia="Times New Roman"/>
          <w:highlight w:val="white"/>
        </w:rPr>
        <w:t>Here</w:t>
      </w:r>
      <w:r>
        <w:rPr>
          <w:rFonts w:eastAsia="Times New Roman"/>
          <w:highlight w:val="white"/>
        </w:rPr>
        <w:t>, we show that our re-assemblies had higher evaluation metrics</w:t>
      </w:r>
      <w:r w:rsidR="00C36977">
        <w:rPr>
          <w:rFonts w:eastAsia="Times New Roman"/>
          <w:highlight w:val="white"/>
        </w:rPr>
        <w:t xml:space="preserve"> and </w:t>
      </w:r>
      <w:r>
        <w:rPr>
          <w:rFonts w:eastAsia="Times New Roman"/>
          <w:highlight w:val="white"/>
        </w:rPr>
        <w:t xml:space="preserve">contained most of the NCGR </w:t>
      </w:r>
      <w:proofErr w:type="spellStart"/>
      <w:r>
        <w:rPr>
          <w:rFonts w:eastAsia="Times New Roman"/>
          <w:highlight w:val="white"/>
        </w:rPr>
        <w:t>contigs</w:t>
      </w:r>
      <w:proofErr w:type="spellEnd"/>
      <w:r>
        <w:rPr>
          <w:rFonts w:eastAsia="Times New Roman"/>
          <w:highlight w:val="white"/>
        </w:rPr>
        <w:t xml:space="preserve"> as well as</w:t>
      </w:r>
      <w:r w:rsidR="00C36977">
        <w:rPr>
          <w:rFonts w:eastAsia="Times New Roman"/>
          <w:highlight w:val="white"/>
        </w:rPr>
        <w:t xml:space="preserve"> adding</w:t>
      </w:r>
      <w:r>
        <w:rPr>
          <w:rFonts w:eastAsia="Times New Roman"/>
          <w:highlight w:val="white"/>
        </w:rPr>
        <w:t xml:space="preserve"> new content. </w:t>
      </w:r>
    </w:p>
    <w:p w14:paraId="67CF74E7" w14:textId="77777777" w:rsidR="002724BB" w:rsidRDefault="002724BB" w:rsidP="00A115A8">
      <w:pPr>
        <w:pStyle w:val="Normal1"/>
        <w:spacing w:line="240" w:lineRule="auto"/>
        <w:rPr>
          <w:rFonts w:eastAsia="Times New Roman"/>
          <w:highlight w:val="white"/>
        </w:rPr>
      </w:pPr>
    </w:p>
    <w:p w14:paraId="4B4211FE" w14:textId="36BAF762" w:rsidR="002724BB" w:rsidRDefault="002724BB" w:rsidP="00A115A8">
      <w:pPr>
        <w:pStyle w:val="Normal1"/>
        <w:spacing w:line="240" w:lineRule="auto"/>
        <w:rPr>
          <w:rFonts w:eastAsia="Times New Roman"/>
          <w:b/>
          <w:highlight w:val="white"/>
        </w:rPr>
      </w:pPr>
      <w:r>
        <w:rPr>
          <w:rFonts w:eastAsia="Times New Roman"/>
          <w:b/>
          <w:highlight w:val="white"/>
        </w:rPr>
        <w:t>Methods</w:t>
      </w:r>
    </w:p>
    <w:p w14:paraId="4466CC5D" w14:textId="77777777" w:rsidR="002724BB" w:rsidRDefault="002724BB" w:rsidP="00A115A8">
      <w:pPr>
        <w:pStyle w:val="Normal1"/>
        <w:spacing w:line="240" w:lineRule="auto"/>
        <w:rPr>
          <w:rFonts w:eastAsia="Times New Roman"/>
          <w:b/>
          <w:highlight w:val="white"/>
        </w:rPr>
      </w:pPr>
    </w:p>
    <w:p w14:paraId="6BB694B7" w14:textId="2005638C" w:rsidR="002724BB" w:rsidRDefault="00167A20" w:rsidP="00A115A8">
      <w:pPr>
        <w:pStyle w:val="Normal1"/>
        <w:spacing w:line="240" w:lineRule="auto"/>
        <w:rPr>
          <w:rFonts w:eastAsia="Times New Roman"/>
          <w:i/>
          <w:highlight w:val="white"/>
        </w:rPr>
      </w:pPr>
      <w:r>
        <w:rPr>
          <w:rFonts w:eastAsia="Times New Roman"/>
          <w:i/>
          <w:highlight w:val="white"/>
        </w:rPr>
        <w:t xml:space="preserve">Programmatically </w:t>
      </w:r>
      <w:r w:rsidR="002724BB">
        <w:rPr>
          <w:rFonts w:eastAsia="Times New Roman"/>
          <w:i/>
          <w:highlight w:val="white"/>
        </w:rPr>
        <w:t>Automated Pipeline</w:t>
      </w:r>
    </w:p>
    <w:p w14:paraId="1D91A958" w14:textId="77777777" w:rsidR="002724BB" w:rsidRDefault="002724BB" w:rsidP="00A115A8">
      <w:pPr>
        <w:pStyle w:val="Normal1"/>
        <w:spacing w:line="240" w:lineRule="auto"/>
        <w:rPr>
          <w:rFonts w:eastAsia="Times New Roman"/>
          <w:i/>
          <w:highlight w:val="white"/>
        </w:rPr>
      </w:pPr>
    </w:p>
    <w:p w14:paraId="68481BE4" w14:textId="634A374E" w:rsidR="009A1D71" w:rsidRPr="002C47D4" w:rsidRDefault="002724BB" w:rsidP="00A115A8">
      <w:pPr>
        <w:pStyle w:val="Normal1"/>
        <w:spacing w:line="240" w:lineRule="auto"/>
        <w:rPr>
          <w:rFonts w:eastAsia="Times New Roman"/>
          <w:highlight w:val="white"/>
        </w:rPr>
      </w:pPr>
      <w:r>
        <w:rPr>
          <w:rFonts w:eastAsia="Times New Roman"/>
          <w:highlight w:val="white"/>
        </w:rPr>
        <w:t xml:space="preserve">An automated pipeline was developed to execute the steps of the Eel Pond </w:t>
      </w:r>
      <w:proofErr w:type="spellStart"/>
      <w:r>
        <w:rPr>
          <w:rFonts w:eastAsia="Times New Roman"/>
          <w:highlight w:val="white"/>
        </w:rPr>
        <w:t>mRNAseq</w:t>
      </w:r>
      <w:proofErr w:type="spellEnd"/>
      <w:r>
        <w:rPr>
          <w:rFonts w:eastAsia="Times New Roman"/>
          <w:highlight w:val="white"/>
        </w:rPr>
        <w:t xml:space="preserve"> Protocol </w:t>
      </w:r>
      <w:r>
        <w:rPr>
          <w:rFonts w:eastAsia="Times New Roman"/>
          <w:highlight w:val="white"/>
        </w:rPr>
        <w:fldChar w:fldCharType="begin" w:fldLock="1"/>
      </w:r>
      <w:r w:rsidR="00D86BEE">
        <w:rPr>
          <w:rFonts w:eastAsia="Times New Roman"/>
          <w:highlight w:val="white"/>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"[27]", "plainTextFormattedCitation" : "[27]", "previouslyFormattedCitation" : "[27]" }, "properties" : {  }, "schema" : "https://github.com/citation-style-language/schema/raw/master/csl-citation.json" }</w:instrText>
      </w:r>
      <w:r>
        <w:rPr>
          <w:rFonts w:eastAsia="Times New Roman"/>
          <w:highlight w:val="white"/>
        </w:rPr>
        <w:fldChar w:fldCharType="separate"/>
      </w:r>
      <w:r w:rsidR="00D86BEE" w:rsidRPr="00D86BEE">
        <w:rPr>
          <w:rFonts w:eastAsia="Times New Roman"/>
          <w:noProof/>
          <w:highlight w:val="white"/>
        </w:rPr>
        <w:t>[27]</w:t>
      </w:r>
      <w:r>
        <w:rPr>
          <w:rFonts w:eastAsia="Times New Roman"/>
          <w:highlight w:val="white"/>
        </w:rPr>
        <w:fldChar w:fldCharType="end"/>
      </w:r>
      <w:r>
        <w:rPr>
          <w:rFonts w:eastAsia="Times New Roman"/>
          <w:highlight w:val="white"/>
        </w:rPr>
        <w:t xml:space="preserve">, a lightweight protocol for assembling short Illumina </w:t>
      </w:r>
      <w:r w:rsidR="00070010">
        <w:rPr>
          <w:rFonts w:eastAsia="Times New Roman"/>
          <w:highlight w:val="white"/>
        </w:rPr>
        <w:t>RNA-</w:t>
      </w:r>
      <w:proofErr w:type="spellStart"/>
      <w:r w:rsidR="00070010">
        <w:rPr>
          <w:rFonts w:eastAsia="Times New Roman"/>
          <w:highlight w:val="white"/>
        </w:rPr>
        <w:t>seq</w:t>
      </w:r>
      <w:proofErr w:type="spellEnd"/>
      <w:r w:rsidR="00070010">
        <w:rPr>
          <w:rFonts w:eastAsia="Times New Roman"/>
          <w:highlight w:val="white"/>
        </w:rPr>
        <w:t xml:space="preserve"> reads </w:t>
      </w:r>
      <w:r w:rsidR="00912C88">
        <w:rPr>
          <w:rFonts w:eastAsia="Times New Roman"/>
          <w:highlight w:val="white"/>
        </w:rPr>
        <w:t>that uses</w:t>
      </w:r>
      <w:r w:rsidR="00070010">
        <w:rPr>
          <w:rFonts w:eastAsia="Times New Roman"/>
          <w:highlight w:val="white"/>
        </w:rPr>
        <w:t xml:space="preserve"> the </w:t>
      </w:r>
      <w:r w:rsidR="00070010">
        <w:rPr>
          <w:rFonts w:eastAsia="Times New Roman"/>
        </w:rPr>
        <w:t xml:space="preserve">Trinity </w:t>
      </w:r>
      <w:r w:rsidR="00070010">
        <w:rPr>
          <w:rFonts w:eastAsia="Times New Roman"/>
          <w:i/>
        </w:rPr>
        <w:t xml:space="preserve">de novo </w:t>
      </w:r>
      <w:r w:rsidR="00070010">
        <w:rPr>
          <w:rFonts w:eastAsia="Times New Roman"/>
        </w:rPr>
        <w:t>transcriptome assembler. This pr</w:t>
      </w:r>
      <w:r w:rsidR="00912C88">
        <w:rPr>
          <w:rFonts w:eastAsia="Times New Roman"/>
        </w:rPr>
        <w:t xml:space="preserve">otocol generates </w:t>
      </w:r>
      <w:r w:rsidR="00070010">
        <w:rPr>
          <w:rFonts w:eastAsia="Times New Roman"/>
          <w:i/>
        </w:rPr>
        <w:t>de novo</w:t>
      </w:r>
      <w:r w:rsidR="00070010">
        <w:rPr>
          <w:rFonts w:eastAsia="Times New Roman"/>
        </w:rPr>
        <w:t xml:space="preserve"> transcriptome assemblies</w:t>
      </w:r>
      <w:r w:rsidR="00912C88">
        <w:rPr>
          <w:rFonts w:eastAsia="Times New Roman"/>
        </w:rPr>
        <w:t xml:space="preserve"> of acceptable quality</w:t>
      </w:r>
      <w:r w:rsidR="00EF7822">
        <w:rPr>
          <w:rFonts w:eastAsia="Times New Roman"/>
        </w:rPr>
        <w:t xml:space="preserve"> </w:t>
      </w:r>
      <w:r w:rsidR="00EF7822">
        <w:rPr>
          <w:rFonts w:eastAsia="Times New Roman"/>
        </w:rPr>
        <w:fldChar w:fldCharType="begin" w:fldLock="1"/>
      </w:r>
      <w:r w:rsidR="00D86BEE">
        <w:rPr>
          <w:rFonts w:eastAsia="Times New Roman"/>
        </w:rPr>
        <w:instrText>ADDIN CSL_CITATION { "citationItems" : [ { "id" : "ITEM-1", "itemData" : { "DOI" : "10.7287/peerj.preprints.505v1", "ISSN" : "2167-9843", "abstract" : "De novo transcriptome sequencing and assembly for non-model organisms has become prevalent in the past decade. However, most assembly approaches are computationally expensive, and little in-depth evaluation has been done to compare de novo approaches. We sequenced several developmental stages of two free-spawning marine species\u2014Molgula occulta and Molgula oculata\u2014assembled their transcriptomes using four different combinations of preprocessing and assembly approaches, and evaluated the quality of the assembly. We present a straightforward and reproducible mRNAseq assembly protocol that combines quality filtering, digital normalization, and assembly, together with several metrics to evaluate our de novo assemblies. The use of digital normalization in the protocol reduces the time and memory needed to complete the assembly and makes this pipeline available to labs without large computing infrastructure. Despite varying widely in basic assembly statistics, all of the assembled transcriptomes evaluate well in metrics such as gene recovery and estimated completeness.", "author" : [ { "dropping-particle" : "", "family" : "Lowe", "given" : "Elijah K", "non-dropping-particle" : "", "parse-names" : false, "suffix" : "" }, { "dropping-particle" : "", "family" : "Swalla", "given" : "Billie J", "non-dropping-particle" : "", "parse-names" : false, "suffix" : "" }, { "dropping-particle" : "", "family" : "Brown", "given" : "C Titus", "non-dropping-particle" : "", "parse-names" : false, "suffix" : "" } ], "container-title" : "PeerJ PrePrints", "id" : "ITEM-1", "issued" : { "date-parts" : [ [ "2014" ] ] }, "page" : "e505v1", "title" : "Evaluating a lightweight transcriptome assembly pipeline on two closely related ascidian species", "type" : "article-journal", "volume" : "2" }, "uris" : [ "http://www.mendeley.com/documents/?uuid=96d7d4ca-aa2f-4d55-a0f1-d0954fea901d" ] } ], "mendeley" : { "formattedCitation" : "[43]", "plainTextFormattedCitation" : "[43]", "previouslyFormattedCitation" : "[43]" }, "properties" : {  }, "schema" : "https://github.com/citation-style-language/schema/raw/master/csl-citation.json" }</w:instrText>
      </w:r>
      <w:r w:rsidR="00EF7822">
        <w:rPr>
          <w:rFonts w:eastAsia="Times New Roman"/>
        </w:rPr>
        <w:fldChar w:fldCharType="separate"/>
      </w:r>
      <w:r w:rsidR="00D86BEE" w:rsidRPr="00D86BEE">
        <w:rPr>
          <w:rFonts w:eastAsia="Times New Roman"/>
          <w:noProof/>
        </w:rPr>
        <w:t>[43]</w:t>
      </w:r>
      <w:r w:rsidR="00EF7822">
        <w:rPr>
          <w:rFonts w:eastAsia="Times New Roman"/>
        </w:rPr>
        <w:fldChar w:fldCharType="end"/>
      </w:r>
      <w:r w:rsidR="00070010">
        <w:rPr>
          <w:rFonts w:eastAsia="Times New Roman"/>
        </w:rPr>
        <w:t>. The pipeline was used to assemble all of the data from the MMETSP (</w:t>
      </w:r>
      <w:r w:rsidR="005B41F9">
        <w:rPr>
          <w:rFonts w:eastAsia="Times New Roman"/>
        </w:rPr>
        <w:t>Figure 1</w:t>
      </w:r>
      <w:r w:rsidR="00070010">
        <w:rPr>
          <w:rFonts w:eastAsia="Times New Roman"/>
        </w:rPr>
        <w:t xml:space="preserve">). The code and instructions </w:t>
      </w:r>
      <w:r w:rsidR="00C863EC">
        <w:rPr>
          <w:rFonts w:eastAsia="Times New Roman"/>
        </w:rPr>
        <w:t xml:space="preserve">for </w:t>
      </w:r>
      <w:r w:rsidR="00C04DE6">
        <w:rPr>
          <w:rFonts w:eastAsia="Times New Roman"/>
        </w:rPr>
        <w:t xml:space="preserve">running </w:t>
      </w:r>
      <w:r w:rsidR="00C863EC">
        <w:rPr>
          <w:rFonts w:eastAsia="Times New Roman"/>
        </w:rPr>
        <w:t xml:space="preserve">the pipeline </w:t>
      </w:r>
      <w:r w:rsidR="009A1D71">
        <w:rPr>
          <w:rFonts w:eastAsia="Times New Roman"/>
        </w:rPr>
        <w:t>are available at</w:t>
      </w:r>
      <w:r w:rsidR="00070010">
        <w:rPr>
          <w:rFonts w:eastAsia="Times New Roman"/>
        </w:rPr>
        <w:t xml:space="preserve"> </w:t>
      </w:r>
      <w:hyperlink r:id="rId10">
        <w:r w:rsidR="00070010">
          <w:rPr>
            <w:rFonts w:eastAsia="Times New Roman"/>
            <w:u w:val="single"/>
            <w:shd w:val="clear" w:color="auto" w:fill="F5F5F5"/>
          </w:rPr>
          <w:t>https://doi.org/10.5281/zenodo.249982</w:t>
        </w:r>
      </w:hyperlink>
      <w:r w:rsidR="00070010">
        <w:rPr>
          <w:rFonts w:eastAsia="Times New Roman"/>
        </w:rPr>
        <w:t>.</w:t>
      </w:r>
    </w:p>
    <w:p w14:paraId="38CF083D" w14:textId="77777777" w:rsidR="009A1D71" w:rsidRDefault="009A1D71" w:rsidP="00A115A8">
      <w:pPr>
        <w:pStyle w:val="Normal1"/>
        <w:spacing w:line="240" w:lineRule="auto"/>
        <w:rPr>
          <w:rFonts w:eastAsia="Times New Roman"/>
        </w:rPr>
      </w:pPr>
    </w:p>
    <w:p w14:paraId="28B528A0" w14:textId="08ED14AE" w:rsidR="00A73D29" w:rsidRDefault="003643A3" w:rsidP="00A115A8">
      <w:pPr>
        <w:pStyle w:val="Normal1"/>
        <w:spacing w:line="240" w:lineRule="auto"/>
        <w:rPr>
          <w:rFonts w:eastAsia="Times New Roman"/>
        </w:rPr>
      </w:pPr>
      <w:r>
        <w:rPr>
          <w:rFonts w:eastAsia="Times New Roman"/>
        </w:rPr>
        <w:t>The s</w:t>
      </w:r>
      <w:r w:rsidR="008841C3">
        <w:rPr>
          <w:rFonts w:eastAsia="Times New Roman"/>
        </w:rPr>
        <w:t xml:space="preserve">teps of the pipeline </w:t>
      </w:r>
      <w:r w:rsidR="009A1D71">
        <w:rPr>
          <w:rFonts w:eastAsia="Times New Roman"/>
        </w:rPr>
        <w:t xml:space="preserve">applied to the MMETSP </w:t>
      </w:r>
      <w:r w:rsidR="008841C3">
        <w:rPr>
          <w:rFonts w:eastAsia="Times New Roman"/>
        </w:rPr>
        <w:t>are as follows:</w:t>
      </w:r>
    </w:p>
    <w:p w14:paraId="7E1DDF5A" w14:textId="77777777" w:rsidR="00F436CF" w:rsidRDefault="00F436CF" w:rsidP="00A115A8">
      <w:pPr>
        <w:pStyle w:val="Normal1"/>
        <w:spacing w:line="240" w:lineRule="auto"/>
        <w:rPr>
          <w:rFonts w:eastAsia="Times New Roman"/>
        </w:rPr>
      </w:pPr>
    </w:p>
    <w:p w14:paraId="48E45811" w14:textId="3DC6CAFE" w:rsidR="00A73D29" w:rsidRDefault="00070010" w:rsidP="00A115A8">
      <w:pPr>
        <w:pStyle w:val="Normal1"/>
        <w:spacing w:line="240" w:lineRule="auto"/>
        <w:outlineLvl w:val="0"/>
        <w:rPr>
          <w:rFonts w:eastAsia="Times New Roman"/>
        </w:rPr>
      </w:pPr>
      <w:r>
        <w:rPr>
          <w:rFonts w:eastAsia="Times New Roman"/>
        </w:rPr>
        <w:t xml:space="preserve">1. Download </w:t>
      </w:r>
      <w:r w:rsidR="009A1D71">
        <w:rPr>
          <w:rFonts w:eastAsia="Times New Roman"/>
        </w:rPr>
        <w:t>the raw d</w:t>
      </w:r>
      <w:r>
        <w:rPr>
          <w:rFonts w:eastAsia="Times New Roman"/>
        </w:rPr>
        <w:t>ata</w:t>
      </w:r>
    </w:p>
    <w:p w14:paraId="4D7AE508" w14:textId="77777777" w:rsidR="00A73D29" w:rsidRDefault="00A73D29" w:rsidP="00A115A8">
      <w:pPr>
        <w:pStyle w:val="Normal1"/>
        <w:spacing w:line="240" w:lineRule="auto"/>
        <w:rPr>
          <w:rFonts w:eastAsia="Times New Roman"/>
        </w:rPr>
      </w:pPr>
    </w:p>
    <w:p w14:paraId="7EB14F6D" w14:textId="66D5DF7B" w:rsidR="00A73D29" w:rsidRDefault="00070010" w:rsidP="00A115A8">
      <w:pPr>
        <w:pStyle w:val="Normal1"/>
        <w:spacing w:line="240" w:lineRule="auto"/>
        <w:rPr>
          <w:rFonts w:eastAsia="Times New Roman"/>
        </w:rPr>
      </w:pPr>
      <w:r>
        <w:rPr>
          <w:rFonts w:eastAsia="Times New Roman"/>
        </w:rPr>
        <w:t>Raw RNA-</w:t>
      </w:r>
      <w:proofErr w:type="spellStart"/>
      <w:r>
        <w:rPr>
          <w:rFonts w:eastAsia="Times New Roman"/>
        </w:rPr>
        <w:t>seq</w:t>
      </w:r>
      <w:proofErr w:type="spellEnd"/>
      <w:r>
        <w:rPr>
          <w:rFonts w:eastAsia="Times New Roman"/>
        </w:rPr>
        <w:t xml:space="preserve"> data</w:t>
      </w:r>
      <w:r w:rsidR="009A1D71">
        <w:rPr>
          <w:rFonts w:eastAsia="Times New Roman"/>
        </w:rPr>
        <w:t xml:space="preserve"> sets</w:t>
      </w:r>
      <w:r>
        <w:rPr>
          <w:rFonts w:eastAsia="Times New Roman"/>
        </w:rPr>
        <w:t xml:space="preserve"> were obtained from the National Center for Biotechnology Information (NCB</w:t>
      </w:r>
      <w:r w:rsidR="009A1D71">
        <w:rPr>
          <w:rFonts w:eastAsia="Times New Roman"/>
        </w:rPr>
        <w:t xml:space="preserve">I) Sequence Read Archive (SRA) from </w:t>
      </w:r>
      <w:proofErr w:type="spellStart"/>
      <w:r w:rsidR="009A1D71">
        <w:rPr>
          <w:rFonts w:eastAsia="Times New Roman"/>
        </w:rPr>
        <w:t>BioProject</w:t>
      </w:r>
      <w:proofErr w:type="spellEnd"/>
      <w:r w:rsidR="009A1D71">
        <w:rPr>
          <w:rFonts w:eastAsia="Times New Roman"/>
        </w:rPr>
        <w:t xml:space="preserve"> </w:t>
      </w:r>
      <w:r>
        <w:rPr>
          <w:rFonts w:eastAsia="Times New Roman"/>
        </w:rPr>
        <w:t>PRJNA231566. Data w</w:t>
      </w:r>
      <w:r w:rsidR="003B724E">
        <w:rPr>
          <w:rFonts w:eastAsia="Times New Roman"/>
        </w:rPr>
        <w:t xml:space="preserve">ere paired-end (PE) </w:t>
      </w:r>
      <w:r w:rsidR="009A1D71">
        <w:rPr>
          <w:rFonts w:eastAsia="Times New Roman"/>
        </w:rPr>
        <w:t xml:space="preserve">Illumina </w:t>
      </w:r>
      <w:r w:rsidR="003B724E">
        <w:rPr>
          <w:rFonts w:eastAsia="Times New Roman"/>
        </w:rPr>
        <w:t>reads with</w:t>
      </w:r>
      <w:r>
        <w:rPr>
          <w:rFonts w:eastAsia="Times New Roman"/>
        </w:rPr>
        <w:t xml:space="preserve"> length</w:t>
      </w:r>
      <w:r w:rsidR="003B724E">
        <w:rPr>
          <w:rFonts w:eastAsia="Times New Roman"/>
        </w:rPr>
        <w:t>s</w:t>
      </w:r>
      <w:r>
        <w:rPr>
          <w:rFonts w:eastAsia="Times New Roman"/>
        </w:rPr>
        <w:t xml:space="preserve"> of 50 bases </w:t>
      </w:r>
      <w:r w:rsidR="009A1D71">
        <w:rPr>
          <w:rFonts w:eastAsia="Times New Roman"/>
        </w:rPr>
        <w:t xml:space="preserve">for </w:t>
      </w:r>
      <w:r>
        <w:rPr>
          <w:rFonts w:eastAsia="Times New Roman"/>
        </w:rPr>
        <w:t>each</w:t>
      </w:r>
      <w:r w:rsidR="009A1D71">
        <w:rPr>
          <w:rFonts w:eastAsia="Times New Roman"/>
        </w:rPr>
        <w:t xml:space="preserve"> read</w:t>
      </w:r>
      <w:r>
        <w:rPr>
          <w:rFonts w:eastAsia="Times New Roman"/>
        </w:rPr>
        <w:t xml:space="preserve">. </w:t>
      </w:r>
      <w:r w:rsidR="00167A20">
        <w:rPr>
          <w:rFonts w:eastAsia="Times New Roman"/>
        </w:rPr>
        <w:t>A</w:t>
      </w:r>
      <w:r>
        <w:rPr>
          <w:rFonts w:eastAsia="Times New Roman"/>
        </w:rPr>
        <w:t xml:space="preserve"> metadata</w:t>
      </w:r>
      <w:r w:rsidR="00167A20">
        <w:rPr>
          <w:rFonts w:eastAsia="Times New Roman"/>
        </w:rPr>
        <w:t xml:space="preserve"> (SraRunInfo.csv)</w:t>
      </w:r>
      <w:r>
        <w:rPr>
          <w:rFonts w:eastAsia="Times New Roman"/>
        </w:rPr>
        <w:t xml:space="preserve"> file obtained from the SRA</w:t>
      </w:r>
      <w:r w:rsidR="003B724E">
        <w:rPr>
          <w:rFonts w:eastAsia="Times New Roman"/>
        </w:rPr>
        <w:t xml:space="preserve"> </w:t>
      </w:r>
      <w:r w:rsidR="00007421">
        <w:rPr>
          <w:rFonts w:eastAsia="Times New Roman"/>
        </w:rPr>
        <w:t>w</w:t>
      </w:r>
      <w:r w:rsidR="009A1D71">
        <w:rPr>
          <w:rFonts w:eastAsia="Times New Roman"/>
        </w:rPr>
        <w:t xml:space="preserve">eb interface </w:t>
      </w:r>
      <w:r w:rsidR="003B724E">
        <w:rPr>
          <w:rFonts w:eastAsia="Times New Roman"/>
        </w:rPr>
        <w:t xml:space="preserve">was used </w:t>
      </w:r>
      <w:r w:rsidR="00C27272">
        <w:rPr>
          <w:rFonts w:eastAsia="Times New Roman"/>
        </w:rPr>
        <w:t xml:space="preserve">to provide a list of samples to the </w:t>
      </w:r>
      <w:r w:rsidR="00C27272" w:rsidRPr="00C27272">
        <w:rPr>
          <w:rFonts w:eastAsia="Times New Roman"/>
          <w:i/>
        </w:rPr>
        <w:t>get_data.py</w:t>
      </w:r>
      <w:r w:rsidR="00167A20">
        <w:rPr>
          <w:rFonts w:eastAsia="Times New Roman"/>
        </w:rPr>
        <w:t xml:space="preserve"> pipeline script, which was then used to </w:t>
      </w:r>
      <w:r w:rsidR="00C27272">
        <w:rPr>
          <w:rFonts w:eastAsia="Times New Roman"/>
        </w:rPr>
        <w:t xml:space="preserve">download </w:t>
      </w:r>
      <w:r w:rsidR="003B724E">
        <w:rPr>
          <w:rFonts w:eastAsia="Times New Roman"/>
        </w:rPr>
        <w:t xml:space="preserve">and extract </w:t>
      </w:r>
      <w:proofErr w:type="spellStart"/>
      <w:r w:rsidR="003B724E">
        <w:rPr>
          <w:rFonts w:eastAsia="Times New Roman"/>
        </w:rPr>
        <w:t>fastq</w:t>
      </w:r>
      <w:proofErr w:type="spellEnd"/>
      <w:r w:rsidR="003B724E">
        <w:rPr>
          <w:rFonts w:eastAsia="Times New Roman"/>
        </w:rPr>
        <w:t xml:space="preserve"> files from </w:t>
      </w:r>
      <w:r>
        <w:rPr>
          <w:rFonts w:eastAsia="Times New Roman"/>
        </w:rPr>
        <w:t xml:space="preserve">719 </w:t>
      </w:r>
      <w:r w:rsidR="003B724E">
        <w:rPr>
          <w:rFonts w:eastAsia="Times New Roman"/>
        </w:rPr>
        <w:t>records</w:t>
      </w:r>
      <w:r w:rsidR="00C27272">
        <w:rPr>
          <w:rFonts w:eastAsia="Times New Roman"/>
        </w:rPr>
        <w:t>. The script</w:t>
      </w:r>
      <w:r w:rsidR="003B724E">
        <w:rPr>
          <w:rFonts w:eastAsia="Times New Roman"/>
        </w:rPr>
        <w:t xml:space="preserve"> </w:t>
      </w:r>
      <w:r w:rsidR="00C27272">
        <w:rPr>
          <w:rFonts w:eastAsia="Times New Roman"/>
        </w:rPr>
        <w:t xml:space="preserve">uses the </w:t>
      </w:r>
      <w:proofErr w:type="spellStart"/>
      <w:r w:rsidR="00C27272">
        <w:rPr>
          <w:rFonts w:eastAsia="Times New Roman"/>
        </w:rPr>
        <w:t>fastq</w:t>
      </w:r>
      <w:proofErr w:type="spellEnd"/>
      <w:r w:rsidR="00C27272">
        <w:rPr>
          <w:rFonts w:eastAsia="Times New Roman"/>
        </w:rPr>
        <w:t>-dump program from</w:t>
      </w:r>
      <w:r>
        <w:rPr>
          <w:rFonts w:eastAsia="Times New Roman"/>
        </w:rPr>
        <w:t xml:space="preserve"> the SRA Toolkit</w:t>
      </w:r>
      <w:r w:rsidR="00C27272">
        <w:rPr>
          <w:rFonts w:eastAsia="Times New Roman"/>
        </w:rPr>
        <w:t xml:space="preserve"> to extract the SRA-formatted </w:t>
      </w:r>
      <w:proofErr w:type="spellStart"/>
      <w:r w:rsidR="00C27272">
        <w:rPr>
          <w:rFonts w:eastAsia="Times New Roman"/>
        </w:rPr>
        <w:t>fastq</w:t>
      </w:r>
      <w:proofErr w:type="spellEnd"/>
      <w:r w:rsidR="00C27272">
        <w:rPr>
          <w:rFonts w:eastAsia="Times New Roman"/>
        </w:rPr>
        <w:t xml:space="preserve"> files</w:t>
      </w:r>
      <w:r>
        <w:rPr>
          <w:rFonts w:eastAsia="Times New Roman"/>
        </w:rPr>
        <w:t xml:space="preserve"> (version 2.5.4) </w:t>
      </w:r>
      <w:r w:rsidR="00043BE2">
        <w:rPr>
          <w:rFonts w:eastAsia="Times New Roman"/>
        </w:rPr>
        <w:fldChar w:fldCharType="begin" w:fldLock="1"/>
      </w:r>
      <w:r w:rsidR="00D86BEE">
        <w:rPr>
          <w:rFonts w:eastAsia="Times New Roman"/>
        </w:rPr>
        <w:instrText>ADDIN CSL_CITATION { "citationItems" : [ { "id" : "ITEM-1", "itemData" : { "DOI" : "10.1093/nar/gkq1019", "ISBN" : "1362-4962 (Electronic)\\r0305-1048 (Linking)", "ISSN" : "03051048", "PMID" : "21062823", "abstract" : "The combination of significantly lower cost and increased speed of sequencing has resulted in an explosive growth of data submitted into the primary next-generation sequence data archive, the Sequence Read Archive (SRA). The preservation of experimental data is an important part of the scientific record, and increasing numbers of journals and funding agencies require that next-generation sequence data are deposited into the SRA. The SRA was established as a public repository for the next-generation sequence data and is operated by the International Nucleotide Sequence Database Collaboration (INSDC). INSDC partners include the National Center for Biotechnology Information (NCBI), the European Bioinformatics Institute (EBI) and the DNA Data Bank of Japan (DDBJ). The SRA is accessible at http://www.ncbi.nlm.nih.gov/Traces/sra from NCBI, at http://www.ebi.ac.uk/ena from EBI and at http://trace.ddbj.nig.ac.jp from DDBJ. In this article, we present the content and structure of the SRA, detail our support for sequencing platforms and provide recommended data submission levels and formats. We also briefly outline our response to the challenge of data growth.", "author" : [ { "dropping-particle" : "", "family" : "Leinonen", "given" : "Rasko", "non-dropping-particle" : "", "parse-names" : false, "suffix" : "" }, { "dropping-particle" : "", "family" : "Sugawara", "given" : "Hideaki", "non-dropping-particle" : "", "parse-names" : false, "suffix" : "" }, { "dropping-particle" : "", "family" : "Shumway", "given" : "Martin", "non-dropping-particle" : "", "parse-names" : false, "suffix" : "" } ], "container-title" : "Nucleic Acids Research", "id" : "ITEM-1", "issue" : "SUPPL. 1", "issued" : { "date-parts" : [ [ "2011", "1", "1" ] ] }, "page" : "D19-D21", "publisher" : "Oxford University Press", "title" : "The sequence read archive", "type" : "article-journal", "volume" : "39" }, "uris" : [ "http://www.mendeley.com/documents/?uuid=dbf8b9b6-c6af-35a6-84a8-d0acc850a4e6" ] } ], "mendeley" : { "formattedCitation" : "[44]", "plainTextFormattedCitation" : "[44]", "previouslyFormattedCitation" : "[44]" }, "properties" : {  }, "schema" : "https://github.com/citation-style-language/schema/raw/master/csl-citation.json" }</w:instrText>
      </w:r>
      <w:r w:rsidR="00043BE2">
        <w:rPr>
          <w:rFonts w:eastAsia="Times New Roman"/>
        </w:rPr>
        <w:fldChar w:fldCharType="separate"/>
      </w:r>
      <w:r w:rsidR="00D86BEE" w:rsidRPr="00D86BEE">
        <w:rPr>
          <w:rFonts w:eastAsia="Times New Roman"/>
          <w:noProof/>
        </w:rPr>
        <w:t>[44]</w:t>
      </w:r>
      <w:r w:rsidR="00043BE2">
        <w:rPr>
          <w:rFonts w:eastAsia="Times New Roman"/>
        </w:rPr>
        <w:fldChar w:fldCharType="end"/>
      </w:r>
      <w:r>
        <w:rPr>
          <w:rFonts w:eastAsia="Times New Roman"/>
        </w:rPr>
        <w:t xml:space="preserve">. There were 18 MMETSP samples with more than one </w:t>
      </w:r>
      <w:r w:rsidR="003B724E">
        <w:rPr>
          <w:rFonts w:eastAsia="Times New Roman"/>
        </w:rPr>
        <w:t>SRA</w:t>
      </w:r>
      <w:r>
        <w:rPr>
          <w:rFonts w:eastAsia="Times New Roman"/>
        </w:rPr>
        <w:t xml:space="preserve"> record</w:t>
      </w:r>
      <w:r w:rsidR="004A20BC">
        <w:rPr>
          <w:rFonts w:eastAsia="Times New Roman"/>
        </w:rPr>
        <w:t xml:space="preserve"> (MMETSP0693,</w:t>
      </w:r>
      <w:r w:rsidR="008841C3">
        <w:rPr>
          <w:rFonts w:eastAsia="Times New Roman"/>
        </w:rPr>
        <w:t xml:space="preserve"> </w:t>
      </w:r>
      <w:r w:rsidR="004A20BC">
        <w:rPr>
          <w:rFonts w:eastAsia="Times New Roman"/>
        </w:rPr>
        <w:t>MMETSP1019,</w:t>
      </w:r>
      <w:r w:rsidR="008841C3">
        <w:rPr>
          <w:rFonts w:eastAsia="Times New Roman"/>
        </w:rPr>
        <w:t xml:space="preserve"> </w:t>
      </w:r>
      <w:r w:rsidR="004A20BC">
        <w:rPr>
          <w:rFonts w:eastAsia="Times New Roman"/>
        </w:rPr>
        <w:t>MMETSP0923,</w:t>
      </w:r>
      <w:r w:rsidR="008841C3">
        <w:rPr>
          <w:rFonts w:eastAsia="Times New Roman"/>
        </w:rPr>
        <w:t xml:space="preserve"> </w:t>
      </w:r>
      <w:r w:rsidR="004A20BC">
        <w:rPr>
          <w:rFonts w:eastAsia="Times New Roman"/>
        </w:rPr>
        <w:t>MMETSP0008,</w:t>
      </w:r>
      <w:r w:rsidR="008841C3">
        <w:rPr>
          <w:rFonts w:eastAsia="Times New Roman"/>
        </w:rPr>
        <w:t xml:space="preserve"> </w:t>
      </w:r>
      <w:r w:rsidR="004A20BC">
        <w:rPr>
          <w:rFonts w:eastAsia="Times New Roman"/>
        </w:rPr>
        <w:t>MMETSP1002,</w:t>
      </w:r>
      <w:r w:rsidR="008841C3">
        <w:rPr>
          <w:rFonts w:eastAsia="Times New Roman"/>
        </w:rPr>
        <w:t xml:space="preserve"> </w:t>
      </w:r>
      <w:r w:rsidR="004A20BC">
        <w:rPr>
          <w:rFonts w:eastAsia="Times New Roman"/>
        </w:rPr>
        <w:t>MMETSP1325,</w:t>
      </w:r>
      <w:r w:rsidR="008841C3">
        <w:rPr>
          <w:rFonts w:eastAsia="Times New Roman"/>
        </w:rPr>
        <w:t xml:space="preserve"> </w:t>
      </w:r>
      <w:r w:rsidR="004A20BC">
        <w:rPr>
          <w:rFonts w:eastAsia="Times New Roman"/>
        </w:rPr>
        <w:t>MMETSP1018,</w:t>
      </w:r>
      <w:r w:rsidR="008841C3">
        <w:rPr>
          <w:rFonts w:eastAsia="Times New Roman"/>
        </w:rPr>
        <w:t xml:space="preserve"> </w:t>
      </w:r>
      <w:r w:rsidR="004A20BC">
        <w:rPr>
          <w:rFonts w:eastAsia="Times New Roman"/>
        </w:rPr>
        <w:t>MMETSP1346,</w:t>
      </w:r>
      <w:r w:rsidR="008841C3">
        <w:rPr>
          <w:rFonts w:eastAsia="Times New Roman"/>
        </w:rPr>
        <w:t xml:space="preserve"> </w:t>
      </w:r>
      <w:r w:rsidR="004A20BC">
        <w:rPr>
          <w:rFonts w:eastAsia="Times New Roman"/>
        </w:rPr>
        <w:t>MMETSP0088,</w:t>
      </w:r>
      <w:r w:rsidR="008841C3">
        <w:rPr>
          <w:rFonts w:eastAsia="Times New Roman"/>
        </w:rPr>
        <w:t xml:space="preserve"> </w:t>
      </w:r>
      <w:r w:rsidR="004A20BC">
        <w:rPr>
          <w:rFonts w:eastAsia="Times New Roman"/>
        </w:rPr>
        <w:t>MMETSP0092,</w:t>
      </w:r>
      <w:r w:rsidR="008841C3">
        <w:rPr>
          <w:rFonts w:eastAsia="Times New Roman"/>
        </w:rPr>
        <w:t xml:space="preserve"> </w:t>
      </w:r>
      <w:r w:rsidR="004A20BC">
        <w:rPr>
          <w:rFonts w:eastAsia="Times New Roman"/>
        </w:rPr>
        <w:t>MMETSP0717,</w:t>
      </w:r>
      <w:r w:rsidR="008841C3">
        <w:rPr>
          <w:rFonts w:eastAsia="Times New Roman"/>
        </w:rPr>
        <w:t xml:space="preserve"> </w:t>
      </w:r>
      <w:r w:rsidR="004A20BC">
        <w:rPr>
          <w:rFonts w:eastAsia="Times New Roman"/>
        </w:rPr>
        <w:t>MMETSP0223,</w:t>
      </w:r>
      <w:r w:rsidR="008841C3">
        <w:rPr>
          <w:rFonts w:eastAsia="Times New Roman"/>
        </w:rPr>
        <w:t xml:space="preserve"> </w:t>
      </w:r>
      <w:r w:rsidR="004A20BC">
        <w:rPr>
          <w:rFonts w:eastAsia="Times New Roman"/>
        </w:rPr>
        <w:t>MMETSP0115,</w:t>
      </w:r>
      <w:r w:rsidR="008841C3">
        <w:rPr>
          <w:rFonts w:eastAsia="Times New Roman"/>
        </w:rPr>
        <w:t xml:space="preserve"> </w:t>
      </w:r>
      <w:r w:rsidR="004A20BC">
        <w:rPr>
          <w:rFonts w:eastAsia="Times New Roman"/>
        </w:rPr>
        <w:t>MMETSP0196,</w:t>
      </w:r>
      <w:r w:rsidR="008841C3">
        <w:rPr>
          <w:rFonts w:eastAsia="Times New Roman"/>
        </w:rPr>
        <w:t xml:space="preserve"> </w:t>
      </w:r>
      <w:r w:rsidR="004A20BC">
        <w:rPr>
          <w:rFonts w:eastAsia="Times New Roman"/>
        </w:rPr>
        <w:t>MMETSP0197,</w:t>
      </w:r>
      <w:r w:rsidR="008841C3">
        <w:rPr>
          <w:rFonts w:eastAsia="Times New Roman"/>
        </w:rPr>
        <w:t xml:space="preserve"> </w:t>
      </w:r>
      <w:r w:rsidR="004A20BC">
        <w:rPr>
          <w:rFonts w:eastAsia="Times New Roman"/>
        </w:rPr>
        <w:t>MMETSP0398,</w:t>
      </w:r>
      <w:r w:rsidR="008841C3">
        <w:rPr>
          <w:rFonts w:eastAsia="Times New Roman"/>
        </w:rPr>
        <w:t xml:space="preserve"> </w:t>
      </w:r>
      <w:r w:rsidR="004A20BC">
        <w:rPr>
          <w:rFonts w:eastAsia="Times New Roman"/>
        </w:rPr>
        <w:t>MMETSP0399,</w:t>
      </w:r>
      <w:r w:rsidR="008841C3">
        <w:rPr>
          <w:rFonts w:eastAsia="Times New Roman"/>
        </w:rPr>
        <w:t xml:space="preserve"> </w:t>
      </w:r>
      <w:r w:rsidR="004A20BC">
        <w:rPr>
          <w:rFonts w:eastAsia="Times New Roman"/>
        </w:rPr>
        <w:t>MMETSP0922)</w:t>
      </w:r>
      <w:r>
        <w:rPr>
          <w:rFonts w:eastAsia="Times New Roman"/>
        </w:rPr>
        <w:t xml:space="preserve">. In </w:t>
      </w:r>
      <w:r w:rsidR="009A1D71">
        <w:rPr>
          <w:rFonts w:eastAsia="Times New Roman"/>
        </w:rPr>
        <w:t>these</w:t>
      </w:r>
      <w:r>
        <w:rPr>
          <w:rFonts w:eastAsia="Times New Roman"/>
        </w:rPr>
        <w:t xml:space="preserve"> case</w:t>
      </w:r>
      <w:r w:rsidR="009A1D71">
        <w:rPr>
          <w:rFonts w:eastAsia="Times New Roman"/>
        </w:rPr>
        <w:t>s</w:t>
      </w:r>
      <w:r>
        <w:rPr>
          <w:rFonts w:eastAsia="Times New Roman"/>
        </w:rPr>
        <w:t xml:space="preserve">, </w:t>
      </w:r>
      <w:r w:rsidR="003B724E">
        <w:rPr>
          <w:rFonts w:eastAsia="Times New Roman"/>
        </w:rPr>
        <w:t xml:space="preserve">reads from multiple SRA records were </w:t>
      </w:r>
      <w:r w:rsidR="00CD2375">
        <w:rPr>
          <w:rFonts w:eastAsia="Times New Roman"/>
        </w:rPr>
        <w:t>concatenated</w:t>
      </w:r>
      <w:r w:rsidR="003B724E">
        <w:rPr>
          <w:rFonts w:eastAsia="Times New Roman"/>
        </w:rPr>
        <w:t xml:space="preserve"> together per sample.</w:t>
      </w:r>
      <w:r>
        <w:rPr>
          <w:rFonts w:eastAsia="Times New Roman"/>
        </w:rPr>
        <w:t xml:space="preserve"> </w:t>
      </w:r>
      <w:r w:rsidR="003B724E">
        <w:rPr>
          <w:rFonts w:eastAsia="Times New Roman"/>
        </w:rPr>
        <w:t xml:space="preserve">Taking these redundancies into consideration, there were a total of </w:t>
      </w:r>
      <w:r>
        <w:rPr>
          <w:rFonts w:eastAsia="Times New Roman"/>
        </w:rPr>
        <w:t xml:space="preserve">678 </w:t>
      </w:r>
      <w:r w:rsidR="003B724E">
        <w:rPr>
          <w:rFonts w:eastAsia="Times New Roman"/>
        </w:rPr>
        <w:t>re-</w:t>
      </w:r>
      <w:r>
        <w:rPr>
          <w:rFonts w:eastAsia="Times New Roman"/>
        </w:rPr>
        <w:t>assemblies</w:t>
      </w:r>
      <w:r w:rsidR="003B724E">
        <w:rPr>
          <w:rFonts w:eastAsia="Times New Roman"/>
        </w:rPr>
        <w:t xml:space="preserve"> generated from the 719 records in PRJNA231566</w:t>
      </w:r>
      <w:r>
        <w:rPr>
          <w:rFonts w:eastAsia="Times New Roman"/>
        </w:rPr>
        <w:t>.</w:t>
      </w:r>
      <w:r w:rsidR="003F339E">
        <w:rPr>
          <w:rFonts w:eastAsia="Times New Roman"/>
        </w:rPr>
        <w:t xml:space="preserve"> </w:t>
      </w:r>
      <w:r w:rsidR="00210331">
        <w:rPr>
          <w:rFonts w:eastAsia="Times New Roman"/>
        </w:rPr>
        <w:t xml:space="preserve">Assembly evaluation metrics were not calculated for </w:t>
      </w:r>
      <w:r w:rsidR="00B53EF9">
        <w:rPr>
          <w:rFonts w:eastAsia="Times New Roman"/>
        </w:rPr>
        <w:t>MMETSP samples with more than one SRA</w:t>
      </w:r>
      <w:r w:rsidR="00455B2F">
        <w:rPr>
          <w:rFonts w:eastAsia="Times New Roman"/>
        </w:rPr>
        <w:t xml:space="preserve"> record because these assemblies were different than the others, containing multiple samples</w:t>
      </w:r>
      <w:r w:rsidR="00D10F6D">
        <w:rPr>
          <w:rFonts w:eastAsia="Times New Roman"/>
        </w:rPr>
        <w:t xml:space="preserve">, and thus </w:t>
      </w:r>
      <w:r w:rsidR="00455B2F">
        <w:rPr>
          <w:rFonts w:eastAsia="Times New Roman"/>
        </w:rPr>
        <w:t xml:space="preserve">not </w:t>
      </w:r>
      <w:r w:rsidR="005E4AE4">
        <w:rPr>
          <w:rFonts w:eastAsia="Times New Roman"/>
        </w:rPr>
        <w:t xml:space="preserve">as </w:t>
      </w:r>
      <w:r w:rsidR="00455B2F">
        <w:rPr>
          <w:rFonts w:eastAsia="Times New Roman"/>
        </w:rPr>
        <w:t>comparable</w:t>
      </w:r>
      <w:r w:rsidR="00B53EF9">
        <w:rPr>
          <w:rFonts w:eastAsia="Times New Roman"/>
        </w:rPr>
        <w:t xml:space="preserve">. </w:t>
      </w:r>
    </w:p>
    <w:p w14:paraId="575BCABD" w14:textId="77777777" w:rsidR="00F00C59" w:rsidRDefault="00F00C59" w:rsidP="00A115A8">
      <w:pPr>
        <w:pStyle w:val="Normal1"/>
        <w:spacing w:line="240" w:lineRule="auto"/>
        <w:rPr>
          <w:rFonts w:eastAsia="Times New Roman"/>
        </w:rPr>
      </w:pPr>
    </w:p>
    <w:p w14:paraId="777D98E9" w14:textId="7454324B" w:rsidR="00F00C59" w:rsidRDefault="00067D9A" w:rsidP="00A115A8">
      <w:pPr>
        <w:pStyle w:val="Normal1"/>
        <w:spacing w:line="240" w:lineRule="auto"/>
        <w:rPr>
          <w:rFonts w:eastAsia="Times New Roman"/>
        </w:rPr>
      </w:pPr>
      <w:r>
        <w:t xml:space="preserve">Initial transcriptomes that were assembled by the </w:t>
      </w:r>
      <w:r>
        <w:rPr>
          <w:rFonts w:eastAsia="Times New Roman"/>
        </w:rPr>
        <w:t>National Center for Genome Resources (NCGR),</w:t>
      </w:r>
      <w:r>
        <w:t xml:space="preserve"> using methods and data</w:t>
      </w:r>
      <w:r>
        <w:rPr>
          <w:rFonts w:eastAsia="Times New Roman"/>
        </w:rPr>
        <w:t xml:space="preserve"> described in the original publication</w:t>
      </w:r>
      <w:r w:rsidR="003C25D7">
        <w:rPr>
          <w:rFonts w:eastAsia="Times New Roman"/>
        </w:rPr>
        <w:t xml:space="preserve"> </w:t>
      </w:r>
      <w:r w:rsidR="003C25D7">
        <w:rPr>
          <w:rFonts w:eastAsia="Times New Roman"/>
        </w:rPr>
        <w:fldChar w:fldCharType="begin" w:fldLock="1"/>
      </w:r>
      <w:r w:rsidR="00D86BEE">
        <w:rPr>
          <w:rFonts w:eastAsia="Times New Roman"/>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"[31]", "plainTextFormattedCitation" : "[31]", "previouslyFormattedCitation" : "[31]" }, "properties" : {  }, "schema" : "https://github.com/citation-style-language/schema/raw/master/csl-citation.json" }</w:instrText>
      </w:r>
      <w:r w:rsidR="003C25D7">
        <w:rPr>
          <w:rFonts w:eastAsia="Times New Roman"/>
        </w:rPr>
        <w:fldChar w:fldCharType="separate"/>
      </w:r>
      <w:r w:rsidR="00D86BEE" w:rsidRPr="00D86BEE">
        <w:rPr>
          <w:rFonts w:eastAsia="Times New Roman"/>
          <w:noProof/>
        </w:rPr>
        <w:t>[31]</w:t>
      </w:r>
      <w:r w:rsidR="003C25D7">
        <w:rPr>
          <w:rFonts w:eastAsia="Times New Roman"/>
        </w:rPr>
        <w:fldChar w:fldCharType="end"/>
      </w:r>
      <w:r>
        <w:rPr>
          <w:rFonts w:eastAsia="Times New Roman"/>
        </w:rPr>
        <w:t>,</w:t>
      </w:r>
      <w:r w:rsidR="00F00C59">
        <w:rPr>
          <w:rFonts w:eastAsia="Times New Roman"/>
        </w:rPr>
        <w:t xml:space="preserve"> were downloaded from </w:t>
      </w:r>
      <w:r w:rsidR="00F83E4D">
        <w:rPr>
          <w:rFonts w:eastAsia="Times New Roman"/>
        </w:rPr>
        <w:t xml:space="preserve">the </w:t>
      </w:r>
      <w:proofErr w:type="spellStart"/>
      <w:r w:rsidR="000F670D">
        <w:rPr>
          <w:rFonts w:eastAsia="Times New Roman"/>
        </w:rPr>
        <w:t>iM</w:t>
      </w:r>
      <w:r w:rsidR="00F00C59">
        <w:rPr>
          <w:rFonts w:eastAsia="Times New Roman"/>
        </w:rPr>
        <w:t>icrobe</w:t>
      </w:r>
      <w:proofErr w:type="spellEnd"/>
      <w:r w:rsidR="009A1D71">
        <w:rPr>
          <w:rFonts w:eastAsia="Times New Roman"/>
        </w:rPr>
        <w:t xml:space="preserve"> re</w:t>
      </w:r>
      <w:r w:rsidR="00F83E4D">
        <w:rPr>
          <w:rFonts w:eastAsia="Times New Roman"/>
        </w:rPr>
        <w:t>pository</w:t>
      </w:r>
      <w:r w:rsidR="00C27272">
        <w:rPr>
          <w:rFonts w:eastAsia="Times New Roman"/>
        </w:rPr>
        <w:t xml:space="preserve"> </w:t>
      </w:r>
      <w:r w:rsidR="00987745">
        <w:rPr>
          <w:rFonts w:eastAsia="Times New Roman"/>
        </w:rPr>
        <w:t>to</w:t>
      </w:r>
      <w:r w:rsidR="00C27272">
        <w:rPr>
          <w:rFonts w:eastAsia="Times New Roman"/>
        </w:rPr>
        <w:t xml:space="preserve"> compar</w:t>
      </w:r>
      <w:r w:rsidR="00987745">
        <w:rPr>
          <w:rFonts w:eastAsia="Times New Roman"/>
        </w:rPr>
        <w:t>e</w:t>
      </w:r>
      <w:r w:rsidR="00C27272">
        <w:rPr>
          <w:rFonts w:eastAsia="Times New Roman"/>
        </w:rPr>
        <w:t xml:space="preserve"> with our re-assemblies</w:t>
      </w:r>
      <w:r w:rsidR="00481E3C">
        <w:rPr>
          <w:rFonts w:eastAsia="Times New Roman"/>
        </w:rPr>
        <w:t xml:space="preserve"> (</w:t>
      </w:r>
      <w:hyperlink r:id="rId11" w:history="1">
        <w:r w:rsidR="002327F5" w:rsidRPr="00075E41">
          <w:rPr>
            <w:rStyle w:val="Hyperlink"/>
            <w:rFonts w:eastAsia="Times New Roman"/>
          </w:rPr>
          <w:t>ftp://ftp.imicrobe.us/projects/104/)</w:t>
        </w:r>
      </w:hyperlink>
      <w:r w:rsidR="002327F5">
        <w:rPr>
          <w:rFonts w:eastAsia="Times New Roman"/>
        </w:rPr>
        <w:t xml:space="preserve">. </w:t>
      </w:r>
      <w:r>
        <w:rPr>
          <w:rFonts w:eastAsia="Times New Roman"/>
        </w:rPr>
        <w:t>There were two versions of each assembly, ‘</w:t>
      </w:r>
      <w:proofErr w:type="spellStart"/>
      <w:r>
        <w:rPr>
          <w:rFonts w:eastAsia="Times New Roman"/>
        </w:rPr>
        <w:t>nt</w:t>
      </w:r>
      <w:proofErr w:type="spellEnd"/>
      <w:r>
        <w:rPr>
          <w:rFonts w:eastAsia="Times New Roman"/>
        </w:rPr>
        <w:t>’ and ‘</w:t>
      </w:r>
      <w:proofErr w:type="spellStart"/>
      <w:r>
        <w:rPr>
          <w:rFonts w:eastAsia="Times New Roman"/>
        </w:rPr>
        <w:t>cds</w:t>
      </w:r>
      <w:proofErr w:type="spellEnd"/>
      <w:r>
        <w:rPr>
          <w:rFonts w:eastAsia="Times New Roman"/>
        </w:rPr>
        <w:t>’. The version used for comparison is noted below in each evaluation step. To our knowledge, the NCGR took extra post-processing steps to filter content, leaving only coding sequences in the ‘</w:t>
      </w:r>
      <w:proofErr w:type="spellStart"/>
      <w:r>
        <w:rPr>
          <w:rFonts w:eastAsia="Times New Roman"/>
        </w:rPr>
        <w:t>cds</w:t>
      </w:r>
      <w:proofErr w:type="spellEnd"/>
      <w:r>
        <w:rPr>
          <w:rFonts w:eastAsia="Times New Roman"/>
        </w:rPr>
        <w:t xml:space="preserve">’ versions of each assembly </w:t>
      </w:r>
      <w:r w:rsidR="003C25D7">
        <w:rPr>
          <w:rFonts w:eastAsia="Times New Roman"/>
        </w:rPr>
        <w:fldChar w:fldCharType="begin" w:fldLock="1"/>
      </w:r>
      <w:r w:rsidR="00D86BEE">
        <w:rPr>
          <w:rFonts w:eastAsia="Times New Roman"/>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"[31]", "plainTextFormattedCitation" : "[31]", "previouslyFormattedCitation" : "[31]" }, "properties" : {  }, "schema" : "https://github.com/citation-style-language/schema/raw/master/csl-citation.json" }</w:instrText>
      </w:r>
      <w:r w:rsidR="003C25D7">
        <w:rPr>
          <w:rFonts w:eastAsia="Times New Roman"/>
        </w:rPr>
        <w:fldChar w:fldCharType="separate"/>
      </w:r>
      <w:r w:rsidR="00D86BEE" w:rsidRPr="00D86BEE">
        <w:rPr>
          <w:rFonts w:eastAsia="Times New Roman"/>
          <w:noProof/>
        </w:rPr>
        <w:t>[31]</w:t>
      </w:r>
      <w:r w:rsidR="003C25D7">
        <w:rPr>
          <w:rFonts w:eastAsia="Times New Roman"/>
        </w:rPr>
        <w:fldChar w:fldCharType="end"/>
      </w:r>
      <w:r w:rsidR="003C25D7">
        <w:rPr>
          <w:rFonts w:eastAsia="Times New Roman"/>
        </w:rPr>
        <w:t>.</w:t>
      </w:r>
    </w:p>
    <w:p w14:paraId="7340FB89" w14:textId="77777777" w:rsidR="00A73D29" w:rsidRDefault="00A73D29" w:rsidP="00A115A8">
      <w:pPr>
        <w:pStyle w:val="Normal1"/>
        <w:spacing w:line="240" w:lineRule="auto"/>
        <w:rPr>
          <w:rFonts w:eastAsia="Times New Roman"/>
        </w:rPr>
      </w:pPr>
    </w:p>
    <w:p w14:paraId="1EFEA930" w14:textId="26798A5A" w:rsidR="00A73D29" w:rsidRDefault="00070010" w:rsidP="00A115A8">
      <w:pPr>
        <w:pStyle w:val="Normal1"/>
        <w:spacing w:line="240" w:lineRule="auto"/>
        <w:outlineLvl w:val="0"/>
        <w:rPr>
          <w:rFonts w:eastAsia="Times New Roman"/>
        </w:rPr>
      </w:pPr>
      <w:r>
        <w:rPr>
          <w:rFonts w:eastAsia="Times New Roman"/>
        </w:rPr>
        <w:t xml:space="preserve">2. </w:t>
      </w:r>
      <w:r w:rsidR="009A1D71">
        <w:rPr>
          <w:rFonts w:eastAsia="Times New Roman"/>
        </w:rPr>
        <w:t>Perform quality c</w:t>
      </w:r>
      <w:r>
        <w:rPr>
          <w:rFonts w:eastAsia="Times New Roman"/>
        </w:rPr>
        <w:t>ontrol</w:t>
      </w:r>
    </w:p>
    <w:p w14:paraId="3354CA39" w14:textId="77777777" w:rsidR="009A1D71" w:rsidRDefault="009A1D71" w:rsidP="00A115A8">
      <w:pPr>
        <w:pStyle w:val="Normal1"/>
        <w:spacing w:line="240" w:lineRule="auto"/>
        <w:rPr>
          <w:rFonts w:eastAsia="Times New Roman"/>
        </w:rPr>
      </w:pPr>
    </w:p>
    <w:p w14:paraId="73E9B7DA" w14:textId="3805F915" w:rsidR="00743EE9" w:rsidRPr="00743EE9" w:rsidRDefault="003B724E" w:rsidP="00A115A8">
      <w:pPr>
        <w:spacing w:line="240" w:lineRule="auto"/>
        <w:rPr>
          <w:rFonts w:eastAsia="Times New Roman"/>
          <w:lang w:val="en-US"/>
        </w:rPr>
      </w:pPr>
      <w:r>
        <w:rPr>
          <w:rFonts w:eastAsia="Times New Roman"/>
        </w:rPr>
        <w:lastRenderedPageBreak/>
        <w:t xml:space="preserve">Reads were analyzed with </w:t>
      </w:r>
      <w:proofErr w:type="spellStart"/>
      <w:r w:rsidR="00BB39BA">
        <w:rPr>
          <w:rFonts w:eastAsia="Times New Roman"/>
        </w:rPr>
        <w:t>F</w:t>
      </w:r>
      <w:r w:rsidR="00070010">
        <w:rPr>
          <w:rFonts w:eastAsia="Times New Roman"/>
        </w:rPr>
        <w:t>astQC</w:t>
      </w:r>
      <w:proofErr w:type="spellEnd"/>
      <w:r w:rsidR="00070010">
        <w:rPr>
          <w:rFonts w:eastAsia="Times New Roman"/>
        </w:rPr>
        <w:t xml:space="preserve"> (version 0.11.5) </w:t>
      </w:r>
      <w:r w:rsidR="00043BE2">
        <w:rPr>
          <w:rFonts w:eastAsia="Times New Roman"/>
        </w:rPr>
        <w:t xml:space="preserve">and </w:t>
      </w:r>
      <w:proofErr w:type="spellStart"/>
      <w:r w:rsidR="00043BE2">
        <w:rPr>
          <w:rFonts w:eastAsia="Times New Roman"/>
        </w:rPr>
        <w:t>multiqc</w:t>
      </w:r>
      <w:proofErr w:type="spellEnd"/>
      <w:r w:rsidR="00043BE2">
        <w:rPr>
          <w:rFonts w:eastAsia="Times New Roman"/>
        </w:rPr>
        <w:t xml:space="preserve"> (version 1.2) </w:t>
      </w:r>
      <w:r w:rsidR="00043BE2">
        <w:rPr>
          <w:rFonts w:eastAsia="Times New Roman"/>
        </w:rPr>
        <w:fldChar w:fldCharType="begin" w:fldLock="1"/>
      </w:r>
      <w:r w:rsidR="00D86BEE">
        <w:rPr>
          <w:rFonts w:eastAsia="Times New Roman"/>
        </w:rPr>
        <w:instrText>ADDIN CSL_CITATION { "citationItems" : [ { "id" : "ITEM-1", "itemData" : { "DOI" : "10.1093/bioinformatics/btw354", "ISBN" : "13674811 (Electronic)", "ISSN" : "14602059", "PMID" : "27312411", "abstract" : "MOTIVATION Fast and accurate quality control is essential for studies involving next-generation sequencing data. Whilst numerous tools exist to quantify QC metrics, there is no common approach to flexibly integrate these across tools and large sample sets. Assessing analysis results across an entire project can be time consuming and error prone; batch effects and outlier samples can easily be missed in the early stages of analysis. RESULTS We present MultiQC, a tool to create a single report visualising output from multiple tools across many samples, enabling global trends and biases to be quickly identified. MultiQC can plot data from many common bioinformatics tools and is built to allow easy extension and customization. AVAILABILITY MultiQC is available with an GNU GPLv3 license on GitHub, the Python Package Index and Bioconda. Documentation and example reports available at http://multiqc.info CONTACT: phil.ewels@scilifelab.se.", "author" : [ { "dropping-particle" : "", "family" : "Ewels", "given" : "Philip", "non-dropping-particle" : "", "parse-names" : false, "suffix" : "" }, { "dropping-particle" : "", "family" : "Magnusson", "given" : "M\u00e5ns", "non-dropping-particle" : "", "parse-names" : false, "suffix" : "" }, { "dropping-particle" : "", "family" : "Lundin", "given" : "Sverker", "non-dropping-particle" : "", "parse-names" : false, "suffix" : "" }, { "dropping-particle" : "", "family" : "K\u00e4ller", "given" : "Max", "non-dropping-particle" : "", "parse-names" : false, "suffix" : "" } ], "container-title" : "Bioinformatics", "id" : "ITEM-1", "issue" : "19", "issued" : { "date-parts" : [ [ "2016", "10", "1" ] ] }, "page" : "3047-3048", "publisher" : "Oxford University Press", "title" : "MultiQC: Summarize analysis results for multiple tools and samples in a single report", "type" : "article-journal", "volume" : "32" }, "uris" : [ "http://www.mendeley.com/documents/?uuid=2b3e0fd1-4831-310e-9a52-53c226c4051a" ] } ], "mendeley" : { "formattedCitation" : "[45]", "plainTextFormattedCitation" : "[45]", "previouslyFormattedCitation" : "[45]" }, "properties" : {  }, "schema" : "https://github.com/citation-style-language/schema/raw/master/csl-citation.json" }</w:instrText>
      </w:r>
      <w:r w:rsidR="00043BE2">
        <w:rPr>
          <w:rFonts w:eastAsia="Times New Roman"/>
        </w:rPr>
        <w:fldChar w:fldCharType="separate"/>
      </w:r>
      <w:r w:rsidR="00D86BEE" w:rsidRPr="00D86BEE">
        <w:rPr>
          <w:rFonts w:eastAsia="Times New Roman"/>
          <w:noProof/>
        </w:rPr>
        <w:t>[45]</w:t>
      </w:r>
      <w:r w:rsidR="00043BE2">
        <w:rPr>
          <w:rFonts w:eastAsia="Times New Roman"/>
        </w:rPr>
        <w:fldChar w:fldCharType="end"/>
      </w:r>
      <w:r w:rsidR="00043BE2">
        <w:rPr>
          <w:rFonts w:eastAsia="Times New Roman"/>
        </w:rPr>
        <w:t xml:space="preserve"> </w:t>
      </w:r>
      <w:r w:rsidR="00070010">
        <w:rPr>
          <w:rFonts w:eastAsia="Times New Roman"/>
        </w:rPr>
        <w:t xml:space="preserve">to confirm overall qualities before and after trimming. </w:t>
      </w:r>
      <w:r w:rsidR="00CB3267">
        <w:rPr>
          <w:rFonts w:eastAsia="Times New Roman"/>
        </w:rPr>
        <w:t xml:space="preserve">A conservative trimming approach </w:t>
      </w:r>
      <w:r w:rsidR="00067D9A">
        <w:rPr>
          <w:rFonts w:eastAsia="Times New Roman"/>
        </w:rPr>
        <w:fldChar w:fldCharType="begin" w:fldLock="1"/>
      </w:r>
      <w:r w:rsidR="00067D9A">
        <w:rPr>
          <w:rFonts w:eastAsia="Times New Roman"/>
        </w:rPr>
        <w:instrText>ADDIN CSL_CITATION { "citationItems" : [ { "id" : "ITEM-1", "itemData" : { "DOI" : "10.3389/fgene.2014.00013", "ISSN" : "1664-8021", "abstract" : "The widespread and rapid adoption of high-throughput sequencing technologies has afforded researchers the opportunity to gain a deep understanding of genome level processes that underlie evolutionary change, and perhaps more importantly, the links between genotype and phenotype. In particular, researchers interested in functional biology and adaptation have used these technologies to sequence mRNA transcriptomes of specific tissues, which in turn are often compared to other tissues, or other individuals with different phenotypes. While these techniques are extremely powerful, careful attention to data quality is required. In particular, because high-throughput sequencing is more error-prone than traditional Sanger sequencing, quality trimming of sequence reads should be an important step in all data processing pipelines. While several software packages for quality trimming exist, no general guidelines for the specifics of trimming have been developed. Here, using empirically derived sequence data, I provide general recommendations regarding the optimal strength of trimming, specifically in mRNA-Seq studies. Although very aggressive quality trimming is common, this study suggests that a more gentle trimming, specifically of those nucleotides whose Phred score &lt; 2 or &lt; 5, is optimal for most studies across a wide variety of metrics.", "author" : [ { "dropping-particle" : "", "family" : "MacManes", "given" : "Matthew D.", "non-dropping-particle" : "", "parse-names" : false, "suffix" : "" } ], "container-title" : "Frontiers in Genetics", "id" : "ITEM-1", "issued" : { "date-parts" : [ [ "2014", "1", "31" ] ] }, "page" : "13", "publisher" : "Frontiers", "title" : "On the optimal trimming of high-throughput mRNA sequence data", "type" : "article-journal", "volume" : "5" }, "uris" : [ "http://www.mendeley.com/documents/?uuid=350e9e45-fa6b-341b-91e8-ad7bc036d60e" ] } ], "mendeley" : { "formattedCitation" : "[46]", "plainTextFormattedCitation" : "[46]", "previouslyFormattedCitation" : "[46]" }, "properties" : {  }, "schema" : "https://github.com/citation-style-language/schema/raw/master/csl-citation.json" }</w:instrText>
      </w:r>
      <w:r w:rsidR="00067D9A">
        <w:rPr>
          <w:rFonts w:eastAsia="Times New Roman"/>
        </w:rPr>
        <w:fldChar w:fldCharType="separate"/>
      </w:r>
      <w:r w:rsidR="00067D9A" w:rsidRPr="00067D9A">
        <w:rPr>
          <w:rFonts w:eastAsia="Times New Roman"/>
          <w:noProof/>
        </w:rPr>
        <w:t>[46]</w:t>
      </w:r>
      <w:r w:rsidR="00067D9A">
        <w:rPr>
          <w:rFonts w:eastAsia="Times New Roman"/>
        </w:rPr>
        <w:fldChar w:fldCharType="end"/>
      </w:r>
      <w:r w:rsidR="00067D9A">
        <w:rPr>
          <w:rFonts w:eastAsia="Times New Roman"/>
        </w:rPr>
        <w:t xml:space="preserve"> </w:t>
      </w:r>
      <w:r w:rsidR="00F90B78">
        <w:rPr>
          <w:rFonts w:eastAsia="Times New Roman"/>
        </w:rPr>
        <w:t xml:space="preserve">was used </w:t>
      </w:r>
      <w:r w:rsidR="00CB3267">
        <w:rPr>
          <w:rFonts w:eastAsia="Times New Roman"/>
        </w:rPr>
        <w:t xml:space="preserve">with </w:t>
      </w:r>
      <w:proofErr w:type="spellStart"/>
      <w:r w:rsidR="009A1D71">
        <w:rPr>
          <w:rFonts w:eastAsia="Times New Roman"/>
        </w:rPr>
        <w:t>Trimmomatic</w:t>
      </w:r>
      <w:proofErr w:type="spellEnd"/>
      <w:r w:rsidR="009A1D71">
        <w:rPr>
          <w:rFonts w:eastAsia="Times New Roman"/>
        </w:rPr>
        <w:t xml:space="preserve"> (version 0.33) </w:t>
      </w:r>
      <w:r w:rsidR="009A1D71">
        <w:rPr>
          <w:rFonts w:eastAsia="Times New Roman"/>
        </w:rPr>
        <w:fldChar w:fldCharType="begin" w:fldLock="1"/>
      </w:r>
      <w:r w:rsidR="00D86BEE">
        <w:rPr>
          <w:rFonts w:eastAsia="Times New Roman"/>
        </w:rPr>
        <w:instrText>ADDIN CSL_CITATION { "citationItems" : [ { "id" : "ITEM-1", "itemData" : { "DOI" : "10.1093/bioinformatics/btu170", "ISBN" : "1367-4803", "ISSN" : "14602059", "PMID" : "24695404", "abstract" : "MOTIVATION: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data.\\n\\nRESULTS: The value of NGS read preprocessing is demonstrated for both reference-based and reference-free tasks. Trimmomatic is shown to produce output that is at least competitive with, and in many cases superior to, that produced by other tools, in all scenarios tested.\\n\\nAVAILABILITY AND IMPLEMENTATION: Trimmomatic is licensed under GPL V3. It is cross-platform (Java 1.5+ required) and available at http://www.usadellab.org/cms/index.php?page=trimmomatic\\n\\nCONTACT: usadel@bio1.rwth-aachen.de\\n\\nSUPPLEMENTARY INFORMATION: Supplementary data are available at Bioinformatics online.",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"[28]", "plainTextFormattedCitation" : "[28]", "previouslyFormattedCitation" : "[28]" }, "properties" : {  }, "schema" : "https://github.com/citation-style-language/schema/raw/master/csl-citation.json" }</w:instrText>
      </w:r>
      <w:r w:rsidR="009A1D71">
        <w:rPr>
          <w:rFonts w:eastAsia="Times New Roman"/>
        </w:rPr>
        <w:fldChar w:fldCharType="separate"/>
      </w:r>
      <w:r w:rsidR="00D86BEE" w:rsidRPr="00D86BEE">
        <w:rPr>
          <w:rFonts w:eastAsia="Times New Roman"/>
          <w:noProof/>
        </w:rPr>
        <w:t>[28]</w:t>
      </w:r>
      <w:r w:rsidR="009A1D71">
        <w:rPr>
          <w:rFonts w:eastAsia="Times New Roman"/>
        </w:rPr>
        <w:fldChar w:fldCharType="end"/>
      </w:r>
      <w:r w:rsidR="009A1D71">
        <w:rPr>
          <w:rFonts w:eastAsia="Times New Roman"/>
        </w:rPr>
        <w:t xml:space="preserve"> </w:t>
      </w:r>
      <w:r w:rsidR="00E1715F">
        <w:rPr>
          <w:rFonts w:eastAsia="Times New Roman"/>
        </w:rPr>
        <w:t xml:space="preserve">to remove residual Illumina adapters </w:t>
      </w:r>
      <w:r w:rsidR="009A1D71">
        <w:rPr>
          <w:rFonts w:eastAsia="Times New Roman"/>
        </w:rPr>
        <w:t xml:space="preserve">and </w:t>
      </w:r>
      <w:r w:rsidR="00CB3267">
        <w:rPr>
          <w:rFonts w:eastAsia="Times New Roman"/>
        </w:rPr>
        <w:t xml:space="preserve">cut bases </w:t>
      </w:r>
      <w:r w:rsidR="00743EE9">
        <w:rPr>
          <w:rFonts w:eastAsia="Times New Roman"/>
        </w:rPr>
        <w:t>off the start (</w:t>
      </w:r>
      <w:r w:rsidR="00743EE9">
        <w:rPr>
          <w:rFonts w:eastAsia="Times New Roman"/>
          <w:lang w:val="en-US"/>
        </w:rPr>
        <w:t>LEADING</w:t>
      </w:r>
      <w:r w:rsidR="00743EE9">
        <w:rPr>
          <w:rFonts w:eastAsia="Times New Roman"/>
        </w:rPr>
        <w:t xml:space="preserve">) and end (TRAILING) of reads if </w:t>
      </w:r>
      <w:r w:rsidR="00AB7E4E">
        <w:rPr>
          <w:rFonts w:eastAsia="Times New Roman"/>
        </w:rPr>
        <w:t>they we</w:t>
      </w:r>
      <w:r w:rsidR="0012177A">
        <w:rPr>
          <w:rFonts w:eastAsia="Times New Roman"/>
        </w:rPr>
        <w:t xml:space="preserve">re </w:t>
      </w:r>
      <w:r w:rsidR="00743EE9">
        <w:rPr>
          <w:rFonts w:eastAsia="Times New Roman"/>
        </w:rPr>
        <w:t xml:space="preserve">below </w:t>
      </w:r>
      <w:r w:rsidR="00CB3267">
        <w:rPr>
          <w:rFonts w:eastAsia="Times New Roman"/>
        </w:rPr>
        <w:t xml:space="preserve">a threshold </w:t>
      </w:r>
      <w:proofErr w:type="spellStart"/>
      <w:r w:rsidR="00226A73">
        <w:rPr>
          <w:rFonts w:eastAsia="Times New Roman"/>
        </w:rPr>
        <w:t>P</w:t>
      </w:r>
      <w:r w:rsidR="00A0529B">
        <w:rPr>
          <w:rFonts w:eastAsia="Times New Roman"/>
        </w:rPr>
        <w:t>hred</w:t>
      </w:r>
      <w:proofErr w:type="spellEnd"/>
      <w:r w:rsidR="00A0529B">
        <w:rPr>
          <w:rFonts w:eastAsia="Times New Roman"/>
        </w:rPr>
        <w:t xml:space="preserve"> </w:t>
      </w:r>
      <w:r w:rsidR="00CB3267">
        <w:rPr>
          <w:rFonts w:eastAsia="Times New Roman"/>
        </w:rPr>
        <w:t>quality score (Q</w:t>
      </w:r>
      <w:r w:rsidR="001B09C8">
        <w:rPr>
          <w:rFonts w:eastAsia="Times New Roman"/>
        </w:rPr>
        <w:t>&lt;</w:t>
      </w:r>
      <w:r w:rsidR="00CB3267">
        <w:rPr>
          <w:rFonts w:eastAsia="Times New Roman"/>
        </w:rPr>
        <w:t>2)</w:t>
      </w:r>
      <w:r w:rsidR="009A1D71">
        <w:rPr>
          <w:rFonts w:eastAsia="Times New Roman"/>
        </w:rPr>
        <w:t>.</w:t>
      </w:r>
    </w:p>
    <w:p w14:paraId="5715CF5E" w14:textId="77777777" w:rsidR="00A73D29" w:rsidRDefault="00A73D29" w:rsidP="00A115A8">
      <w:pPr>
        <w:pStyle w:val="Normal1"/>
        <w:spacing w:line="240" w:lineRule="auto"/>
        <w:rPr>
          <w:rFonts w:eastAsia="Times New Roman"/>
        </w:rPr>
      </w:pPr>
    </w:p>
    <w:p w14:paraId="7AC11B0B" w14:textId="1FBD5732" w:rsidR="00A73D29" w:rsidRDefault="009A1D71" w:rsidP="00A115A8">
      <w:pPr>
        <w:pStyle w:val="Normal1"/>
        <w:spacing w:line="240" w:lineRule="auto"/>
        <w:outlineLvl w:val="0"/>
        <w:rPr>
          <w:rFonts w:eastAsia="Times New Roman"/>
        </w:rPr>
      </w:pPr>
      <w:r>
        <w:rPr>
          <w:rFonts w:eastAsia="Times New Roman"/>
        </w:rPr>
        <w:t>3. Apply digital n</w:t>
      </w:r>
      <w:r w:rsidR="00070010">
        <w:rPr>
          <w:rFonts w:eastAsia="Times New Roman"/>
        </w:rPr>
        <w:t>ormalization</w:t>
      </w:r>
    </w:p>
    <w:p w14:paraId="103703C8" w14:textId="77777777" w:rsidR="009A1D71" w:rsidRDefault="009A1D71" w:rsidP="00A115A8">
      <w:pPr>
        <w:pStyle w:val="Normal1"/>
        <w:spacing w:line="240" w:lineRule="auto"/>
        <w:rPr>
          <w:rFonts w:eastAsia="Times New Roman"/>
        </w:rPr>
      </w:pPr>
    </w:p>
    <w:p w14:paraId="24061036" w14:textId="73070D9D" w:rsidR="00502430" w:rsidRDefault="00502430" w:rsidP="00502430">
      <w:pPr>
        <w:rPr>
          <w:rFonts w:eastAsia="Times New Roman"/>
        </w:rPr>
      </w:pPr>
      <w:r>
        <w:rPr>
          <w:rFonts w:eastAsia="Times New Roman"/>
        </w:rPr>
        <w:t xml:space="preserve">To decrease the memory requirements for each assembly, reads were interleaved, normalized to a </w:t>
      </w:r>
      <w:r>
        <w:rPr>
          <w:rFonts w:eastAsia="Times New Roman"/>
          <w:i/>
        </w:rPr>
        <w:t>k</w:t>
      </w:r>
      <w:r>
        <w:rPr>
          <w:rFonts w:eastAsia="Times New Roman"/>
        </w:rPr>
        <w:t>-</w:t>
      </w:r>
      <w:proofErr w:type="spellStart"/>
      <w:r>
        <w:rPr>
          <w:rFonts w:eastAsia="Times New Roman"/>
        </w:rPr>
        <w:t>mer</w:t>
      </w:r>
      <w:proofErr w:type="spellEnd"/>
      <w:r>
        <w:rPr>
          <w:rFonts w:eastAsia="Times New Roman"/>
        </w:rPr>
        <w:t xml:space="preserve"> (</w:t>
      </w:r>
      <w:r>
        <w:rPr>
          <w:rFonts w:eastAsia="Times New Roman"/>
          <w:i/>
        </w:rPr>
        <w:t xml:space="preserve">k </w:t>
      </w:r>
      <w:r>
        <w:rPr>
          <w:rFonts w:eastAsia="Times New Roman"/>
        </w:rPr>
        <w:t xml:space="preserve">= 20) coverage of 20 and a memory size of 4e9, then low-abundance </w:t>
      </w:r>
      <w:r>
        <w:rPr>
          <w:rFonts w:eastAsia="Times New Roman"/>
          <w:i/>
        </w:rPr>
        <w:t>k-</w:t>
      </w:r>
      <w:proofErr w:type="spellStart"/>
      <w:r>
        <w:rPr>
          <w:rFonts w:eastAsia="Times New Roman"/>
        </w:rPr>
        <w:t>mers</w:t>
      </w:r>
      <w:proofErr w:type="spellEnd"/>
      <w:r>
        <w:rPr>
          <w:rFonts w:eastAsia="Times New Roman"/>
        </w:rPr>
        <w:t xml:space="preserve"> </w:t>
      </w:r>
      <w:r w:rsidRPr="00091AB2">
        <w:rPr>
          <w:rFonts w:eastAsia="Times New Roman"/>
        </w:rPr>
        <w:t xml:space="preserve">from </w:t>
      </w:r>
      <w:r w:rsidR="00F92A12">
        <w:rPr>
          <w:rFonts w:eastAsia="Times New Roman"/>
        </w:rPr>
        <w:t>reads</w:t>
      </w:r>
      <w:r w:rsidR="00067D9A">
        <w:rPr>
          <w:rFonts w:eastAsia="Times New Roman"/>
        </w:rPr>
        <w:t xml:space="preserve"> </w:t>
      </w:r>
      <w:r w:rsidR="00670CB4">
        <w:rPr>
          <w:rFonts w:eastAsia="Times New Roman"/>
        </w:rPr>
        <w:t>with</w:t>
      </w:r>
      <w:r>
        <w:rPr>
          <w:rFonts w:eastAsia="Times New Roman"/>
        </w:rPr>
        <w:t xml:space="preserve"> </w:t>
      </w:r>
      <w:r w:rsidR="00670CB4">
        <w:rPr>
          <w:rFonts w:eastAsia="Times New Roman"/>
        </w:rPr>
        <w:t xml:space="preserve">a coverage above 18 </w:t>
      </w:r>
      <w:r>
        <w:rPr>
          <w:rFonts w:eastAsia="Times New Roman"/>
        </w:rPr>
        <w:t>were trimmed. Orphaned reads, where the mated pair was removed during normalization, were included in the assembly.</w:t>
      </w:r>
    </w:p>
    <w:p w14:paraId="30E8F61C" w14:textId="77777777" w:rsidR="00A73D29" w:rsidRDefault="00A73D29" w:rsidP="00A115A8">
      <w:pPr>
        <w:pStyle w:val="Normal1"/>
        <w:spacing w:line="240" w:lineRule="auto"/>
        <w:rPr>
          <w:rFonts w:eastAsia="Times New Roman"/>
        </w:rPr>
      </w:pPr>
    </w:p>
    <w:p w14:paraId="74365D0C" w14:textId="387CCAB6" w:rsidR="00A73D29" w:rsidRDefault="00464C16" w:rsidP="00A115A8">
      <w:pPr>
        <w:pStyle w:val="Normal1"/>
        <w:spacing w:line="240" w:lineRule="auto"/>
        <w:outlineLvl w:val="0"/>
        <w:rPr>
          <w:rFonts w:eastAsia="Times New Roman"/>
        </w:rPr>
      </w:pPr>
      <w:r>
        <w:rPr>
          <w:rFonts w:eastAsia="Times New Roman"/>
        </w:rPr>
        <w:t>4. Assemble</w:t>
      </w:r>
    </w:p>
    <w:p w14:paraId="0B9D08CB" w14:textId="77777777" w:rsidR="009A1D71" w:rsidRDefault="009A1D71" w:rsidP="00A115A8">
      <w:pPr>
        <w:pStyle w:val="Normal1"/>
        <w:spacing w:line="240" w:lineRule="auto"/>
        <w:rPr>
          <w:rFonts w:eastAsia="Times New Roman"/>
        </w:rPr>
      </w:pPr>
    </w:p>
    <w:p w14:paraId="649C7D22" w14:textId="54469DC6" w:rsidR="00A73D29" w:rsidRDefault="00070010" w:rsidP="00A115A8">
      <w:pPr>
        <w:pStyle w:val="Normal1"/>
        <w:spacing w:line="240" w:lineRule="auto"/>
        <w:rPr>
          <w:rFonts w:eastAsia="Times New Roman"/>
        </w:rPr>
      </w:pPr>
      <w:r>
        <w:rPr>
          <w:rFonts w:eastAsia="Times New Roman"/>
        </w:rPr>
        <w:t xml:space="preserve">Transcriptomes were assembled from normalized reads with Trinity </w:t>
      </w:r>
      <w:r w:rsidR="00B434E1">
        <w:rPr>
          <w:rFonts w:eastAsia="Times New Roman"/>
        </w:rPr>
        <w:t>2.2.0</w:t>
      </w:r>
      <w:r w:rsidR="009A1D71">
        <w:rPr>
          <w:rFonts w:eastAsia="Times New Roman"/>
        </w:rPr>
        <w:t xml:space="preserve"> using default parameters</w:t>
      </w:r>
      <w:r w:rsidR="003E5071">
        <w:rPr>
          <w:rFonts w:eastAsia="Times New Roman"/>
        </w:rPr>
        <w:t xml:space="preserve"> (</w:t>
      </w:r>
      <w:r w:rsidR="003E5071">
        <w:rPr>
          <w:rFonts w:eastAsia="Times New Roman"/>
          <w:i/>
        </w:rPr>
        <w:t xml:space="preserve">k </w:t>
      </w:r>
      <w:r w:rsidR="003E5071">
        <w:rPr>
          <w:rFonts w:eastAsia="Times New Roman"/>
        </w:rPr>
        <w:t>= 25)</w:t>
      </w:r>
      <w:r w:rsidR="009A1D71">
        <w:rPr>
          <w:rFonts w:eastAsia="Times New Roman"/>
        </w:rPr>
        <w:t>.</w:t>
      </w:r>
    </w:p>
    <w:p w14:paraId="0A3F0B97" w14:textId="77777777" w:rsidR="009A1D71" w:rsidRDefault="009A1D71" w:rsidP="00A115A8">
      <w:pPr>
        <w:pStyle w:val="Normal1"/>
        <w:spacing w:line="240" w:lineRule="auto"/>
        <w:rPr>
          <w:rFonts w:eastAsia="Times New Roman"/>
        </w:rPr>
      </w:pPr>
    </w:p>
    <w:p w14:paraId="00D4D7C1" w14:textId="3CB6D511" w:rsidR="009A1D71" w:rsidRDefault="009A1D71" w:rsidP="00A115A8">
      <w:pPr>
        <w:pStyle w:val="Normal1"/>
        <w:spacing w:line="240" w:lineRule="auto"/>
        <w:rPr>
          <w:rFonts w:eastAsia="Times New Roman"/>
        </w:rPr>
      </w:pPr>
      <w:r>
        <w:rPr>
          <w:rFonts w:eastAsia="Times New Roman"/>
        </w:rPr>
        <w:t>The resulting assemblies are referred to below as the “Lab for Data Int</w:t>
      </w:r>
      <w:r w:rsidR="00812E63">
        <w:rPr>
          <w:rFonts w:eastAsia="Times New Roman"/>
        </w:rPr>
        <w:t>ensive Biology” assemblies, or DIB</w:t>
      </w:r>
      <w:r w:rsidR="00C97D63">
        <w:rPr>
          <w:rFonts w:eastAsia="Times New Roman"/>
        </w:rPr>
        <w:t xml:space="preserve"> assemblies</w:t>
      </w:r>
      <w:r w:rsidR="00812E63">
        <w:rPr>
          <w:rFonts w:eastAsia="Times New Roman"/>
        </w:rPr>
        <w:t>.</w:t>
      </w:r>
      <w:r w:rsidR="007F417C">
        <w:rPr>
          <w:rFonts w:eastAsia="Times New Roman"/>
        </w:rPr>
        <w:t xml:space="preserve"> The original assemblies are referred to as the NCGR assemblies.</w:t>
      </w:r>
    </w:p>
    <w:p w14:paraId="62797138" w14:textId="77777777" w:rsidR="00A73D29" w:rsidRDefault="00A73D29" w:rsidP="00A115A8">
      <w:pPr>
        <w:pStyle w:val="Normal1"/>
        <w:spacing w:line="240" w:lineRule="auto"/>
        <w:rPr>
          <w:rFonts w:eastAsia="Times New Roman"/>
        </w:rPr>
      </w:pPr>
    </w:p>
    <w:p w14:paraId="0BCAB479" w14:textId="3FDD1345" w:rsidR="00FA6FFE" w:rsidRDefault="00FA6FFE" w:rsidP="00A115A8">
      <w:pPr>
        <w:pStyle w:val="Normal1"/>
        <w:spacing w:line="240" w:lineRule="auto"/>
        <w:outlineLvl w:val="0"/>
        <w:rPr>
          <w:rFonts w:eastAsia="Times New Roman"/>
        </w:rPr>
      </w:pPr>
      <w:r>
        <w:rPr>
          <w:rFonts w:eastAsia="Times New Roman"/>
        </w:rPr>
        <w:t xml:space="preserve">5. Post-assembly assessment </w:t>
      </w:r>
    </w:p>
    <w:p w14:paraId="0F6A492F" w14:textId="77777777" w:rsidR="009A1D71" w:rsidRPr="00B451B1" w:rsidRDefault="009A1D71" w:rsidP="00A115A8">
      <w:pPr>
        <w:pStyle w:val="Normal1"/>
        <w:spacing w:line="240" w:lineRule="auto"/>
        <w:rPr>
          <w:rFonts w:eastAsia="Times New Roman"/>
        </w:rPr>
      </w:pPr>
    </w:p>
    <w:p w14:paraId="62DCEF33" w14:textId="6D36028B" w:rsidR="00A73D29" w:rsidRPr="00955CA9" w:rsidRDefault="00070010" w:rsidP="00A115A8">
      <w:pPr>
        <w:spacing w:line="240" w:lineRule="auto"/>
        <w:rPr>
          <w:rFonts w:eastAsia="Times New Roman"/>
          <w:color w:val="000000" w:themeColor="text1"/>
          <w:lang w:val="en-US"/>
        </w:rPr>
      </w:pPr>
      <w:r>
        <w:rPr>
          <w:rFonts w:eastAsia="Times New Roman"/>
        </w:rPr>
        <w:t xml:space="preserve">Transcriptomes were annotated using the dammit pipeline (Scott 2016), which relies on the following databases as evidence: </w:t>
      </w:r>
      <w:proofErr w:type="spellStart"/>
      <w:r>
        <w:rPr>
          <w:rFonts w:eastAsia="Times New Roman"/>
        </w:rPr>
        <w:t>Pfam</w:t>
      </w:r>
      <w:proofErr w:type="spellEnd"/>
      <w:r>
        <w:rPr>
          <w:rFonts w:eastAsia="Times New Roman"/>
        </w:rPr>
        <w:t xml:space="preserve">-A </w:t>
      </w:r>
      <w:r w:rsidR="00043BE2">
        <w:rPr>
          <w:rFonts w:eastAsia="Times New Roman"/>
        </w:rPr>
        <w:fldChar w:fldCharType="begin" w:fldLock="1"/>
      </w:r>
      <w:r w:rsidR="00067D9A">
        <w:rPr>
          <w:rFonts w:eastAsia="Times New Roman"/>
        </w:rPr>
        <w:instrText>ADDIN CSL_CITATION { "citationItems" : [ { "id" : "ITEM-1", "itemData" : { "DOI" : "10.1093/nar/gkv1344", "ISBN" : "13624962 (Electronic)", "ISSN" : "13624962", "PMID" : "26673716", "abstract" : "In the last two years the Pfam database (http://pfam.xfam.org) has undergone a substantial reorganisation to reduce the effort involved in making a release, thereby permitting more frequent releases. Arguably the most significant of these changes is that Pfam is now primarily based on the UniProtKB reference proteomes, with the counts of matched sequences and species reported on the website restricted to this smaller set. Building families on reference proteomes sequences brings greater stability, which decreases the amount of manual curation required to maintain them. It also reduces the number of sequences displayed on the website, whilst still providing access to many important model organisms. Matches to the full UniProtKB database are, however, still available and Pfam annotations for individual UniProtKB sequences can still be retrieved. Some Pfam entries (1.6%) which have no matches to reference proteomes remain; we are working with UniProt to see if sequences from them can be incorporated into reference proteomes. Pfam-B, the automatically-generated supplement to Pfam, has been removed. The current release (Pfam 29.0) includes 16 295 entries and 559 clans. The facility to view the relationship between families within a clan has been improved by the introduction of a new tool.", "author" : [ { "dropping-particle" : "", "family" : "Finn", "given" : "Robert D.", "non-dropping-particle" : "", "parse-names" : false, "suffix" : "" }, { "dropping-particle" : "", "family" : "Coggill", "given" : "Penelope", "non-dropping-particle" : "", "parse-names" : false, "suffix" : "" }, { "dropping-particle" : "", "family" : "Eberhardt", "given" : "Ruth Y.", "non-dropping-particle" : "", "parse-names" : false, "suffix" : "" }, { "dropping-particle" : "", "family" : "Eddy", "given" : "Sean R.", "non-dropping-particle" : "", "parse-names" : false, "suffix" : "" }, { "dropping-particle" : "", "family" : "Mistry", "given" : "Jaina", "non-dropping-particle" : "", "parse-names" : false, "suffix" : "" }, { "dropping-particle" : "", "family" : "Mitchell", "given" : "Alex L.", "non-dropping-particle" : "", "parse-names" : false, "suffix" : "" }, { "dropping-particle" : "", "family" : "Potter", "given" : "Simon C.", "non-dropping-particle" : "", "parse-names" : false, "suffix" : "" }, { "dropping-particle" : "", "family" : "Punta", "given" : "Marco", "non-dropping-particle" : "", "parse-names" : false, "suffix" : "" }, { "dropping-particle" : "", "family" : "Qureshi", "given" : "Matloob", "non-dropping-particle" : "", "parse-names" : false, "suffix" : "" }, { "dropping-particle" : "", "family" : "Sangrador-Vegas", "given" : "Amaia", "non-dropping-particle" : "", "parse-names" : false, "suffix" : "" }, { "dropping-particle" : "", "family" : "Salazar", "given" : "Gustavo A.", "non-dropping-particle" : "", "parse-names" : false, "suffix" : "" }, { "dropping-particle" : "", "family" : "Tate", "given" : "John", "non-dropping-particle" : "", "parse-names" : false, "suffix" : "" }, { "dropping-particle" : "", "family" : "Bateman", "given" : "Alex", "non-dropping-particle" : "", "parse-names" : false, "suffix" : "" } ], "container-title" : "Nucleic Acids Research", "id" : "ITEM-1", "issue" : "D1", "issued" : { "date-parts" : [ [ "2016", "1", "4" ] ] }, "page" : "D279-D285", "publisher" : "Oxford University Press", "title" : "The Pfam protein families database: Towards a more sustainable future", "type" : "article-journal", "volume" : "44" }, "uris" : [ "http://www.mendeley.com/documents/?uuid=be7d5b90-b71f-3bbf-9fa3-53eca568a0c7" ] } ], "mendeley" : { "formattedCitation" : "[47]", "plainTextFormattedCitation" : "[47]", "previouslyFormattedCitation" : "[47]"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[47]</w:t>
      </w:r>
      <w:r w:rsidR="00043BE2">
        <w:rPr>
          <w:rFonts w:eastAsia="Times New Roman"/>
        </w:rPr>
        <w:fldChar w:fldCharType="end"/>
      </w:r>
      <w:r>
        <w:rPr>
          <w:rFonts w:eastAsia="Times New Roman"/>
        </w:rPr>
        <w:t xml:space="preserve">, </w:t>
      </w:r>
      <w:proofErr w:type="spellStart"/>
      <w:r>
        <w:rPr>
          <w:rFonts w:eastAsia="Times New Roman"/>
        </w:rPr>
        <w:t>Rfam</w:t>
      </w:r>
      <w:proofErr w:type="spellEnd"/>
      <w:r>
        <w:rPr>
          <w:rFonts w:eastAsia="Times New Roman"/>
        </w:rPr>
        <w:t xml:space="preserve"> </w:t>
      </w:r>
      <w:r w:rsidR="00043BE2">
        <w:rPr>
          <w:rFonts w:eastAsia="Times New Roman"/>
        </w:rPr>
        <w:fldChar w:fldCharType="begin" w:fldLock="1"/>
      </w:r>
      <w:r w:rsidR="00067D9A">
        <w:rPr>
          <w:rFonts w:eastAsia="Times New Roman"/>
        </w:rPr>
        <w:instrText>ADDIN CSL_CITATION { "citationItems" : [ { "id" : "ITEM-1", "itemData" : { "DOI" : "10.1093/nar/gkn766", "ISSN" : "0305-1048", "PMID" : "18953034", "author" : [ { "dropping-particle" : "", "family" : "Gardner", "given" : "P. P.", "non-dropping-particle" : "", "parse-names" : false, "suffix" : "" }, { "dropping-particle" : "", "family" : "Daub", "given" : "J.", "non-dropping-particle" : "", "parse-names" : false, "suffix" : "" }, { "dropping-particle" : "", "family" : "Tate", "given" : "J. G.", "non-dropping-particle" : "", "parse-names" : false, "suffix" : "" }, { "dropping-particle" : "", "family" : "Nawrocki", "given" : "E. P.", "non-dropping-particle" : "", "parse-names" : false, "suffix" : "" }, { "dropping-particle" : "", "family" : "Kolbe", "given" : "D. L.", "non-dropping-particle" : "", "parse-names" : false, "suffix" : "" }, { "dropping-particle" : "", "family" : "Lindgreen", "given" : "S.", "non-dropping-particle" : "", "parse-names" : false, "suffix" : "" }, { "dropping-particle" : "", "family" : "Wilkinson", "given" : "A. C.", "non-dropping-particle" : "", "parse-names" : false, "suffix" : "" }, { "dropping-particle" : "", "family" : "Finn", "given" : "R. D.", "non-dropping-particle" : "", "parse-names" : false, "suffix" : "" }, { "dropping-particle" : "", "family" : "Griffiths-Jones", "given" : "S.", "non-dropping-particle" : "", "parse-names" : false, "suffix" : "" }, { "dropping-particle" : "", "family" : "Eddy", "given" : "S. R.", "non-dropping-particle" : "", "parse-names" : false, "suffix" : "" } ], "container-title" : "Nucleic Acids Res", "id" : "ITEM-1", "issue" : "Database", "issued" : { "date-parts" : [ [ "2009", "1", "1" ] ] }, "page" : "D136-D140", "publisher" : "Oxford University Press", "title" : "Rfam: updates to the RNA families database", "type" : "article-journal", "volume" : "37" }, "uris" : [ "http://www.mendeley.com/documents/?uuid=57a8bac3-ac58-328b-b87a-45b4b89197f0" ] } ], "mendeley" : { "formattedCitation" : "[48]", "plainTextFormattedCitation" : "[48]", "previouslyFormattedCitation" : "[48]"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[48]</w:t>
      </w:r>
      <w:r w:rsidR="00043BE2">
        <w:rPr>
          <w:rFonts w:eastAsia="Times New Roman"/>
        </w:rPr>
        <w:fldChar w:fldCharType="end"/>
      </w:r>
      <w:r>
        <w:rPr>
          <w:rFonts w:eastAsia="Times New Roman"/>
        </w:rPr>
        <w:t xml:space="preserve">, </w:t>
      </w:r>
      <w:proofErr w:type="spellStart"/>
      <w:r>
        <w:rPr>
          <w:rFonts w:eastAsia="Times New Roman"/>
        </w:rPr>
        <w:t>OrthoDB</w:t>
      </w:r>
      <w:proofErr w:type="spellEnd"/>
      <w:r>
        <w:rPr>
          <w:rFonts w:eastAsia="Times New Roman"/>
        </w:rPr>
        <w:t xml:space="preserve"> </w:t>
      </w:r>
      <w:r w:rsidR="00043BE2">
        <w:rPr>
          <w:rFonts w:eastAsia="Times New Roman"/>
        </w:rPr>
        <w:fldChar w:fldCharType="begin" w:fldLock="1"/>
      </w:r>
      <w:r w:rsidR="00067D9A">
        <w:rPr>
          <w:rFonts w:eastAsia="Times New Roman"/>
        </w:rPr>
        <w:instrText>ADDIN CSL_CITATION { "citationItems" : [ { "id" : "ITEM-1", "itemData" : { "DOI" : "10.1093/nar/gkw1119", "ISBN" : "2076792171", "ISSN" : "13624962", "PMID" : "27899565", "abstract" : "OrthoDB is a comprehensive catalog of orthologs, genes inherited by extant species from a single gene in their last common ancestor. In 2016 OrthoDB reached its 9th release, growing to over 22 million genes from over 5000 species, now adding plants, archaea and viruses. In this update we focused on usability of this fast-growing wealth of data: updating the user and programmatic interfaces to browse and query the data, and further enhancing the already extensive integration of available gene functional annotations. Collating functional annotations from over 100 resources, and enabled us to propose descriptive titles for 87% of ortholog groups. Additionally, OrthoDB continues to provide computed evolutionary annotations and to allow user queries by sequence homology. The OrthoDB resource now enables users to generate publication-quality comparative genomics charts, as well as to upload, analyze and interactively explore their own private data. OrthoDB is available from http://orthodb.org.\\r\\n", "author" : [ { "dropping-particle" : "", "family" : "Zdobnov", "given" : "Evgeny M.", "non-dropping-particle" : "", "parse-names" : false, "suffix" : "" }, { "dropping-particle" : "", "family" : "Tegenfeldt", "given" : "Fredrik", "non-dropping-particle" : "", "parse-names" : false, "suffix" : "" }, { "dropping-particle" : "", "family" : "Kuznetsov", "given" : "Dmitry", "non-dropping-particle" : "", "parse-names" : false, "suffix" : "" }, { "dropping-particle" : "", "family" : "Waterhouse", "given" : "Robert M.", "non-dropping-particle" : "", "parse-names" : false, "suffix" : "" }, { "dropping-particle" : "", "family" : "Simao", "given" : "Felipe A.", "non-dropping-particle" : "", "parse-names" : false, "suffix" : "" }, { "dropping-particle" : "", "family" : "Ioannidis", "given" : "Panagiotis", "non-dropping-particle" : "", "parse-names" : false, "suffix" : "" }, { "dropping-particle" : "", "family" : "Seppey", "given" : "Mathieu", "non-dropping-particle" : "", "parse-names" : false, "suffix" : "" }, { "dropping-particle" : "", "family" : "Loetscher", "given" : "Alexis", "non-dropping-particle" : "", "parse-names" : false, "suffix" : "" }, { "dropping-particle" : "V.", "family" : "Kriventseva", "given" : "Evgenia", "non-dropping-particle" : "", "parse-names" : false, "suffix" : "" } ], "container-title" : "Nucleic Acids Research", "id" : "ITEM-1", "issue" : "D1", "issued" : { "date-parts" : [ [ "2017", "1", "4" ] ] }, "page" : "D744-D749", "title" : "OrthoDB v9.1: Cataloging evolutionary and functional annotations for animal, fungal, plant, archaeal, bacterial and viral orthologs", "type" : "article-journal", "volume" : "45" }, "uris" : [ "http://www.mendeley.com/documents/?uuid=1aa38919-0836-3c50-8a09-b4a76995344d" ] } ], "mendeley" : { "formattedCitation" : "[49]", "plainTextFormattedCitation" : "[49]", "previouslyFormattedCitation" : "[49]"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[49]</w:t>
      </w:r>
      <w:r w:rsidR="00043BE2">
        <w:rPr>
          <w:rFonts w:eastAsia="Times New Roman"/>
        </w:rPr>
        <w:fldChar w:fldCharType="end"/>
      </w:r>
      <w:r>
        <w:rPr>
          <w:rFonts w:eastAsia="Times New Roman"/>
        </w:rPr>
        <w:t>.</w:t>
      </w:r>
      <w:r w:rsidR="008E66B3">
        <w:rPr>
          <w:rFonts w:eastAsia="Times New Roman"/>
        </w:rPr>
        <w:t xml:space="preserve"> </w:t>
      </w:r>
      <w:r w:rsidR="00237510">
        <w:rPr>
          <w:rFonts w:eastAsia="Times New Roman"/>
        </w:rPr>
        <w:t xml:space="preserve">In the case where there were </w:t>
      </w:r>
      <w:r w:rsidR="00DB41C3">
        <w:rPr>
          <w:rFonts w:eastAsia="Times New Roman"/>
        </w:rPr>
        <w:t>multipl</w:t>
      </w:r>
      <w:r w:rsidR="00237510">
        <w:rPr>
          <w:rFonts w:eastAsia="Times New Roman"/>
        </w:rPr>
        <w:t xml:space="preserve">e database hits, one gene name </w:t>
      </w:r>
      <w:r w:rsidR="00F92A12">
        <w:rPr>
          <w:rFonts w:eastAsia="Times New Roman"/>
        </w:rPr>
        <w:t>per</w:t>
      </w:r>
      <w:r w:rsidR="00237510">
        <w:rPr>
          <w:rFonts w:eastAsia="Times New Roman"/>
        </w:rPr>
        <w:t xml:space="preserve"> </w:t>
      </w:r>
      <w:proofErr w:type="spellStart"/>
      <w:r w:rsidR="00237510">
        <w:rPr>
          <w:rFonts w:eastAsia="Times New Roman"/>
        </w:rPr>
        <w:t>contig</w:t>
      </w:r>
      <w:proofErr w:type="spellEnd"/>
      <w:r w:rsidR="00237510">
        <w:rPr>
          <w:rFonts w:eastAsia="Times New Roman"/>
        </w:rPr>
        <w:t xml:space="preserve"> </w:t>
      </w:r>
      <w:r w:rsidR="00F92A12">
        <w:rPr>
          <w:rFonts w:eastAsia="Times New Roman"/>
        </w:rPr>
        <w:t>was</w:t>
      </w:r>
      <w:r w:rsidR="009A1D71">
        <w:rPr>
          <w:rFonts w:eastAsia="Times New Roman"/>
        </w:rPr>
        <w:t xml:space="preserve"> </w:t>
      </w:r>
      <w:r w:rsidR="00F92A12">
        <w:rPr>
          <w:rFonts w:eastAsia="Times New Roman"/>
        </w:rPr>
        <w:t>selected by choosing</w:t>
      </w:r>
      <w:r w:rsidR="00DB41C3">
        <w:rPr>
          <w:rFonts w:eastAsia="Times New Roman"/>
        </w:rPr>
        <w:t xml:space="preserve"> the </w:t>
      </w:r>
      <w:r w:rsidR="009A1D71">
        <w:rPr>
          <w:rFonts w:eastAsia="Times New Roman"/>
        </w:rPr>
        <w:t xml:space="preserve">name of the </w:t>
      </w:r>
      <w:r w:rsidR="00DB41C3">
        <w:rPr>
          <w:rFonts w:eastAsia="Times New Roman"/>
        </w:rPr>
        <w:t xml:space="preserve">lowest </w:t>
      </w:r>
      <w:r w:rsidR="00B64D58">
        <w:rPr>
          <w:rFonts w:eastAsia="Times New Roman"/>
        </w:rPr>
        <w:t>e-</w:t>
      </w:r>
      <w:r w:rsidR="00B64D58" w:rsidRPr="00955CA9">
        <w:rPr>
          <w:rFonts w:eastAsia="Times New Roman"/>
          <w:color w:val="000000" w:themeColor="text1"/>
        </w:rPr>
        <w:t>value</w:t>
      </w:r>
      <w:r w:rsidR="00237510" w:rsidRPr="00955CA9">
        <w:rPr>
          <w:rFonts w:eastAsia="Times New Roman"/>
          <w:color w:val="000000" w:themeColor="text1"/>
        </w:rPr>
        <w:t xml:space="preserve"> </w:t>
      </w:r>
      <w:r w:rsidR="009A1D71" w:rsidRPr="00955CA9">
        <w:rPr>
          <w:rFonts w:eastAsia="Times New Roman"/>
          <w:color w:val="000000" w:themeColor="text1"/>
        </w:rPr>
        <w:t xml:space="preserve">match </w:t>
      </w:r>
      <w:r w:rsidR="00237510" w:rsidRPr="00955CA9">
        <w:rPr>
          <w:rFonts w:eastAsia="Times New Roman"/>
          <w:color w:val="000000" w:themeColor="text1"/>
        </w:rPr>
        <w:t>(</w:t>
      </w:r>
      <w:r w:rsidR="00B64D58" w:rsidRPr="00955CA9">
        <w:rPr>
          <w:rFonts w:eastAsia="Times New Roman"/>
          <w:color w:val="000000" w:themeColor="text1"/>
          <w:shd w:val="clear" w:color="auto" w:fill="FFFFFF"/>
          <w:lang w:val="en-US"/>
        </w:rPr>
        <w:t>&lt;</w:t>
      </w:r>
      <w:r w:rsidR="00680FDC" w:rsidRPr="00955CA9">
        <w:rPr>
          <w:rFonts w:eastAsia="Times New Roman"/>
          <w:color w:val="000000" w:themeColor="text1"/>
          <w:shd w:val="clear" w:color="auto" w:fill="FFFFFF"/>
          <w:lang w:val="en-US"/>
        </w:rPr>
        <w:t>1e-05</w:t>
      </w:r>
      <w:r w:rsidR="00237510" w:rsidRPr="00955CA9">
        <w:rPr>
          <w:rFonts w:eastAsia="Times New Roman"/>
          <w:color w:val="000000" w:themeColor="text1"/>
          <w:shd w:val="clear" w:color="auto" w:fill="FFFFFF"/>
          <w:lang w:val="en-US"/>
        </w:rPr>
        <w:t>)</w:t>
      </w:r>
      <w:r w:rsidR="00680FDC" w:rsidRPr="00955CA9">
        <w:rPr>
          <w:rFonts w:eastAsia="Times New Roman"/>
          <w:color w:val="000000" w:themeColor="text1"/>
          <w:shd w:val="clear" w:color="auto" w:fill="FFFFFF"/>
          <w:lang w:val="en-US"/>
        </w:rPr>
        <w:t>.</w:t>
      </w:r>
    </w:p>
    <w:p w14:paraId="68B76A89" w14:textId="77777777" w:rsidR="009A1D71" w:rsidRDefault="009A1D71" w:rsidP="00A115A8">
      <w:pPr>
        <w:pStyle w:val="Normal1"/>
        <w:spacing w:line="240" w:lineRule="auto"/>
        <w:rPr>
          <w:rFonts w:eastAsia="Times New Roman"/>
        </w:rPr>
      </w:pPr>
    </w:p>
    <w:p w14:paraId="386C33DD" w14:textId="6B964D10" w:rsidR="00A73D29" w:rsidRDefault="00AF5F7B" w:rsidP="00A115A8">
      <w:pPr>
        <w:pStyle w:val="Normal1"/>
        <w:spacing w:line="240" w:lineRule="auto"/>
        <w:rPr>
          <w:rFonts w:eastAsia="Times New Roman"/>
        </w:rPr>
      </w:pPr>
      <w:r>
        <w:rPr>
          <w:rFonts w:eastAsia="Times New Roman"/>
        </w:rPr>
        <w:t>All assemblies were evaluated using m</w:t>
      </w:r>
      <w:r w:rsidR="00070010">
        <w:rPr>
          <w:rFonts w:eastAsia="Times New Roman"/>
        </w:rPr>
        <w:t xml:space="preserve">etrics generated by the </w:t>
      </w:r>
      <w:proofErr w:type="spellStart"/>
      <w:r w:rsidR="009A1D71">
        <w:rPr>
          <w:rFonts w:eastAsia="Times New Roman"/>
        </w:rPr>
        <w:t>Transrate</w:t>
      </w:r>
      <w:proofErr w:type="spellEnd"/>
      <w:r w:rsidR="00070010">
        <w:rPr>
          <w:rFonts w:eastAsia="Times New Roman"/>
        </w:rPr>
        <w:t xml:space="preserve"> program </w:t>
      </w:r>
      <w:r w:rsidR="00043BE2">
        <w:rPr>
          <w:rFonts w:eastAsia="Times New Roman"/>
        </w:rPr>
        <w:fldChar w:fldCharType="begin" w:fldLock="1"/>
      </w:r>
      <w:r w:rsidR="00067D9A">
        <w:rPr>
          <w:rFonts w:eastAsia="Times New Roman"/>
        </w:rPr>
        <w:instrText>ADDIN CSL_CITATION { "citationItems" : [ { "id" : "ITEM-1", "itemData" : { "DOI" : "10.1101/gr.196469.115", "ISBN" : "15495469 (Electronic)", "ISSN" : "15495469", "PMID" : "27252236", "abstract" : "TransRate is a tool for reference-free quality assessment of de novo transcriptome assemblies. Using only sequenced reads as the input, TransRate measures the quality of individual contigs and whole assemblies, enabling assembly optimization and comparison. TransRate can accurately evaluate assemblies of conserved and novel RNA molecules of any kind in any species. We show that it is more accurate than comparable methods and demonstrate its use on a variety of data.",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"1134-1144", "publisher" : "Cold Spring Harbor Laboratory Press", "title" : "TransRate: Reference-free quality assessment of de novo transcriptome assemblies", "type" : "article-journal", "volume" : "26" }, "uris" : [ "http://www.mendeley.com/documents/?uuid=fb174b9d-d892-3299-bee7-81dfb9c97419" ] } ], "mendeley" : { "formattedCitation" : "[50]", "plainTextFormattedCitation" : "[50]", "previouslyFormattedCitation" : "[50]"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[50]</w:t>
      </w:r>
      <w:r w:rsidR="00043BE2">
        <w:rPr>
          <w:rFonts w:eastAsia="Times New Roman"/>
        </w:rPr>
        <w:fldChar w:fldCharType="end"/>
      </w:r>
      <w:r w:rsidR="00070010">
        <w:rPr>
          <w:rFonts w:eastAsia="Times New Roman"/>
        </w:rPr>
        <w:t xml:space="preserve">. Trimmed reads were used to calculate a </w:t>
      </w:r>
      <w:proofErr w:type="spellStart"/>
      <w:r w:rsidR="009A1D71">
        <w:rPr>
          <w:rFonts w:eastAsia="Times New Roman"/>
        </w:rPr>
        <w:t>Transrate</w:t>
      </w:r>
      <w:proofErr w:type="spellEnd"/>
      <w:r w:rsidR="00070010">
        <w:rPr>
          <w:rFonts w:eastAsia="Times New Roman"/>
        </w:rPr>
        <w:t xml:space="preserve"> score for each assembly, which represents the geometric mean of all </w:t>
      </w:r>
      <w:proofErr w:type="spellStart"/>
      <w:r w:rsidR="00070010">
        <w:rPr>
          <w:rFonts w:eastAsia="Times New Roman"/>
        </w:rPr>
        <w:t>contig</w:t>
      </w:r>
      <w:proofErr w:type="spellEnd"/>
      <w:r w:rsidR="00070010">
        <w:rPr>
          <w:rFonts w:eastAsia="Times New Roman"/>
        </w:rPr>
        <w:t xml:space="preserve"> scores multiplied by the proportion of input reads providing positive support for the assembly </w:t>
      </w:r>
      <w:r w:rsidR="00043BE2">
        <w:rPr>
          <w:rFonts w:eastAsia="Times New Roman"/>
        </w:rPr>
        <w:fldChar w:fldCharType="begin" w:fldLock="1"/>
      </w:r>
      <w:r w:rsidR="00067D9A">
        <w:rPr>
          <w:rFonts w:eastAsia="Times New Roman"/>
        </w:rPr>
        <w:instrText>ADDIN CSL_CITATION { "citationItems" : [ { "id" : "ITEM-1", "itemData" : { "DOI" : "10.1101/gr.196469.115", "ISBN" : "15495469 (Electronic)", "ISSN" : "15495469", "PMID" : "27252236", "abstract" : "TransRate is a tool for reference-free quality assessment of de novo transcriptome assemblies. Using only sequenced reads as the input, TransRate measures the quality of individual contigs and whole assemblies, enabling assembly optimization and comparison. TransRate can accurately evaluate assemblies of conserved and novel RNA molecules of any kind in any species. We show that it is more accurate than comparable methods and demonstrate its use on a variety of data.",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"1134-1144", "publisher" : "Cold Spring Harbor Laboratory Press", "title" : "TransRate: Reference-free quality assessment of de novo transcriptome assemblies", "type" : "article-journal", "volume" : "26" }, "uris" : [ "http://www.mendeley.com/documents/?uuid=fb174b9d-d892-3299-bee7-81dfb9c97419" ] } ], "mendeley" : { "formattedCitation" : "[50]", "plainTextFormattedCitation" : "[50]", "previouslyFormattedCitation" : "[50]"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[50]</w:t>
      </w:r>
      <w:r w:rsidR="00043BE2">
        <w:rPr>
          <w:rFonts w:eastAsia="Times New Roman"/>
        </w:rPr>
        <w:fldChar w:fldCharType="end"/>
      </w:r>
      <w:r w:rsidR="00070010">
        <w:rPr>
          <w:rFonts w:eastAsia="Times New Roman"/>
        </w:rPr>
        <w:t xml:space="preserve">. Comparative metrics were calculated </w:t>
      </w:r>
      <w:r w:rsidR="00812E63">
        <w:rPr>
          <w:rFonts w:eastAsia="Times New Roman"/>
        </w:rPr>
        <w:t xml:space="preserve">using </w:t>
      </w:r>
      <w:proofErr w:type="spellStart"/>
      <w:r w:rsidR="00812E63">
        <w:rPr>
          <w:rFonts w:eastAsia="Times New Roman"/>
        </w:rPr>
        <w:t>Transrate</w:t>
      </w:r>
      <w:proofErr w:type="spellEnd"/>
      <w:r w:rsidR="00812E63">
        <w:rPr>
          <w:rFonts w:eastAsia="Times New Roman"/>
        </w:rPr>
        <w:t xml:space="preserve"> </w:t>
      </w:r>
      <w:r w:rsidR="00070010">
        <w:rPr>
          <w:rFonts w:eastAsia="Times New Roman"/>
        </w:rPr>
        <w:t xml:space="preserve">for each MMETSP </w:t>
      </w:r>
      <w:r w:rsidR="00975FC4">
        <w:rPr>
          <w:rFonts w:eastAsia="Times New Roman"/>
        </w:rPr>
        <w:t xml:space="preserve">sample between </w:t>
      </w:r>
      <w:r w:rsidR="00070010">
        <w:rPr>
          <w:rFonts w:eastAsia="Times New Roman"/>
        </w:rPr>
        <w:t>DI</w:t>
      </w:r>
      <w:r w:rsidR="00975FC4">
        <w:rPr>
          <w:rFonts w:eastAsia="Times New Roman"/>
        </w:rPr>
        <w:t>B and the NCGR assemblies</w:t>
      </w:r>
      <w:r w:rsidR="00070010">
        <w:rPr>
          <w:rFonts w:eastAsia="Times New Roman"/>
        </w:rPr>
        <w:t xml:space="preserve"> using </w:t>
      </w:r>
      <w:r w:rsidR="00D17157">
        <w:rPr>
          <w:rFonts w:eastAsia="Times New Roman"/>
        </w:rPr>
        <w:t xml:space="preserve">the </w:t>
      </w:r>
      <w:r w:rsidR="00070010">
        <w:rPr>
          <w:rFonts w:eastAsia="Times New Roman"/>
        </w:rPr>
        <w:t xml:space="preserve">Conditional Reciprocal Best BLAST hits (CRBB) </w:t>
      </w:r>
      <w:r w:rsidR="00D17157">
        <w:rPr>
          <w:rFonts w:eastAsia="Times New Roman"/>
        </w:rPr>
        <w:t xml:space="preserve">algorithm </w:t>
      </w:r>
      <w:r w:rsidR="00043BE2">
        <w:rPr>
          <w:rFonts w:eastAsia="Times New Roman"/>
        </w:rPr>
        <w:fldChar w:fldCharType="begin" w:fldLock="1"/>
      </w:r>
      <w:r w:rsidR="00067D9A">
        <w:rPr>
          <w:rFonts w:eastAsia="Times New Roman"/>
        </w:rPr>
        <w:instrText>ADDIN CSL_CITATION { "citationItems" : [ { "id" : "ITEM-1", "itemData" : { "DOI" : "10.1371/journal.pgen.1004365", "ISBN" : "10.1371/journal.pgen.1004365", "ISSN" : "15537404", "PMID" : "24901697", "abstract" : "With at least 60 independent origins spanning monocotyledons and dicotyledons, the C4 photosynthetic pathway represents one of the most remarkable examples of convergent evolution. The recurrent evolution of this highly complex trait involving alterations to leaf anatomy, cell biology and biochemistry allows an increase in productivity by \u223c 50% in tropical and subtropical areas. The extent to which separate lineages of C4 plants use the same genetic networks to maintain C4 photosynthesis is unknown. We developed a new informatics framework to enable deep evolutionary comparison of gene expression in species lacking reference genomes. We exploited this to compare gene expression in species representing two independent C4 lineages (Cleome gynandra and Zea mays) whose last common ancestor diverged \u223c 140 million years ago. We define a cohort of 3,335 genes that represent conserved components of leaf and photosynthetic development in these species. Furthermore, we show that genes encoding proteins of the C4 cycle are recruited into networks defined by photosynthesis-related genes. Despite the wide evolutionary separation and independent origins of the C4 phenotype, we report that these species use homologous transcription factors to both induce C4 photosynthesis and to maintain the cell specific gene expression required for the pathway to operate. We define a core molecular signature associated with leaf and photosynthetic maturation that is likely shared by angiosperm species derived from the last common ancestor of the monocotyledons and dicotyledons. We show that deep evolutionary comparisons of gene expression can reveal novel insight into the molecular convergence of highly complex phenotypes and that parallel evolution of trans-factors underpins the repeated appearance of C4 photosynthesis. Thus, exploitation of extant natural variation associated with complex traits can be used to identify regulators. Moreover, the transcription factors that are shared by independent C4 lineages are key targets for engineering the C4 pathway into C3 crops such as rice.", "author" : [ { "dropping-particle" : "", "family" : "Aubry", "given" : "Sylvain", "non-dropping-particle" : "", "parse-names" : false, "suffix" : "" }, { "dropping-particle" : "", "family" : "Kelly", "given" : "Steven", "non-dropping-particle" : "", "parse-names" : false, "suffix" : "" }, { "dropping-particle" : "", "family" : "K\u00fcmpers", "given" : "Britta M. C.", "non-dropping-particle" : "", "parse-names" : false, "suffix" : "" }, { "dropping-particle" : "", "family" : "Smith-Unna", "given" : "Richard D.", "non-dropping-particle" : "", "parse-names" : false, "suffix" : "" }, { "dropping-particle" : "", "family" : "Hibberd", "given" : "Julian M.", "non-dropping-particle" : "", "parse-names" : false, "suffix" : "" } ], "container-title" : "PLoS Genetics", "editor" : [ { "dropping-particle" : "", "family" : "Bomblies", "given" : "Kirsten", "non-dropping-particle" : "", "parse-names" : false, "suffix" : "" } ], "id" : "ITEM-1", "issue" : "6", "issued" : { "date-parts" : [ [ "2014", "6", "5" ] ] }, "page" : "e1004365", "publisher" : "Public Library of Science", "title" : "Deep Evolutionary Comparison of Gene Expression Identifies Parallel Recruitment of Trans-Factors in Two Independent Origins of C4 Photosynthesis", "type" : "article-journal", "volume" : "10" }, "uris" : [ "http://www.mendeley.com/documents/?uuid=846c1b5f-6181-3605-9c1a-b3932cb6dbc1" ] } ], "mendeley" : { "formattedCitation" : "[51]", "plainTextFormattedCitation" : "[51]", "previouslyFormattedCitation" : "[51]"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[51]</w:t>
      </w:r>
      <w:r w:rsidR="00043BE2">
        <w:rPr>
          <w:rFonts w:eastAsia="Times New Roman"/>
        </w:rPr>
        <w:fldChar w:fldCharType="end"/>
      </w:r>
      <w:r w:rsidR="00070010">
        <w:rPr>
          <w:rFonts w:eastAsia="Times New Roman"/>
        </w:rPr>
        <w:t xml:space="preserve">. A forward comparison was made with the NCGR assembly used as the reference and each </w:t>
      </w:r>
      <w:r w:rsidR="00D46C72">
        <w:rPr>
          <w:rFonts w:eastAsia="Times New Roman"/>
        </w:rPr>
        <w:t>DIB re-</w:t>
      </w:r>
      <w:r w:rsidR="00070010">
        <w:rPr>
          <w:rFonts w:eastAsia="Times New Roman"/>
        </w:rPr>
        <w:t xml:space="preserve">assembly as the query. Reverse comparative metrics were calculated with each </w:t>
      </w:r>
      <w:r w:rsidR="00D46C72">
        <w:rPr>
          <w:rFonts w:eastAsia="Times New Roman"/>
        </w:rPr>
        <w:t>DIB re-</w:t>
      </w:r>
      <w:r w:rsidR="00070010">
        <w:rPr>
          <w:rFonts w:eastAsia="Times New Roman"/>
        </w:rPr>
        <w:t>assembly as the reference and the NCGR assembly as the query.</w:t>
      </w:r>
      <w:r w:rsidR="00BA4310">
        <w:rPr>
          <w:rFonts w:eastAsia="Times New Roman"/>
        </w:rPr>
        <w:t xml:space="preserve"> </w:t>
      </w:r>
      <w:proofErr w:type="spellStart"/>
      <w:r w:rsidR="00BA4310">
        <w:rPr>
          <w:rFonts w:eastAsia="Times New Roman"/>
        </w:rPr>
        <w:t>Transrate</w:t>
      </w:r>
      <w:proofErr w:type="spellEnd"/>
      <w:r w:rsidR="00BA4310">
        <w:rPr>
          <w:rFonts w:eastAsia="Times New Roman"/>
        </w:rPr>
        <w:t xml:space="preserve"> scores were calculated for each assembly using the </w:t>
      </w:r>
      <w:proofErr w:type="spellStart"/>
      <w:r w:rsidR="00BA4310">
        <w:rPr>
          <w:rFonts w:eastAsia="Times New Roman"/>
        </w:rPr>
        <w:t>Trimmomatic</w:t>
      </w:r>
      <w:proofErr w:type="spellEnd"/>
      <w:r w:rsidR="00BA4310">
        <w:rPr>
          <w:rFonts w:eastAsia="Times New Roman"/>
        </w:rPr>
        <w:t xml:space="preserve"> quality-trimmed reads, prior to digital normalization.</w:t>
      </w:r>
    </w:p>
    <w:p w14:paraId="2A0E6D71" w14:textId="77777777" w:rsidR="00A73D29" w:rsidRDefault="00A73D29" w:rsidP="00A115A8">
      <w:pPr>
        <w:pStyle w:val="Normal1"/>
        <w:spacing w:line="240" w:lineRule="auto"/>
        <w:rPr>
          <w:rFonts w:eastAsia="Times New Roman"/>
        </w:rPr>
      </w:pPr>
    </w:p>
    <w:p w14:paraId="06895ED2" w14:textId="3D10ED2D" w:rsidR="00A73D29" w:rsidRDefault="00DB41C3" w:rsidP="00A115A8">
      <w:pPr>
        <w:pStyle w:val="Normal1"/>
        <w:spacing w:line="240" w:lineRule="auto"/>
        <w:rPr>
          <w:rFonts w:eastAsia="Times New Roman"/>
        </w:rPr>
      </w:pPr>
      <w:r>
        <w:rPr>
          <w:rFonts w:eastAsia="Times New Roman"/>
        </w:rPr>
        <w:t xml:space="preserve">Benchmarking Universal Single-Copy </w:t>
      </w:r>
      <w:proofErr w:type="spellStart"/>
      <w:r>
        <w:rPr>
          <w:rFonts w:eastAsia="Times New Roman"/>
        </w:rPr>
        <w:t>O</w:t>
      </w:r>
      <w:r w:rsidR="00070010">
        <w:rPr>
          <w:rFonts w:eastAsia="Times New Roman"/>
        </w:rPr>
        <w:t>rthologs</w:t>
      </w:r>
      <w:proofErr w:type="spellEnd"/>
      <w:r w:rsidR="00070010">
        <w:rPr>
          <w:rFonts w:eastAsia="Times New Roman"/>
        </w:rPr>
        <w:t xml:space="preserve"> (BUSCO) software (ve</w:t>
      </w:r>
      <w:r w:rsidR="00466AEA">
        <w:rPr>
          <w:rFonts w:eastAsia="Times New Roman"/>
        </w:rPr>
        <w:t>rsion 3</w:t>
      </w:r>
      <w:r w:rsidR="00812E63">
        <w:rPr>
          <w:rFonts w:eastAsia="Times New Roman"/>
        </w:rPr>
        <w:t xml:space="preserve">) was used with </w:t>
      </w:r>
      <w:r w:rsidR="008841C3">
        <w:rPr>
          <w:rFonts w:eastAsia="Times New Roman"/>
        </w:rPr>
        <w:t xml:space="preserve">a database of </w:t>
      </w:r>
      <w:r w:rsidR="00634E3A">
        <w:rPr>
          <w:rFonts w:eastAsia="Times New Roman"/>
        </w:rPr>
        <w:t xml:space="preserve">234 </w:t>
      </w:r>
      <w:r w:rsidR="008841C3">
        <w:rPr>
          <w:rFonts w:eastAsia="Times New Roman"/>
        </w:rPr>
        <w:t>orthologous genes</w:t>
      </w:r>
      <w:r w:rsidR="00070010">
        <w:rPr>
          <w:rFonts w:eastAsia="Times New Roman"/>
        </w:rPr>
        <w:t xml:space="preserve"> </w:t>
      </w:r>
      <w:r w:rsidR="008841C3">
        <w:rPr>
          <w:rFonts w:eastAsia="Times New Roman"/>
        </w:rPr>
        <w:t>specific to</w:t>
      </w:r>
      <w:r w:rsidR="007D2E26">
        <w:rPr>
          <w:rFonts w:eastAsia="Times New Roman"/>
        </w:rPr>
        <w:t xml:space="preserve"> </w:t>
      </w:r>
      <w:proofErr w:type="spellStart"/>
      <w:r w:rsidR="007D2E26">
        <w:rPr>
          <w:rFonts w:eastAsia="Times New Roman"/>
        </w:rPr>
        <w:t>p</w:t>
      </w:r>
      <w:r w:rsidR="008841C3">
        <w:rPr>
          <w:rFonts w:eastAsia="Times New Roman"/>
        </w:rPr>
        <w:t>rotistans</w:t>
      </w:r>
      <w:proofErr w:type="spellEnd"/>
      <w:r w:rsidR="008841C3">
        <w:rPr>
          <w:rFonts w:eastAsia="Times New Roman"/>
        </w:rPr>
        <w:t xml:space="preserve"> </w:t>
      </w:r>
      <w:r w:rsidR="00022397">
        <w:rPr>
          <w:rFonts w:eastAsia="Times New Roman"/>
        </w:rPr>
        <w:t xml:space="preserve">and 306 genes specific to </w:t>
      </w:r>
      <w:proofErr w:type="spellStart"/>
      <w:r w:rsidR="00022397">
        <w:rPr>
          <w:rFonts w:eastAsia="Times New Roman"/>
        </w:rPr>
        <w:t>eukaryota</w:t>
      </w:r>
      <w:proofErr w:type="spellEnd"/>
      <w:r w:rsidR="00022397">
        <w:rPr>
          <w:rFonts w:eastAsia="Times New Roman"/>
        </w:rPr>
        <w:t xml:space="preserve"> </w:t>
      </w:r>
      <w:r w:rsidR="00070010">
        <w:rPr>
          <w:rFonts w:eastAsia="Times New Roman"/>
        </w:rPr>
        <w:t xml:space="preserve">with open reading frames in </w:t>
      </w:r>
      <w:r w:rsidR="008841C3">
        <w:rPr>
          <w:rFonts w:eastAsia="Times New Roman"/>
        </w:rPr>
        <w:t xml:space="preserve">the </w:t>
      </w:r>
      <w:r w:rsidR="00070010">
        <w:rPr>
          <w:rFonts w:eastAsia="Times New Roman"/>
        </w:rPr>
        <w:t xml:space="preserve">assemblies. BUSCO scores </w:t>
      </w:r>
      <w:r w:rsidR="007F417C">
        <w:rPr>
          <w:rFonts w:eastAsia="Times New Roman"/>
        </w:rPr>
        <w:t>are frequently used as one</w:t>
      </w:r>
      <w:r w:rsidR="00070010">
        <w:rPr>
          <w:rFonts w:eastAsia="Times New Roman"/>
        </w:rPr>
        <w:t xml:space="preserve"> measure of assembly completeness </w:t>
      </w:r>
      <w:r w:rsidR="00043BE2">
        <w:rPr>
          <w:rFonts w:eastAsia="Times New Roman"/>
        </w:rPr>
        <w:fldChar w:fldCharType="begin" w:fldLock="1"/>
      </w:r>
      <w:r w:rsidR="00067D9A">
        <w:rPr>
          <w:rFonts w:eastAsia="Times New Roman"/>
        </w:rPr>
        <w:instrText>ADDIN CSL_CITATION { "citationItems" : [ { "id" : "ITEM-1", "itemData" : { "DOI" : "10.1093/bioinformatics/btv351", "ISBN" : "1367-4811 (Electronic)\\r1367-4803 (Linking)", "ISSN" : "14602059", "PMID" : "26059717", "abstract" : "ABSTRACT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"[52]", "plainTextFormattedCitation" : "[52]", "previouslyFormattedCitation" : "[52]"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[52]</w:t>
      </w:r>
      <w:r w:rsidR="00043BE2">
        <w:rPr>
          <w:rFonts w:eastAsia="Times New Roman"/>
        </w:rPr>
        <w:fldChar w:fldCharType="end"/>
      </w:r>
      <w:r w:rsidR="002669BD">
        <w:rPr>
          <w:rFonts w:eastAsia="Times New Roman"/>
        </w:rPr>
        <w:t>.</w:t>
      </w:r>
    </w:p>
    <w:p w14:paraId="5F075ECD" w14:textId="77777777" w:rsidR="00A73D29" w:rsidRDefault="00A73D29" w:rsidP="00A115A8">
      <w:pPr>
        <w:pStyle w:val="Normal1"/>
        <w:spacing w:line="240" w:lineRule="auto"/>
        <w:rPr>
          <w:rFonts w:eastAsia="Times New Roman"/>
        </w:rPr>
      </w:pPr>
    </w:p>
    <w:p w14:paraId="2374DF13" w14:textId="77777777" w:rsidR="00DB0C5E" w:rsidRDefault="00B244D6" w:rsidP="00A115A8">
      <w:pPr>
        <w:pStyle w:val="Normal1"/>
        <w:spacing w:line="240" w:lineRule="auto"/>
        <w:rPr>
          <w:rFonts w:eastAsia="Times New Roman"/>
        </w:rPr>
      </w:pPr>
      <w:r>
        <w:rPr>
          <w:rFonts w:eastAsia="Times New Roman"/>
        </w:rPr>
        <w:lastRenderedPageBreak/>
        <w:t xml:space="preserve">To assess the </w:t>
      </w:r>
      <w:r w:rsidR="009A5D8B">
        <w:rPr>
          <w:rFonts w:eastAsia="Times New Roman"/>
        </w:rPr>
        <w:t xml:space="preserve">occurrences of fixed-length </w:t>
      </w:r>
      <w:r w:rsidR="004C1FDB">
        <w:rPr>
          <w:rFonts w:eastAsia="Times New Roman"/>
        </w:rPr>
        <w:t>words in the assemblies</w:t>
      </w:r>
      <w:r w:rsidR="009A5D8B">
        <w:rPr>
          <w:rFonts w:eastAsia="Times New Roman"/>
        </w:rPr>
        <w:t>, u</w:t>
      </w:r>
      <w:r w:rsidR="007F417C">
        <w:rPr>
          <w:rFonts w:eastAsia="Times New Roman"/>
        </w:rPr>
        <w:t>nique 25-</w:t>
      </w:r>
      <w:r w:rsidR="00070010">
        <w:rPr>
          <w:rFonts w:eastAsia="Times New Roman"/>
        </w:rPr>
        <w:t xml:space="preserve">mers were </w:t>
      </w:r>
      <w:r w:rsidR="00DB41C3">
        <w:rPr>
          <w:rFonts w:eastAsia="Times New Roman"/>
        </w:rPr>
        <w:t xml:space="preserve">measured </w:t>
      </w:r>
      <w:r w:rsidR="004C1FDB">
        <w:rPr>
          <w:rFonts w:eastAsia="Times New Roman"/>
        </w:rPr>
        <w:t xml:space="preserve">in </w:t>
      </w:r>
      <w:r w:rsidR="007F417C">
        <w:rPr>
          <w:rFonts w:eastAsia="Times New Roman"/>
        </w:rPr>
        <w:t xml:space="preserve">each assembly </w:t>
      </w:r>
      <w:r w:rsidR="00DB41C3">
        <w:rPr>
          <w:rFonts w:eastAsia="Times New Roman"/>
        </w:rPr>
        <w:t>using</w:t>
      </w:r>
      <w:r w:rsidR="0013014D">
        <w:rPr>
          <w:rFonts w:eastAsia="Times New Roman"/>
        </w:rPr>
        <w:t xml:space="preserve"> the</w:t>
      </w:r>
      <w:r w:rsidR="00070010">
        <w:rPr>
          <w:rFonts w:eastAsia="Times New Roman"/>
        </w:rPr>
        <w:t xml:space="preserve"> </w:t>
      </w:r>
      <w:proofErr w:type="spellStart"/>
      <w:r w:rsidR="00070010">
        <w:rPr>
          <w:rFonts w:eastAsia="Times New Roman"/>
        </w:rPr>
        <w:t>HyperLogLog</w:t>
      </w:r>
      <w:proofErr w:type="spellEnd"/>
      <w:r w:rsidR="00070010">
        <w:rPr>
          <w:rFonts w:eastAsia="Times New Roman"/>
        </w:rPr>
        <w:t xml:space="preserve"> </w:t>
      </w:r>
      <w:r w:rsidR="007F417C">
        <w:rPr>
          <w:rFonts w:eastAsia="Times New Roman"/>
        </w:rPr>
        <w:t>estimator</w:t>
      </w:r>
      <w:r w:rsidR="00DB41C3">
        <w:rPr>
          <w:rFonts w:eastAsia="Times New Roman"/>
        </w:rPr>
        <w:t xml:space="preserve"> </w:t>
      </w:r>
      <w:r w:rsidR="007F417C">
        <w:rPr>
          <w:rFonts w:eastAsia="Times New Roman"/>
        </w:rPr>
        <w:t>of</w:t>
      </w:r>
      <w:r w:rsidR="00DB41C3">
        <w:rPr>
          <w:rFonts w:eastAsia="Times New Roman"/>
        </w:rPr>
        <w:t xml:space="preserve"> cardinality</w:t>
      </w:r>
      <w:r w:rsidR="007F417C">
        <w:rPr>
          <w:rFonts w:eastAsia="Times New Roman"/>
        </w:rPr>
        <w:t xml:space="preserve"> built into </w:t>
      </w:r>
      <w:r w:rsidR="004C1FDB">
        <w:rPr>
          <w:rFonts w:eastAsia="Times New Roman"/>
        </w:rPr>
        <w:t xml:space="preserve">the </w:t>
      </w:r>
      <w:proofErr w:type="spellStart"/>
      <w:r w:rsidR="007F417C">
        <w:rPr>
          <w:rFonts w:eastAsia="Times New Roman"/>
        </w:rPr>
        <w:t>khmer</w:t>
      </w:r>
      <w:proofErr w:type="spellEnd"/>
      <w:r w:rsidR="00DB41C3">
        <w:rPr>
          <w:rFonts w:eastAsia="Times New Roman"/>
        </w:rPr>
        <w:t xml:space="preserve"> </w:t>
      </w:r>
      <w:r w:rsidR="004C1FDB">
        <w:rPr>
          <w:rFonts w:eastAsia="Times New Roman"/>
        </w:rPr>
        <w:t xml:space="preserve">software package </w:t>
      </w:r>
      <w:r w:rsidR="00043BE2">
        <w:rPr>
          <w:rFonts w:eastAsia="Times New Roman"/>
        </w:rPr>
        <w:fldChar w:fldCharType="begin" w:fldLock="1"/>
      </w:r>
      <w:r w:rsidR="00067D9A">
        <w:rPr>
          <w:rFonts w:eastAsia="Times New Roman"/>
        </w:rPr>
        <w:instrText>ADDIN CSL_CITATION { "citationItems" : [ { "id" : "ITEM-1", "itemData" : { "DOI" : "10.1101/056846", "abstract" : "We present an open implementation of the HyperLogLog cardinality estimation sketch for counting fixed-length substrings of DNA strings (k-mers). The HyperLogLog sketch implementation is in C++ with a Python interface, and is distributed as part of the khmer software package. khmer is freely available from \\url{https://github.com/dib-lab/khmer} under a BSD License. The features presented here are included in version 1.4 and later.", "author" : [ { "dropping-particle" : "", "family" : "Irber Junior", "given" : "Luiz Carlos", "non-dropping-particle" : "", "parse-names" : false, "suffix" : "" }, { "dropping-particle" : "", "family" : "Brown", "given" : "C. Titus", "non-dropping-particle" : "", "parse-names" : false, "suffix" : "" } ], "container-title" : "doi.org", "id" : "ITEM-1", "issued" : { "date-parts" : [ [ "2016", "6", "7" ] ] }, "page" : "056846", "publisher" : "Cold Spring Harbor Laboratory", "title" : "Efficient cardinality estimation for k-mers in large DNA sequencing data sets", "type" : "article-journal" }, "uris" : [ "http://www.mendeley.com/documents/?uuid=86115128-bd01-32ba-a54c-513a0e9a712a" ] } ], "mendeley" : { "formattedCitation" : "[53]", "plainTextFormattedCitation" : "[53]", "previouslyFormattedCitation" : "[53]" }, "properties" : {  }, "schema" : "https://github.com/citation-style-language/schema/raw/master/csl-citation.json" }</w:instrText>
      </w:r>
      <w:r w:rsidR="00043BE2">
        <w:rPr>
          <w:rFonts w:eastAsia="Times New Roman"/>
        </w:rPr>
        <w:fldChar w:fldCharType="separate"/>
      </w:r>
      <w:r w:rsidR="00067D9A" w:rsidRPr="00067D9A">
        <w:rPr>
          <w:rFonts w:eastAsia="Times New Roman"/>
          <w:noProof/>
        </w:rPr>
        <w:t>[53]</w:t>
      </w:r>
      <w:r w:rsidR="00043BE2">
        <w:rPr>
          <w:rFonts w:eastAsia="Times New Roman"/>
        </w:rPr>
        <w:fldChar w:fldCharType="end"/>
      </w:r>
      <w:r w:rsidR="00070010">
        <w:rPr>
          <w:rFonts w:eastAsia="Times New Roman"/>
        </w:rPr>
        <w:t>.</w:t>
      </w:r>
      <w:r w:rsidR="00E22DF3">
        <w:rPr>
          <w:rFonts w:eastAsia="Times New Roman"/>
        </w:rPr>
        <w:t xml:space="preserve"> </w:t>
      </w:r>
    </w:p>
    <w:p w14:paraId="51B3CCEF" w14:textId="77777777" w:rsidR="00DB0C5E" w:rsidRDefault="00DB0C5E" w:rsidP="00A115A8">
      <w:pPr>
        <w:pStyle w:val="Normal1"/>
        <w:spacing w:line="240" w:lineRule="auto"/>
        <w:rPr>
          <w:rFonts w:eastAsia="Times New Roman"/>
        </w:rPr>
      </w:pPr>
    </w:p>
    <w:p w14:paraId="38CCC75F" w14:textId="559EA3AF" w:rsidR="00A73D29" w:rsidRDefault="00E22DF3" w:rsidP="00A115A8">
      <w:pPr>
        <w:pStyle w:val="Normal1"/>
        <w:spacing w:line="240" w:lineRule="auto"/>
        <w:rPr>
          <w:rFonts w:eastAsia="Times New Roman"/>
        </w:rPr>
      </w:pPr>
      <w:r>
        <w:rPr>
          <w:rFonts w:eastAsia="Times New Roman"/>
        </w:rPr>
        <w:t xml:space="preserve">Unique gene names were </w:t>
      </w:r>
      <w:r w:rsidR="004C1FDB">
        <w:rPr>
          <w:rFonts w:eastAsia="Times New Roman"/>
        </w:rPr>
        <w:t>compared</w:t>
      </w:r>
      <w:r w:rsidR="001E787B">
        <w:rPr>
          <w:rFonts w:eastAsia="Times New Roman"/>
        </w:rPr>
        <w:t xml:space="preserve"> from </w:t>
      </w:r>
      <w:r w:rsidR="006C638D">
        <w:rPr>
          <w:rFonts w:eastAsia="Times New Roman"/>
        </w:rPr>
        <w:t xml:space="preserve">a </w:t>
      </w:r>
      <w:r w:rsidR="00C069FC">
        <w:rPr>
          <w:rFonts w:eastAsia="Times New Roman"/>
        </w:rPr>
        <w:t xml:space="preserve">random </w:t>
      </w:r>
      <w:r w:rsidR="006C638D">
        <w:rPr>
          <w:rFonts w:eastAsia="Times New Roman"/>
        </w:rPr>
        <w:t xml:space="preserve">subset of </w:t>
      </w:r>
      <w:r w:rsidR="00C069FC">
        <w:rPr>
          <w:rFonts w:eastAsia="Times New Roman"/>
        </w:rPr>
        <w:t>296</w:t>
      </w:r>
      <w:r w:rsidR="00501E44">
        <w:rPr>
          <w:rFonts w:eastAsia="Times New Roman"/>
        </w:rPr>
        <w:t xml:space="preserve"> </w:t>
      </w:r>
      <w:r w:rsidR="004C1FDB">
        <w:rPr>
          <w:rFonts w:eastAsia="Times New Roman"/>
        </w:rPr>
        <w:t xml:space="preserve">samples using the </w:t>
      </w:r>
      <w:r w:rsidR="001E787B">
        <w:rPr>
          <w:rFonts w:eastAsia="Times New Roman"/>
        </w:rPr>
        <w:t xml:space="preserve">dammit </w:t>
      </w:r>
      <w:r w:rsidR="00563C02">
        <w:rPr>
          <w:rFonts w:eastAsia="Times New Roman"/>
        </w:rPr>
        <w:t xml:space="preserve">annotation </w:t>
      </w:r>
      <w:r w:rsidR="00635AC7">
        <w:rPr>
          <w:rFonts w:eastAsia="Times New Roman"/>
        </w:rPr>
        <w:t xml:space="preserve">pipeline </w:t>
      </w:r>
      <w:r w:rsidR="00635AC7">
        <w:rPr>
          <w:rFonts w:eastAsia="Times New Roman"/>
        </w:rPr>
        <w:fldChar w:fldCharType="begin" w:fldLock="1"/>
      </w:r>
      <w:r w:rsidR="00067D9A">
        <w:rPr>
          <w:rFonts w:eastAsia="Times New Roman"/>
        </w:rPr>
        <w:instrText>ADDIN CSL_CITATION { "citationItems" : [ { "id" : "ITEM-1", "itemData" : { "author" : [ { "dropping-particle" : "", "family" : "Scott", "given" : "Camille", "non-dropping-particle" : "", "parse-names" : false, "suffix" : "" } ], "container-title" : "in prep.", "id" : "ITEM-1", "issued" : { "date-parts" : [ [ "2016" ] ] }, "title" : "dammit: an open and accessible de novo transcriptome annotator", "type" : "article-journal" }, "uris" : [ "http://www.mendeley.com/documents/?uuid=c1a48c03-f7df-4733-8019-d8a8bdd5f692" ] } ], "mendeley" : { "formattedCitation" : "[54]", "plainTextFormattedCitation" : "[54]", "previouslyFormattedCitation" : "[54]" }, "properties" : {  }, "schema" : "https://github.com/citation-style-language/schema/raw/master/csl-citation.json" }</w:instrText>
      </w:r>
      <w:r w:rsidR="00635AC7">
        <w:rPr>
          <w:rFonts w:eastAsia="Times New Roman"/>
        </w:rPr>
        <w:fldChar w:fldCharType="separate"/>
      </w:r>
      <w:r w:rsidR="00067D9A" w:rsidRPr="00067D9A">
        <w:rPr>
          <w:rFonts w:eastAsia="Times New Roman"/>
          <w:noProof/>
        </w:rPr>
        <w:t>[54]</w:t>
      </w:r>
      <w:r w:rsidR="00635AC7">
        <w:rPr>
          <w:rFonts w:eastAsia="Times New Roman"/>
        </w:rPr>
        <w:fldChar w:fldCharType="end"/>
      </w:r>
      <w:r w:rsidR="00635AC7">
        <w:rPr>
          <w:rFonts w:eastAsia="Times New Roman"/>
        </w:rPr>
        <w:t xml:space="preserve">. </w:t>
      </w:r>
      <w:r w:rsidR="001E787B">
        <w:rPr>
          <w:rFonts w:eastAsia="Times New Roman"/>
        </w:rPr>
        <w:t xml:space="preserve">If a </w:t>
      </w:r>
      <w:r w:rsidR="00563C02">
        <w:rPr>
          <w:rFonts w:eastAsia="Times New Roman"/>
        </w:rPr>
        <w:t xml:space="preserve">gene </w:t>
      </w:r>
      <w:r w:rsidR="001E787B">
        <w:rPr>
          <w:rFonts w:eastAsia="Times New Roman"/>
        </w:rPr>
        <w:t xml:space="preserve">name was </w:t>
      </w:r>
      <w:r w:rsidR="002619F1">
        <w:rPr>
          <w:rFonts w:eastAsia="Times New Roman"/>
        </w:rPr>
        <w:t xml:space="preserve">annotated </w:t>
      </w:r>
      <w:r w:rsidR="001E787B">
        <w:rPr>
          <w:rFonts w:eastAsia="Times New Roman"/>
        </w:rPr>
        <w:t>in NCGR but not in D</w:t>
      </w:r>
      <w:r w:rsidR="002619F1">
        <w:rPr>
          <w:rFonts w:eastAsia="Times New Roman"/>
        </w:rPr>
        <w:t xml:space="preserve">IB, this was considered a gene uniquely annotated </w:t>
      </w:r>
      <w:r w:rsidR="001E787B">
        <w:rPr>
          <w:rFonts w:eastAsia="Times New Roman"/>
        </w:rPr>
        <w:t>in NCGR.</w:t>
      </w:r>
      <w:r w:rsidR="00513CAC">
        <w:rPr>
          <w:rFonts w:eastAsia="Times New Roman"/>
        </w:rPr>
        <w:t xml:space="preserve"> Uniq</w:t>
      </w:r>
      <w:r w:rsidR="004C1FDB">
        <w:rPr>
          <w:rFonts w:eastAsia="Times New Roman"/>
        </w:rPr>
        <w:t>ue gene names were normalized to</w:t>
      </w:r>
      <w:r w:rsidR="00A603D4">
        <w:rPr>
          <w:rFonts w:eastAsia="Times New Roman"/>
        </w:rPr>
        <w:t xml:space="preserve"> the</w:t>
      </w:r>
      <w:r w:rsidR="00513CAC">
        <w:rPr>
          <w:rFonts w:eastAsia="Times New Roman"/>
        </w:rPr>
        <w:t xml:space="preserve"> total </w:t>
      </w:r>
      <w:r w:rsidR="00501E44">
        <w:rPr>
          <w:rFonts w:eastAsia="Times New Roman"/>
        </w:rPr>
        <w:t xml:space="preserve">number of </w:t>
      </w:r>
      <w:r w:rsidR="00513CAC">
        <w:rPr>
          <w:rFonts w:eastAsia="Times New Roman"/>
        </w:rPr>
        <w:t>annotated genes</w:t>
      </w:r>
      <w:r w:rsidR="004C1FDB">
        <w:rPr>
          <w:rFonts w:eastAsia="Times New Roman"/>
        </w:rPr>
        <w:t xml:space="preserve"> in each</w:t>
      </w:r>
      <w:r w:rsidR="00A603D4">
        <w:rPr>
          <w:rFonts w:eastAsia="Times New Roman"/>
        </w:rPr>
        <w:t xml:space="preserve"> assembly</w:t>
      </w:r>
      <w:r w:rsidR="00513CAC">
        <w:rPr>
          <w:rFonts w:eastAsia="Times New Roman"/>
        </w:rPr>
        <w:t>.</w:t>
      </w:r>
      <w:r w:rsidR="00501E44">
        <w:rPr>
          <w:rFonts w:eastAsia="Times New Roman"/>
        </w:rPr>
        <w:t xml:space="preserve"> </w:t>
      </w:r>
    </w:p>
    <w:p w14:paraId="23096CBE" w14:textId="77777777" w:rsidR="00A73D29" w:rsidRDefault="00A73D29" w:rsidP="00A115A8">
      <w:pPr>
        <w:pStyle w:val="Normal1"/>
        <w:spacing w:line="240" w:lineRule="auto"/>
        <w:rPr>
          <w:rFonts w:eastAsia="Times New Roman"/>
        </w:rPr>
      </w:pPr>
    </w:p>
    <w:p w14:paraId="5782966B" w14:textId="78D8C455" w:rsidR="00437816" w:rsidRDefault="00437816" w:rsidP="00A115A8">
      <w:pPr>
        <w:pStyle w:val="Normal1"/>
        <w:spacing w:line="240" w:lineRule="auto"/>
        <w:rPr>
          <w:rFonts w:eastAsia="Times New Roman"/>
        </w:rPr>
      </w:pPr>
      <w:r>
        <w:rPr>
          <w:rFonts w:eastAsia="Times New Roman"/>
        </w:rPr>
        <w:t xml:space="preserve">A Tukey’s honest significant different (HSD) </w:t>
      </w:r>
      <w:r w:rsidR="004E417D">
        <w:rPr>
          <w:rFonts w:eastAsia="Times New Roman"/>
        </w:rPr>
        <w:t xml:space="preserve">post-hoc </w:t>
      </w:r>
      <w:r>
        <w:rPr>
          <w:rFonts w:eastAsia="Times New Roman"/>
        </w:rPr>
        <w:t xml:space="preserve">range test </w:t>
      </w:r>
      <w:r w:rsidR="00E0743D">
        <w:rPr>
          <w:rFonts w:eastAsia="Times New Roman"/>
        </w:rPr>
        <w:t>of</w:t>
      </w:r>
      <w:r>
        <w:rPr>
          <w:rFonts w:eastAsia="Times New Roman"/>
        </w:rPr>
        <w:t xml:space="preserve"> multiple pairwise comparisons </w:t>
      </w:r>
      <w:r w:rsidR="00E0743D">
        <w:rPr>
          <w:rFonts w:eastAsia="Times New Roman"/>
        </w:rPr>
        <w:t xml:space="preserve">was used </w:t>
      </w:r>
      <w:r w:rsidR="004E417D">
        <w:rPr>
          <w:rFonts w:eastAsia="Times New Roman"/>
        </w:rPr>
        <w:t xml:space="preserve">in conjunction with an ANOVA </w:t>
      </w:r>
      <w:r w:rsidR="00E0743D">
        <w:rPr>
          <w:rFonts w:eastAsia="Times New Roman"/>
        </w:rPr>
        <w:t xml:space="preserve">to measure differences between </w:t>
      </w:r>
      <w:r w:rsidR="004C1FDB">
        <w:rPr>
          <w:rFonts w:eastAsia="Times New Roman"/>
        </w:rPr>
        <w:t>distributions</w:t>
      </w:r>
      <w:r>
        <w:rPr>
          <w:rFonts w:eastAsia="Times New Roman"/>
        </w:rPr>
        <w:t xml:space="preserve"> of </w:t>
      </w:r>
      <w:r w:rsidR="004C1FDB">
        <w:rPr>
          <w:rFonts w:eastAsia="Times New Roman"/>
        </w:rPr>
        <w:t xml:space="preserve">data from </w:t>
      </w:r>
      <w:r>
        <w:rPr>
          <w:rFonts w:eastAsia="Times New Roman"/>
        </w:rPr>
        <w:t xml:space="preserve">the top </w:t>
      </w:r>
      <w:r w:rsidR="002E3EED">
        <w:rPr>
          <w:rFonts w:eastAsia="Times New Roman"/>
        </w:rPr>
        <w:t>eight</w:t>
      </w:r>
      <w:r>
        <w:rPr>
          <w:rFonts w:eastAsia="Times New Roman"/>
        </w:rPr>
        <w:t xml:space="preserve"> most-represented phyla</w:t>
      </w:r>
      <w:r w:rsidR="00E0743D">
        <w:rPr>
          <w:rFonts w:eastAsia="Times New Roman"/>
        </w:rPr>
        <w:t xml:space="preserve"> </w:t>
      </w:r>
      <w:r w:rsidR="002E3EED">
        <w:rPr>
          <w:rFonts w:eastAsia="Times New Roman"/>
        </w:rPr>
        <w:t>(</w:t>
      </w:r>
      <w:r w:rsidR="00A21665" w:rsidRPr="00A21665">
        <w:rPr>
          <w:rFonts w:eastAsia="Times New Roman"/>
        </w:rPr>
        <w:t>"</w:t>
      </w:r>
      <w:proofErr w:type="spellStart"/>
      <w:r w:rsidR="00A21665" w:rsidRPr="00A21665">
        <w:rPr>
          <w:rFonts w:eastAsia="Times New Roman"/>
        </w:rPr>
        <w:t>Bacillariophyta</w:t>
      </w:r>
      <w:proofErr w:type="spellEnd"/>
      <w:r w:rsidR="00A21665" w:rsidRPr="00A21665">
        <w:rPr>
          <w:rFonts w:eastAsia="Times New Roman"/>
        </w:rPr>
        <w:t>",</w:t>
      </w:r>
      <w:r w:rsidR="00A21665">
        <w:rPr>
          <w:rFonts w:eastAsia="Times New Roman"/>
        </w:rPr>
        <w:t xml:space="preserve"> </w:t>
      </w:r>
      <w:r w:rsidR="00A21665" w:rsidRPr="00A21665">
        <w:rPr>
          <w:rFonts w:eastAsia="Times New Roman"/>
        </w:rPr>
        <w:t>"</w:t>
      </w:r>
      <w:proofErr w:type="spellStart"/>
      <w:r w:rsidR="00A21665" w:rsidRPr="00A21665">
        <w:rPr>
          <w:rFonts w:eastAsia="Times New Roman"/>
        </w:rPr>
        <w:t>Dinophyta</w:t>
      </w:r>
      <w:proofErr w:type="spellEnd"/>
      <w:r w:rsidR="00A21665" w:rsidRPr="00A21665">
        <w:rPr>
          <w:rFonts w:eastAsia="Times New Roman"/>
        </w:rPr>
        <w:t>",</w:t>
      </w:r>
      <w:r w:rsidR="00A21665">
        <w:rPr>
          <w:rFonts w:eastAsia="Times New Roman"/>
        </w:rPr>
        <w:t xml:space="preserve"> </w:t>
      </w:r>
      <w:r w:rsidR="00A21665" w:rsidRPr="00A21665">
        <w:rPr>
          <w:rFonts w:eastAsia="Times New Roman"/>
        </w:rPr>
        <w:t>"</w:t>
      </w:r>
      <w:proofErr w:type="spellStart"/>
      <w:r w:rsidR="00A21665" w:rsidRPr="00A21665">
        <w:rPr>
          <w:rFonts w:eastAsia="Times New Roman"/>
        </w:rPr>
        <w:t>Ochrophyta</w:t>
      </w:r>
      <w:proofErr w:type="spellEnd"/>
      <w:r w:rsidR="00A21665" w:rsidRPr="00A21665">
        <w:rPr>
          <w:rFonts w:eastAsia="Times New Roman"/>
        </w:rPr>
        <w:t>",</w:t>
      </w:r>
      <w:r w:rsidR="00A21665">
        <w:rPr>
          <w:rFonts w:eastAsia="Times New Roman"/>
        </w:rPr>
        <w:t xml:space="preserve"> </w:t>
      </w:r>
      <w:r w:rsidR="00A21665" w:rsidRPr="00A21665">
        <w:rPr>
          <w:rFonts w:eastAsia="Times New Roman"/>
        </w:rPr>
        <w:t>"</w:t>
      </w:r>
      <w:proofErr w:type="spellStart"/>
      <w:r w:rsidR="00A21665" w:rsidRPr="00A21665">
        <w:rPr>
          <w:rFonts w:eastAsia="Times New Roman"/>
        </w:rPr>
        <w:t>Haptophyta</w:t>
      </w:r>
      <w:proofErr w:type="spellEnd"/>
      <w:r w:rsidR="00A21665" w:rsidRPr="00A21665">
        <w:rPr>
          <w:rFonts w:eastAsia="Times New Roman"/>
        </w:rPr>
        <w:t>",</w:t>
      </w:r>
      <w:r w:rsidR="00A21665">
        <w:rPr>
          <w:rFonts w:eastAsia="Times New Roman"/>
        </w:rPr>
        <w:t xml:space="preserve"> </w:t>
      </w:r>
      <w:r w:rsidR="00A21665" w:rsidRPr="00A21665">
        <w:rPr>
          <w:rFonts w:eastAsia="Times New Roman"/>
        </w:rPr>
        <w:t>"</w:t>
      </w:r>
      <w:proofErr w:type="spellStart"/>
      <w:r w:rsidR="00A21665" w:rsidRPr="00A21665">
        <w:rPr>
          <w:rFonts w:eastAsia="Times New Roman"/>
        </w:rPr>
        <w:t>Ciliophora</w:t>
      </w:r>
      <w:proofErr w:type="spellEnd"/>
      <w:r w:rsidR="00A21665" w:rsidRPr="00A21665">
        <w:rPr>
          <w:rFonts w:eastAsia="Times New Roman"/>
        </w:rPr>
        <w:t>",</w:t>
      </w:r>
      <w:r w:rsidR="00A21665">
        <w:rPr>
          <w:rFonts w:eastAsia="Times New Roman"/>
        </w:rPr>
        <w:t xml:space="preserve"> </w:t>
      </w:r>
      <w:r w:rsidR="00A21665" w:rsidRPr="00A21665">
        <w:rPr>
          <w:rFonts w:eastAsia="Times New Roman"/>
        </w:rPr>
        <w:t>"</w:t>
      </w:r>
      <w:proofErr w:type="spellStart"/>
      <w:r w:rsidR="00A21665" w:rsidRPr="00A21665">
        <w:rPr>
          <w:rFonts w:eastAsia="Times New Roman"/>
        </w:rPr>
        <w:t>Chlorophyta</w:t>
      </w:r>
      <w:proofErr w:type="spellEnd"/>
      <w:r w:rsidR="00A21665" w:rsidRPr="00A21665">
        <w:rPr>
          <w:rFonts w:eastAsia="Times New Roman"/>
        </w:rPr>
        <w:t>",</w:t>
      </w:r>
      <w:r w:rsidR="00A21665">
        <w:rPr>
          <w:rFonts w:eastAsia="Times New Roman"/>
        </w:rPr>
        <w:t xml:space="preserve"> </w:t>
      </w:r>
      <w:r w:rsidR="00A21665" w:rsidRPr="00A21665">
        <w:rPr>
          <w:rFonts w:eastAsia="Times New Roman"/>
        </w:rPr>
        <w:t>"</w:t>
      </w:r>
      <w:proofErr w:type="spellStart"/>
      <w:r w:rsidR="00A21665" w:rsidRPr="00A21665">
        <w:rPr>
          <w:rFonts w:eastAsia="Times New Roman"/>
        </w:rPr>
        <w:t>Cryptophyta</w:t>
      </w:r>
      <w:proofErr w:type="spellEnd"/>
      <w:r w:rsidR="00A21665" w:rsidRPr="00A21665">
        <w:rPr>
          <w:rFonts w:eastAsia="Times New Roman"/>
        </w:rPr>
        <w:t>"</w:t>
      </w:r>
      <w:r w:rsidR="00A21665">
        <w:rPr>
          <w:rFonts w:eastAsia="Times New Roman"/>
        </w:rPr>
        <w:t xml:space="preserve">, </w:t>
      </w:r>
      <w:r w:rsidR="00A21665" w:rsidRPr="00A21665">
        <w:rPr>
          <w:rFonts w:eastAsia="Times New Roman"/>
        </w:rPr>
        <w:t>"</w:t>
      </w:r>
      <w:r w:rsidR="00A21665">
        <w:rPr>
          <w:rFonts w:eastAsia="Times New Roman"/>
        </w:rPr>
        <w:t>Others</w:t>
      </w:r>
      <w:r w:rsidR="00A21665" w:rsidRPr="00A21665">
        <w:rPr>
          <w:rFonts w:eastAsia="Times New Roman"/>
        </w:rPr>
        <w:t>"</w:t>
      </w:r>
      <w:r w:rsidR="002E3EED">
        <w:rPr>
          <w:rFonts w:eastAsia="Times New Roman"/>
        </w:rPr>
        <w:t xml:space="preserve">) </w:t>
      </w:r>
      <w:r w:rsidR="00E0743D">
        <w:rPr>
          <w:rFonts w:eastAsia="Times New Roman"/>
        </w:rPr>
        <w:t>using the ‘</w:t>
      </w:r>
      <w:proofErr w:type="spellStart"/>
      <w:r w:rsidR="00E0743D" w:rsidRPr="00E71AD4">
        <w:rPr>
          <w:rFonts w:eastAsia="Times New Roman"/>
        </w:rPr>
        <w:t>agricolae</w:t>
      </w:r>
      <w:proofErr w:type="spellEnd"/>
      <w:r w:rsidR="00E0743D">
        <w:rPr>
          <w:rFonts w:eastAsia="Times New Roman"/>
        </w:rPr>
        <w:t xml:space="preserve">’ package version </w:t>
      </w:r>
      <w:r w:rsidR="00E0743D" w:rsidRPr="00E71AD4">
        <w:rPr>
          <w:rFonts w:eastAsia="Times New Roman"/>
        </w:rPr>
        <w:t xml:space="preserve">1.2-8 </w:t>
      </w:r>
      <w:r w:rsidR="00E0743D">
        <w:rPr>
          <w:rFonts w:eastAsia="Times New Roman"/>
        </w:rPr>
        <w:t xml:space="preserve"> in R version </w:t>
      </w:r>
      <w:r w:rsidR="00E0743D" w:rsidRPr="00E71AD4">
        <w:rPr>
          <w:rFonts w:eastAsia="Times New Roman"/>
        </w:rPr>
        <w:t>3.4.2 (2017-09-28)</w:t>
      </w:r>
      <w:r>
        <w:rPr>
          <w:rFonts w:eastAsia="Times New Roman"/>
        </w:rPr>
        <w:t xml:space="preserve">. Margins sharing a letter in the </w:t>
      </w:r>
      <w:r w:rsidRPr="00E1740D">
        <w:rPr>
          <w:rFonts w:eastAsia="Times New Roman"/>
          <w:color w:val="000000" w:themeColor="text1"/>
        </w:rPr>
        <w:t>group label are not significantly different at the 5% level</w:t>
      </w:r>
      <w:r w:rsidR="004C1FDB" w:rsidRPr="00E1740D">
        <w:rPr>
          <w:rFonts w:eastAsia="Times New Roman"/>
          <w:color w:val="000000" w:themeColor="text1"/>
        </w:rPr>
        <w:t xml:space="preserve"> (Figure 8)</w:t>
      </w:r>
      <w:r w:rsidRPr="00E1740D">
        <w:rPr>
          <w:rFonts w:eastAsia="Times New Roman"/>
          <w:color w:val="000000" w:themeColor="text1"/>
        </w:rPr>
        <w:t>.</w:t>
      </w:r>
      <w:r w:rsidR="00E1740D" w:rsidRPr="00E1740D">
        <w:rPr>
          <w:rFonts w:eastAsia="Times New Roman"/>
          <w:color w:val="000000" w:themeColor="text1"/>
        </w:rPr>
        <w:t xml:space="preserve"> Averages are reported </w:t>
      </w:r>
      <w:r w:rsidR="00E1740D" w:rsidRPr="00E1740D">
        <w:rPr>
          <w:rFonts w:eastAsia="Times New Roman"/>
          <w:color w:val="000000" w:themeColor="text1"/>
          <w:shd w:val="clear" w:color="auto" w:fill="FFFFFF"/>
          <w:lang w:val="en-US"/>
        </w:rPr>
        <w:t>± standard deviation.</w:t>
      </w:r>
    </w:p>
    <w:p w14:paraId="45920223" w14:textId="77777777" w:rsidR="00437816" w:rsidRDefault="00437816" w:rsidP="00A115A8">
      <w:pPr>
        <w:pStyle w:val="Normal1"/>
        <w:spacing w:line="240" w:lineRule="auto"/>
        <w:rPr>
          <w:rFonts w:eastAsia="Times New Roman"/>
        </w:rPr>
      </w:pPr>
    </w:p>
    <w:p w14:paraId="3B9D77B6" w14:textId="77777777" w:rsidR="00A73D29" w:rsidRDefault="00070010" w:rsidP="00A115A8">
      <w:pPr>
        <w:pStyle w:val="Normal1"/>
        <w:spacing w:line="240" w:lineRule="auto"/>
        <w:outlineLvl w:val="0"/>
        <w:rPr>
          <w:rFonts w:eastAsia="Times New Roman"/>
          <w:b/>
        </w:rPr>
      </w:pPr>
      <w:r w:rsidRPr="007F417C">
        <w:rPr>
          <w:rFonts w:eastAsia="Times New Roman"/>
          <w:b/>
        </w:rPr>
        <w:t>Results</w:t>
      </w:r>
    </w:p>
    <w:p w14:paraId="51E30F97" w14:textId="77777777" w:rsidR="002C47D4" w:rsidRDefault="002C47D4" w:rsidP="00A115A8">
      <w:pPr>
        <w:pStyle w:val="Normal1"/>
        <w:spacing w:line="240" w:lineRule="auto"/>
        <w:outlineLvl w:val="0"/>
        <w:rPr>
          <w:rFonts w:eastAsia="Times New Roman"/>
          <w:b/>
        </w:rPr>
      </w:pPr>
    </w:p>
    <w:p w14:paraId="0BEDC1EB" w14:textId="2FA32335" w:rsidR="009A542D" w:rsidRPr="009A542D" w:rsidRDefault="001E6ECF" w:rsidP="009A542D">
      <w:pPr>
        <w:rPr>
          <w:rFonts w:eastAsia="Times New Roman"/>
          <w:lang w:val="en-US"/>
        </w:rPr>
      </w:pPr>
      <w:r>
        <w:rPr>
          <w:rFonts w:eastAsia="Times New Roman"/>
        </w:rPr>
        <w:t>After</w:t>
      </w:r>
      <w:r w:rsidR="00C060BD">
        <w:rPr>
          <w:rFonts w:eastAsia="Times New Roman"/>
        </w:rPr>
        <w:t xml:space="preserve"> assemblies and annotations were completed, files were uploaded to </w:t>
      </w:r>
      <w:proofErr w:type="spellStart"/>
      <w:r w:rsidR="0083160D">
        <w:rPr>
          <w:rFonts w:eastAsia="Times New Roman"/>
        </w:rPr>
        <w:t>Figshare</w:t>
      </w:r>
      <w:proofErr w:type="spellEnd"/>
      <w:r w:rsidR="00C060BD">
        <w:rPr>
          <w:rFonts w:eastAsia="Times New Roman"/>
        </w:rPr>
        <w:t xml:space="preserve"> </w:t>
      </w:r>
      <w:r w:rsidR="00095E7D">
        <w:rPr>
          <w:rFonts w:eastAsia="Times New Roman"/>
        </w:rPr>
        <w:t xml:space="preserve">and </w:t>
      </w:r>
      <w:proofErr w:type="spellStart"/>
      <w:r w:rsidR="00C23431">
        <w:rPr>
          <w:rFonts w:eastAsia="Times New Roman"/>
        </w:rPr>
        <w:t>Z</w:t>
      </w:r>
      <w:r w:rsidR="00455B2F">
        <w:rPr>
          <w:rFonts w:eastAsia="Times New Roman"/>
        </w:rPr>
        <w:t>enodo</w:t>
      </w:r>
      <w:proofErr w:type="spellEnd"/>
      <w:r w:rsidR="00455B2F">
        <w:rPr>
          <w:rFonts w:eastAsia="Times New Roman"/>
        </w:rPr>
        <w:t xml:space="preserve"> </w:t>
      </w:r>
      <w:r w:rsidR="00095E7D" w:rsidRPr="009A542D">
        <w:rPr>
          <w:rFonts w:eastAsia="Times New Roman"/>
        </w:rPr>
        <w:t>are available for download</w:t>
      </w:r>
      <w:r w:rsidR="00ED1B1B" w:rsidRPr="009A542D">
        <w:rPr>
          <w:rFonts w:eastAsia="Times New Roman"/>
        </w:rPr>
        <w:t xml:space="preserve"> </w:t>
      </w:r>
      <w:r w:rsidR="00ED1B1B" w:rsidRPr="009A542D">
        <w:rPr>
          <w:rFonts w:eastAsia="Times New Roman"/>
        </w:rPr>
        <w:fldChar w:fldCharType="begin" w:fldLock="1"/>
      </w:r>
      <w:r w:rsidR="00067D9A" w:rsidRPr="009A542D">
        <w:rPr>
          <w:rFonts w:eastAsia="Times New Roman"/>
        </w:rPr>
        <w:instrText>ADDIN CSL_CITATION { "citationItems" : [ { "id" : "ITEM-1", "itemData" : { "URL" : "https://doi.org/10.6084/m9.figshare.3840153.v6", "author" : [ { "dropping-particle" : "", "family" : "Johnson, L; Alexander, H; Brown", "given" : "C Titus", "non-dropping-particle" : "", "parse-names" : false, "suffix" : "" } ], "id" : "ITEM-1", "issued" : { "date-parts" : [ [ "2017" ] ] }, "title" : "Marine Microbial Eukaryotic Transcriptome Sequencing Project, re-assemblies", "type" : "webpage" }, "uris" : [ "http://www.mendeley.com/documents/?uuid=a6ac6f89-4bcd-4ea4-8782-6eb50da2bee6" ] }, { "id" : "ITEM-2", "itemData" : { "DOI" : "10.5281/ZENODO.1212585", "author" : [ { "dropping-particle" : "", "family" : "Johnson", "given" : "Lisa K.", "non-dropping-particle" : "", "parse-names" : false, "suffix" : "" }, { "dropping-particle" : "", "family" : "Alexander", "given" : "Harriet", "non-dropping-particle" : "", "parse-names" : false, "suffix" : "" }, { "dropping-particle" : "", "family" : "Brown", "given" : "C. Titus", "non-dropping-particle" : "", "parse-names" : false, "suffix" : "" } ], "id" : "ITEM-2", "issued" : { "date-parts" : [ [ "2018", "4", "6" ] ] }, "title" : "MMETSP re-assemblies", "type" : "article-journal" }, "uris" : [ "http://www.mendeley.com/documents/?uuid=c9d48728-e884-3616-8e94-5254b9828d47" ] } ], "mendeley" : { "formattedCitation" : "[55,56]", "plainTextFormattedCitation" : "[55,56]", "previouslyFormattedCitation" : "[55,56]" }, "properties" : {  }, "schema" : "https://github.com/citation-style-language/schema/raw/master/csl-citation.json" }</w:instrText>
      </w:r>
      <w:r w:rsidR="00ED1B1B" w:rsidRPr="009A542D">
        <w:rPr>
          <w:rFonts w:eastAsia="Times New Roman"/>
        </w:rPr>
        <w:fldChar w:fldCharType="separate"/>
      </w:r>
      <w:r w:rsidR="00067D9A" w:rsidRPr="009A542D">
        <w:rPr>
          <w:rFonts w:eastAsia="Times New Roman"/>
          <w:noProof/>
        </w:rPr>
        <w:t>[55,56]</w:t>
      </w:r>
      <w:r w:rsidR="00ED1B1B" w:rsidRPr="009A542D">
        <w:rPr>
          <w:rFonts w:eastAsia="Times New Roman"/>
        </w:rPr>
        <w:fldChar w:fldCharType="end"/>
      </w:r>
      <w:r w:rsidR="0083160D" w:rsidRPr="009A542D">
        <w:rPr>
          <w:rFonts w:eastAsia="Times New Roman"/>
        </w:rPr>
        <w:t>.</w:t>
      </w:r>
      <w:r w:rsidR="00455B2F" w:rsidRPr="009A542D">
        <w:rPr>
          <w:rFonts w:eastAsia="Times New Roman"/>
        </w:rPr>
        <w:t xml:space="preserve"> </w:t>
      </w:r>
      <w:r w:rsidR="00C23431">
        <w:rPr>
          <w:rFonts w:eastAsia="Times New Roman"/>
        </w:rPr>
        <w:t>D</w:t>
      </w:r>
      <w:r w:rsidR="005E1790" w:rsidRPr="009A542D">
        <w:rPr>
          <w:rFonts w:eastAsia="Times New Roman"/>
        </w:rPr>
        <w:t xml:space="preserve">ue to obstacles </w:t>
      </w:r>
      <w:r w:rsidR="00D10F6D" w:rsidRPr="009A542D">
        <w:rPr>
          <w:rFonts w:eastAsia="Times New Roman"/>
        </w:rPr>
        <w:t xml:space="preserve">encountered </w:t>
      </w:r>
      <w:r w:rsidR="005E1790" w:rsidRPr="009A542D">
        <w:rPr>
          <w:rFonts w:eastAsia="Times New Roman"/>
        </w:rPr>
        <w:t>uploading and maintaining 678 assemblies on</w:t>
      </w:r>
      <w:r w:rsidR="00C23431">
        <w:rPr>
          <w:rFonts w:eastAsia="Times New Roman"/>
        </w:rPr>
        <w:t xml:space="preserve"> </w:t>
      </w:r>
      <w:proofErr w:type="spellStart"/>
      <w:r w:rsidR="00C23431">
        <w:rPr>
          <w:rFonts w:eastAsia="Times New Roman"/>
        </w:rPr>
        <w:t>Figshare</w:t>
      </w:r>
      <w:proofErr w:type="spellEnd"/>
      <w:r w:rsidR="00C23431">
        <w:rPr>
          <w:rFonts w:eastAsia="Times New Roman"/>
        </w:rPr>
        <w:t xml:space="preserve">, </w:t>
      </w:r>
      <w:proofErr w:type="spellStart"/>
      <w:r w:rsidR="00C23431">
        <w:rPr>
          <w:rFonts w:eastAsia="Times New Roman"/>
        </w:rPr>
        <w:t>Z</w:t>
      </w:r>
      <w:r w:rsidR="00C23431" w:rsidRPr="009A542D">
        <w:rPr>
          <w:rFonts w:eastAsia="Times New Roman"/>
        </w:rPr>
        <w:t>enodo</w:t>
      </w:r>
      <w:proofErr w:type="spellEnd"/>
      <w:r w:rsidR="00C23431" w:rsidRPr="009A542D">
        <w:rPr>
          <w:rFonts w:eastAsia="Times New Roman"/>
        </w:rPr>
        <w:t xml:space="preserve"> will be the long-term archive for these re-assemblies</w:t>
      </w:r>
      <w:r w:rsidR="00F92A12" w:rsidRPr="009A542D">
        <w:rPr>
          <w:rFonts w:eastAsia="Times New Roman"/>
        </w:rPr>
        <w:t xml:space="preserve"> </w:t>
      </w:r>
      <w:hyperlink r:id="rId12" w:history="1">
        <w:r w:rsidR="009A542D" w:rsidRPr="009A542D">
          <w:rPr>
            <w:rStyle w:val="Hyperlink"/>
            <w:rFonts w:eastAsia="Times New Roman"/>
            <w:shd w:val="clear" w:color="auto" w:fill="F5F5F5"/>
            <w:lang w:val="en-US"/>
          </w:rPr>
          <w:t>http://doi.org/10.5281/zenodo.1212585</w:t>
        </w:r>
      </w:hyperlink>
      <w:r w:rsidR="009A542D">
        <w:rPr>
          <w:rFonts w:eastAsia="Times New Roman"/>
          <w:color w:val="333333"/>
          <w:shd w:val="clear" w:color="auto" w:fill="F5F5F5"/>
          <w:lang w:val="en-US"/>
        </w:rPr>
        <w:t>.</w:t>
      </w:r>
      <w:r w:rsidR="009A542D">
        <w:rPr>
          <w:rFonts w:ascii="Helvetica" w:eastAsia="Times New Roman" w:hAnsi="Helvetica"/>
          <w:color w:val="333333"/>
          <w:sz w:val="21"/>
          <w:szCs w:val="21"/>
          <w:shd w:val="clear" w:color="auto" w:fill="F5F5F5"/>
          <w:lang w:val="en-US"/>
        </w:rPr>
        <w:t xml:space="preserve"> </w:t>
      </w:r>
    </w:p>
    <w:p w14:paraId="64A161DA" w14:textId="77777777" w:rsidR="005B41F9" w:rsidRDefault="005B41F9" w:rsidP="00A115A8">
      <w:pPr>
        <w:pStyle w:val="Normal1"/>
        <w:spacing w:line="240" w:lineRule="auto"/>
        <w:rPr>
          <w:rFonts w:eastAsia="Times New Roman"/>
          <w:b/>
        </w:rPr>
      </w:pPr>
    </w:p>
    <w:p w14:paraId="1C0AFFB7" w14:textId="08299D1E" w:rsidR="007F417C" w:rsidRDefault="000A26F2" w:rsidP="00A115A8">
      <w:pPr>
        <w:pStyle w:val="Normal1"/>
        <w:spacing w:line="240" w:lineRule="auto"/>
        <w:outlineLvl w:val="0"/>
        <w:rPr>
          <w:rFonts w:eastAsia="Times New Roman"/>
          <w:b/>
        </w:rPr>
      </w:pPr>
      <w:r>
        <w:rPr>
          <w:rFonts w:eastAsia="Times New Roman"/>
          <w:b/>
        </w:rPr>
        <w:t xml:space="preserve">Differences in </w:t>
      </w:r>
      <w:r w:rsidR="003C25D7">
        <w:rPr>
          <w:rFonts w:eastAsia="Times New Roman"/>
          <w:b/>
        </w:rPr>
        <w:t xml:space="preserve">available </w:t>
      </w:r>
      <w:r>
        <w:rPr>
          <w:rFonts w:eastAsia="Times New Roman"/>
          <w:b/>
        </w:rPr>
        <w:t>e</w:t>
      </w:r>
      <w:r w:rsidR="00184908">
        <w:rPr>
          <w:rFonts w:eastAsia="Times New Roman"/>
          <w:b/>
        </w:rPr>
        <w:t>valuation</w:t>
      </w:r>
      <w:r w:rsidR="007F417C">
        <w:rPr>
          <w:rFonts w:eastAsia="Times New Roman"/>
          <w:b/>
        </w:rPr>
        <w:t xml:space="preserve"> metrics</w:t>
      </w:r>
      <w:r w:rsidR="00184908">
        <w:rPr>
          <w:rFonts w:eastAsia="Times New Roman"/>
          <w:b/>
        </w:rPr>
        <w:t xml:space="preserve"> </w:t>
      </w:r>
      <w:r>
        <w:rPr>
          <w:rFonts w:eastAsia="Times New Roman"/>
          <w:b/>
        </w:rPr>
        <w:t xml:space="preserve">between NCGR and DIB were </w:t>
      </w:r>
      <w:r w:rsidR="003C25D7">
        <w:rPr>
          <w:rFonts w:eastAsia="Times New Roman"/>
          <w:b/>
        </w:rPr>
        <w:t>variable</w:t>
      </w:r>
      <w:r w:rsidR="007F417C">
        <w:rPr>
          <w:rFonts w:eastAsia="Times New Roman"/>
          <w:b/>
        </w:rPr>
        <w:t>.</w:t>
      </w:r>
    </w:p>
    <w:p w14:paraId="526C155B" w14:textId="77777777" w:rsidR="007F417C" w:rsidRPr="007F417C" w:rsidRDefault="007F417C" w:rsidP="00A115A8">
      <w:pPr>
        <w:pStyle w:val="Normal1"/>
        <w:spacing w:line="240" w:lineRule="auto"/>
        <w:rPr>
          <w:rFonts w:eastAsia="Times New Roman"/>
          <w:b/>
        </w:rPr>
      </w:pPr>
    </w:p>
    <w:p w14:paraId="1E33DD50" w14:textId="5F3E0FF8" w:rsidR="005B41F9" w:rsidRPr="005B41F9" w:rsidRDefault="008E66B3" w:rsidP="00A115A8">
      <w:pPr>
        <w:pStyle w:val="Normal1"/>
        <w:spacing w:line="240" w:lineRule="auto"/>
        <w:rPr>
          <w:rFonts w:eastAsia="Times New Roman"/>
        </w:rPr>
      </w:pPr>
      <w:r>
        <w:rPr>
          <w:rFonts w:eastAsia="Times New Roman"/>
        </w:rPr>
        <w:t>The majority of transcriptome evaluation m</w:t>
      </w:r>
      <w:r w:rsidR="005B41F9">
        <w:rPr>
          <w:rFonts w:eastAsia="Times New Roman"/>
        </w:rPr>
        <w:t xml:space="preserve">etrics collected </w:t>
      </w:r>
      <w:r>
        <w:rPr>
          <w:rFonts w:eastAsia="Times New Roman"/>
        </w:rPr>
        <w:t xml:space="preserve">for each sample </w:t>
      </w:r>
      <w:r w:rsidR="007F417C">
        <w:rPr>
          <w:rFonts w:eastAsia="Times New Roman"/>
        </w:rPr>
        <w:t>were</w:t>
      </w:r>
      <w:r>
        <w:rPr>
          <w:rFonts w:eastAsia="Times New Roman"/>
        </w:rPr>
        <w:t xml:space="preserve"> higher in </w:t>
      </w:r>
      <w:r w:rsidR="002F4522">
        <w:rPr>
          <w:rFonts w:eastAsia="Times New Roman"/>
        </w:rPr>
        <w:t xml:space="preserve">Trinity-based </w:t>
      </w:r>
      <w:r w:rsidR="00D46C72">
        <w:rPr>
          <w:rFonts w:eastAsia="Times New Roman"/>
        </w:rPr>
        <w:t>DIB re-</w:t>
      </w:r>
      <w:r>
        <w:rPr>
          <w:rFonts w:eastAsia="Times New Roman"/>
        </w:rPr>
        <w:t xml:space="preserve">assemblies than </w:t>
      </w:r>
      <w:r w:rsidR="002F4522">
        <w:rPr>
          <w:rFonts w:eastAsia="Times New Roman"/>
        </w:rPr>
        <w:t xml:space="preserve">for the </w:t>
      </w:r>
      <w:r w:rsidR="00B901C8">
        <w:rPr>
          <w:rFonts w:eastAsia="Times New Roman"/>
        </w:rPr>
        <w:t>Trans-</w:t>
      </w:r>
      <w:proofErr w:type="spellStart"/>
      <w:r w:rsidR="002F4522">
        <w:rPr>
          <w:rFonts w:eastAsia="Times New Roman"/>
        </w:rPr>
        <w:t>ABySS</w:t>
      </w:r>
      <w:proofErr w:type="spellEnd"/>
      <w:r w:rsidR="002F4522">
        <w:rPr>
          <w:rFonts w:eastAsia="Times New Roman"/>
        </w:rPr>
        <w:t xml:space="preserve">-based </w:t>
      </w:r>
      <w:r w:rsidR="00B901C8">
        <w:rPr>
          <w:rFonts w:eastAsia="Times New Roman"/>
        </w:rPr>
        <w:t>NCGR assemblies (Table 1</w:t>
      </w:r>
      <w:r w:rsidR="00BA4310">
        <w:rPr>
          <w:rFonts w:eastAsia="Times New Roman"/>
        </w:rPr>
        <w:t xml:space="preserve">), with the exception being the </w:t>
      </w:r>
      <w:proofErr w:type="spellStart"/>
      <w:r w:rsidR="00BA4310">
        <w:rPr>
          <w:rFonts w:eastAsia="Times New Roman"/>
        </w:rPr>
        <w:t>Transrate</w:t>
      </w:r>
      <w:proofErr w:type="spellEnd"/>
      <w:r w:rsidR="00BA4310">
        <w:rPr>
          <w:rFonts w:eastAsia="Times New Roman"/>
        </w:rPr>
        <w:t xml:space="preserve"> score from the “</w:t>
      </w:r>
      <w:proofErr w:type="spellStart"/>
      <w:r w:rsidR="00BA4310">
        <w:rPr>
          <w:rFonts w:eastAsia="Times New Roman"/>
        </w:rPr>
        <w:t>nt</w:t>
      </w:r>
      <w:proofErr w:type="spellEnd"/>
      <w:r w:rsidR="00BA4310">
        <w:rPr>
          <w:rFonts w:eastAsia="Times New Roman"/>
        </w:rPr>
        <w:t xml:space="preserve">” version of the assembly. The </w:t>
      </w:r>
      <w:proofErr w:type="spellStart"/>
      <w:r w:rsidR="00BA4310">
        <w:rPr>
          <w:rFonts w:eastAsia="Times New Roman"/>
        </w:rPr>
        <w:t>Transrate</w:t>
      </w:r>
      <w:proofErr w:type="spellEnd"/>
      <w:r w:rsidR="00BA4310">
        <w:rPr>
          <w:rFonts w:eastAsia="Times New Roman"/>
        </w:rPr>
        <w:t xml:space="preserve"> score with this ‘</w:t>
      </w:r>
      <w:proofErr w:type="spellStart"/>
      <w:r w:rsidR="00BA4310">
        <w:rPr>
          <w:rFonts w:eastAsia="Times New Roman"/>
        </w:rPr>
        <w:t>cds</w:t>
      </w:r>
      <w:proofErr w:type="spellEnd"/>
      <w:r w:rsidR="00BA4310">
        <w:rPr>
          <w:rFonts w:eastAsia="Times New Roman"/>
        </w:rPr>
        <w:t xml:space="preserve">’ version was higher in DIB compared </w:t>
      </w:r>
      <w:r w:rsidR="00B451B1">
        <w:rPr>
          <w:rFonts w:eastAsia="Times New Roman"/>
        </w:rPr>
        <w:t>to NCGR but lower in DIB compared to the NCGR ‘</w:t>
      </w:r>
      <w:proofErr w:type="spellStart"/>
      <w:r w:rsidR="00B451B1">
        <w:rPr>
          <w:rFonts w:eastAsia="Times New Roman"/>
        </w:rPr>
        <w:t>nt</w:t>
      </w:r>
      <w:proofErr w:type="spellEnd"/>
      <w:r w:rsidR="00B451B1">
        <w:rPr>
          <w:rFonts w:eastAsia="Times New Roman"/>
        </w:rPr>
        <w:t>’ version (Supplemental Figure 1).</w:t>
      </w:r>
    </w:p>
    <w:p w14:paraId="46ACBDD8" w14:textId="77777777" w:rsidR="00D17157" w:rsidRDefault="00D17157" w:rsidP="00ED31C5">
      <w:pPr>
        <w:pStyle w:val="Normal1"/>
        <w:widowControl w:val="0"/>
        <w:spacing w:line="240" w:lineRule="auto"/>
      </w:pPr>
    </w:p>
    <w:p w14:paraId="38E7DF43" w14:textId="2BFDB4A4" w:rsidR="00A73D29" w:rsidRDefault="00AD35D5" w:rsidP="00E36D6E">
      <w:pPr>
        <w:spacing w:line="240" w:lineRule="auto"/>
        <w:rPr>
          <w:rFonts w:eastAsia="Times New Roman"/>
        </w:rPr>
      </w:pPr>
      <w:r>
        <w:rPr>
          <w:rFonts w:eastAsia="Times New Roman"/>
        </w:rPr>
        <w:t xml:space="preserve">The </w:t>
      </w:r>
      <w:r w:rsidR="00D46C72">
        <w:rPr>
          <w:rFonts w:eastAsia="Times New Roman"/>
        </w:rPr>
        <w:t>DIB re-</w:t>
      </w:r>
      <w:r w:rsidR="00D17157">
        <w:rPr>
          <w:rFonts w:eastAsia="Times New Roman"/>
        </w:rPr>
        <w:t xml:space="preserve">assemblies </w:t>
      </w:r>
      <w:r w:rsidR="00070010">
        <w:rPr>
          <w:rFonts w:eastAsia="Times New Roman"/>
        </w:rPr>
        <w:t>had mo</w:t>
      </w:r>
      <w:r w:rsidR="00FD2258">
        <w:rPr>
          <w:rFonts w:eastAsia="Times New Roman"/>
        </w:rPr>
        <w:t xml:space="preserve">re </w:t>
      </w:r>
      <w:proofErr w:type="spellStart"/>
      <w:r w:rsidR="00FD2258">
        <w:rPr>
          <w:rFonts w:eastAsia="Times New Roman"/>
        </w:rPr>
        <w:t>contigs</w:t>
      </w:r>
      <w:proofErr w:type="spellEnd"/>
      <w:r w:rsidR="00FD2258">
        <w:rPr>
          <w:rFonts w:eastAsia="Times New Roman"/>
        </w:rPr>
        <w:t xml:space="preserve"> </w:t>
      </w:r>
      <w:r w:rsidR="007F417C">
        <w:rPr>
          <w:rFonts w:eastAsia="Times New Roman"/>
        </w:rPr>
        <w:t xml:space="preserve">than the NCGR assemblies </w:t>
      </w:r>
      <w:r w:rsidR="00F92785">
        <w:rPr>
          <w:rFonts w:eastAsia="Times New Roman"/>
        </w:rPr>
        <w:t>in 83.5</w:t>
      </w:r>
      <w:r w:rsidR="002F4522">
        <w:rPr>
          <w:rFonts w:eastAsia="Times New Roman"/>
        </w:rPr>
        <w:t xml:space="preserve">% of the samples </w:t>
      </w:r>
      <w:r w:rsidR="00FD2258">
        <w:rPr>
          <w:rFonts w:eastAsia="Times New Roman"/>
        </w:rPr>
        <w:t>(</w:t>
      </w:r>
      <w:r w:rsidR="00F92785">
        <w:rPr>
          <w:rFonts w:eastAsia="Times New Roman"/>
        </w:rPr>
        <w:t xml:space="preserve">Table 1). </w:t>
      </w:r>
      <w:r w:rsidR="0086471E">
        <w:rPr>
          <w:rFonts w:eastAsia="Times New Roman"/>
        </w:rPr>
        <w:t xml:space="preserve">The mean number of </w:t>
      </w:r>
      <w:proofErr w:type="spellStart"/>
      <w:r w:rsidR="0086471E">
        <w:rPr>
          <w:rFonts w:eastAsia="Times New Roman"/>
        </w:rPr>
        <w:t>contigs</w:t>
      </w:r>
      <w:proofErr w:type="spellEnd"/>
      <w:r w:rsidR="0086471E">
        <w:rPr>
          <w:rFonts w:eastAsia="Times New Roman"/>
        </w:rPr>
        <w:t xml:space="preserve"> in the </w:t>
      </w:r>
      <w:r w:rsidR="00D46C72">
        <w:rPr>
          <w:rFonts w:eastAsia="Times New Roman"/>
        </w:rPr>
        <w:t>DIB re-</w:t>
      </w:r>
      <w:r w:rsidR="00811E32">
        <w:rPr>
          <w:rFonts w:eastAsia="Times New Roman"/>
        </w:rPr>
        <w:t>assemblies was 48</w:t>
      </w:r>
      <w:r w:rsidR="0086471E">
        <w:rPr>
          <w:rFonts w:eastAsia="Times New Roman"/>
        </w:rPr>
        <w:t>,</w:t>
      </w:r>
      <w:r w:rsidR="00811E32">
        <w:rPr>
          <w:rFonts w:eastAsia="Times New Roman"/>
        </w:rPr>
        <w:t>361</w:t>
      </w:r>
      <w:r w:rsidR="0086471E">
        <w:rPr>
          <w:rFonts w:eastAsia="Times New Roman"/>
        </w:rPr>
        <w:t xml:space="preserve"> </w:t>
      </w:r>
      <w:r w:rsidR="0086471E" w:rsidRPr="00486869">
        <w:rPr>
          <w:rFonts w:eastAsia="Times New Roman"/>
          <w:color w:val="545454"/>
          <w:shd w:val="clear" w:color="auto" w:fill="FFFFFF"/>
          <w:lang w:val="en-US"/>
        </w:rPr>
        <w:t>±</w:t>
      </w:r>
      <w:r w:rsidR="00811E32">
        <w:rPr>
          <w:rFonts w:eastAsia="Times New Roman"/>
          <w:shd w:val="clear" w:color="auto" w:fill="FFFFFF"/>
          <w:lang w:val="en-US"/>
        </w:rPr>
        <w:t xml:space="preserve"> 35</w:t>
      </w:r>
      <w:r w:rsidR="0086471E" w:rsidRPr="00486869">
        <w:rPr>
          <w:rFonts w:eastAsia="Times New Roman"/>
          <w:shd w:val="clear" w:color="auto" w:fill="FFFFFF"/>
          <w:lang w:val="en-US"/>
        </w:rPr>
        <w:t>,</w:t>
      </w:r>
      <w:r w:rsidR="00811E32">
        <w:rPr>
          <w:rFonts w:eastAsia="Times New Roman"/>
          <w:color w:val="000000" w:themeColor="text1"/>
          <w:shd w:val="clear" w:color="auto" w:fill="FFFFFF"/>
          <w:lang w:val="en-US"/>
        </w:rPr>
        <w:t>703</w:t>
      </w:r>
      <w:r w:rsidR="0086471E" w:rsidRPr="00E1740D">
        <w:rPr>
          <w:rFonts w:eastAsia="Times New Roman"/>
          <w:color w:val="000000" w:themeColor="text1"/>
          <w:shd w:val="clear" w:color="auto" w:fill="FFFFFF"/>
          <w:lang w:val="en-US"/>
        </w:rPr>
        <w:t xml:space="preserve"> </w:t>
      </w:r>
      <w:r w:rsidR="00486869">
        <w:rPr>
          <w:rFonts w:eastAsia="Times New Roman"/>
        </w:rPr>
        <w:t xml:space="preserve">while the mean </w:t>
      </w:r>
      <w:r w:rsidR="0086471E">
        <w:rPr>
          <w:rFonts w:eastAsia="Times New Roman"/>
        </w:rPr>
        <w:t xml:space="preserve">number of </w:t>
      </w:r>
      <w:proofErr w:type="spellStart"/>
      <w:r w:rsidR="0086471E">
        <w:rPr>
          <w:rFonts w:eastAsia="Times New Roman"/>
        </w:rPr>
        <w:t>contigs</w:t>
      </w:r>
      <w:proofErr w:type="spellEnd"/>
      <w:r w:rsidR="0086471E">
        <w:rPr>
          <w:rFonts w:eastAsia="Times New Roman"/>
        </w:rPr>
        <w:t xml:space="preserve"> in the </w:t>
      </w:r>
      <w:r w:rsidR="00486869">
        <w:rPr>
          <w:rFonts w:eastAsia="Times New Roman"/>
        </w:rPr>
        <w:t xml:space="preserve">NCGR </w:t>
      </w:r>
      <w:r w:rsidR="00BA4310">
        <w:rPr>
          <w:rFonts w:eastAsia="Times New Roman"/>
        </w:rPr>
        <w:t>‘</w:t>
      </w:r>
      <w:proofErr w:type="spellStart"/>
      <w:r w:rsidR="00BA4310">
        <w:rPr>
          <w:rFonts w:eastAsia="Times New Roman"/>
        </w:rPr>
        <w:t>nt</w:t>
      </w:r>
      <w:proofErr w:type="spellEnd"/>
      <w:r w:rsidR="00BA4310">
        <w:rPr>
          <w:rFonts w:eastAsia="Times New Roman"/>
        </w:rPr>
        <w:t xml:space="preserve">’ </w:t>
      </w:r>
      <w:r w:rsidR="0086471E">
        <w:rPr>
          <w:rFonts w:eastAsia="Times New Roman"/>
        </w:rPr>
        <w:t xml:space="preserve">assemblies </w:t>
      </w:r>
      <w:r w:rsidR="00486869">
        <w:rPr>
          <w:rFonts w:eastAsia="Times New Roman"/>
        </w:rPr>
        <w:t>was 30,</w:t>
      </w:r>
      <w:r w:rsidR="00BA4310">
        <w:rPr>
          <w:rFonts w:eastAsia="Times New Roman"/>
        </w:rPr>
        <w:t>532</w:t>
      </w:r>
      <w:r w:rsidR="00070010" w:rsidRPr="00486869">
        <w:rPr>
          <w:rFonts w:eastAsia="Times New Roman"/>
        </w:rPr>
        <w:t xml:space="preserve"> </w:t>
      </w:r>
      <w:r w:rsidR="00486869" w:rsidRPr="00486869">
        <w:rPr>
          <w:rFonts w:eastAsia="Times New Roman"/>
          <w:color w:val="545454"/>
          <w:shd w:val="clear" w:color="auto" w:fill="FFFFFF"/>
          <w:lang w:val="en-US"/>
        </w:rPr>
        <w:t>±</w:t>
      </w:r>
      <w:r w:rsidR="0086471E">
        <w:rPr>
          <w:rFonts w:eastAsia="Times New Roman"/>
          <w:lang w:val="en-US"/>
        </w:rPr>
        <w:t xml:space="preserve"> 21,</w:t>
      </w:r>
      <w:r w:rsidR="00BA4310">
        <w:rPr>
          <w:rFonts w:eastAsia="Times New Roman"/>
          <w:lang w:val="en-US"/>
        </w:rPr>
        <w:t>353</w:t>
      </w:r>
      <w:r w:rsidR="00F92785">
        <w:rPr>
          <w:rFonts w:eastAsia="Times New Roman"/>
          <w:lang w:val="en-US"/>
        </w:rPr>
        <w:t xml:space="preserve"> (Figure 2)</w:t>
      </w:r>
      <w:r w:rsidR="00D17157">
        <w:rPr>
          <w:rFonts w:eastAsia="Times New Roman"/>
        </w:rPr>
        <w:t>.</w:t>
      </w:r>
      <w:r w:rsidR="00070010">
        <w:rPr>
          <w:rFonts w:eastAsia="Times New Roman"/>
        </w:rPr>
        <w:t xml:space="preserve"> </w:t>
      </w:r>
      <w:r w:rsidR="00486869">
        <w:rPr>
          <w:rFonts w:eastAsia="Times New Roman"/>
        </w:rPr>
        <w:t>A two-sample Ko</w:t>
      </w:r>
      <w:r w:rsidR="00DB41C3">
        <w:rPr>
          <w:rFonts w:eastAsia="Times New Roman"/>
        </w:rPr>
        <w:t>l</w:t>
      </w:r>
      <w:r w:rsidR="00486869">
        <w:rPr>
          <w:rFonts w:eastAsia="Times New Roman"/>
        </w:rPr>
        <w:t>mog</w:t>
      </w:r>
      <w:r w:rsidR="000D0373">
        <w:rPr>
          <w:rFonts w:eastAsia="Times New Roman"/>
        </w:rPr>
        <w:t xml:space="preserve">orov-Smirnov test comparing </w:t>
      </w:r>
      <w:r w:rsidR="00486869">
        <w:rPr>
          <w:rFonts w:eastAsia="Times New Roman"/>
        </w:rPr>
        <w:t xml:space="preserve">distributions </w:t>
      </w:r>
      <w:r w:rsidR="0059025D">
        <w:rPr>
          <w:rFonts w:eastAsia="Times New Roman"/>
        </w:rPr>
        <w:t xml:space="preserve">indicated that the </w:t>
      </w:r>
      <w:r w:rsidR="00CB2E3A">
        <w:rPr>
          <w:rFonts w:eastAsia="Times New Roman"/>
        </w:rPr>
        <w:t xml:space="preserve">number of </w:t>
      </w:r>
      <w:proofErr w:type="spellStart"/>
      <w:r w:rsidR="00CB2E3A">
        <w:rPr>
          <w:rFonts w:eastAsia="Times New Roman"/>
        </w:rPr>
        <w:t>contigs</w:t>
      </w:r>
      <w:proofErr w:type="spellEnd"/>
      <w:r w:rsidR="00CB2E3A">
        <w:rPr>
          <w:rFonts w:eastAsia="Times New Roman"/>
        </w:rPr>
        <w:t xml:space="preserve"> </w:t>
      </w:r>
      <w:r w:rsidR="0059025D">
        <w:rPr>
          <w:rFonts w:eastAsia="Times New Roman"/>
        </w:rPr>
        <w:t>were significant</w:t>
      </w:r>
      <w:r w:rsidR="00CB2E3A">
        <w:rPr>
          <w:rFonts w:eastAsia="Times New Roman"/>
        </w:rPr>
        <w:t>ly different between DIB and NCGR assemblies</w:t>
      </w:r>
      <w:r w:rsidR="0059025D">
        <w:rPr>
          <w:rFonts w:eastAsia="Times New Roman"/>
        </w:rPr>
        <w:t xml:space="preserve"> </w:t>
      </w:r>
      <w:r w:rsidR="000D0373">
        <w:rPr>
          <w:rFonts w:eastAsia="Times New Roman"/>
        </w:rPr>
        <w:t xml:space="preserve">(p &lt; </w:t>
      </w:r>
      <w:r w:rsidR="007434C6">
        <w:rPr>
          <w:rFonts w:eastAsia="Times New Roman"/>
        </w:rPr>
        <w:t>0.001</w:t>
      </w:r>
      <w:r w:rsidR="000D0373">
        <w:rPr>
          <w:rFonts w:eastAsia="Times New Roman"/>
        </w:rPr>
        <w:t xml:space="preserve">, </w:t>
      </w:r>
      <w:r w:rsidR="00486869">
        <w:rPr>
          <w:rFonts w:eastAsia="Times New Roman"/>
        </w:rPr>
        <w:t>D = 0.</w:t>
      </w:r>
      <w:r w:rsidR="00BA4310">
        <w:rPr>
          <w:rFonts w:eastAsia="Times New Roman"/>
        </w:rPr>
        <w:t>35715</w:t>
      </w:r>
      <w:r w:rsidR="00486869">
        <w:rPr>
          <w:rFonts w:eastAsia="Times New Roman"/>
        </w:rPr>
        <w:t xml:space="preserve">). </w:t>
      </w:r>
      <w:proofErr w:type="spellStart"/>
      <w:r w:rsidR="007F417C">
        <w:rPr>
          <w:rFonts w:eastAsia="Times New Roman"/>
        </w:rPr>
        <w:t>Transrate</w:t>
      </w:r>
      <w:proofErr w:type="spellEnd"/>
      <w:r w:rsidR="007F417C">
        <w:rPr>
          <w:rFonts w:eastAsia="Times New Roman"/>
        </w:rPr>
        <w:t xml:space="preserve"> scores </w:t>
      </w:r>
      <w:r w:rsidR="002F4522">
        <w:rPr>
          <w:rFonts w:eastAsia="Times New Roman"/>
        </w:rPr>
        <w:t>[35]</w:t>
      </w:r>
      <w:r w:rsidR="007439FE">
        <w:rPr>
          <w:rFonts w:eastAsia="Times New Roman"/>
        </w:rPr>
        <w:t xml:space="preserve">, which </w:t>
      </w:r>
      <w:r w:rsidR="00BA4310">
        <w:rPr>
          <w:rFonts w:eastAsia="Times New Roman"/>
        </w:rPr>
        <w:t>calculate</w:t>
      </w:r>
      <w:r w:rsidR="00EA1A63">
        <w:rPr>
          <w:rFonts w:eastAsia="Times New Roman"/>
        </w:rPr>
        <w:t xml:space="preserve"> the overall quality of the assembly</w:t>
      </w:r>
      <w:r w:rsidR="00BA4310">
        <w:rPr>
          <w:rFonts w:eastAsia="Times New Roman"/>
        </w:rPr>
        <w:t xml:space="preserve"> based on the original reads</w:t>
      </w:r>
      <w:r w:rsidR="00EA1A63">
        <w:rPr>
          <w:rFonts w:eastAsia="Times New Roman"/>
        </w:rPr>
        <w:t xml:space="preserve">, </w:t>
      </w:r>
      <w:r w:rsidR="007F417C">
        <w:rPr>
          <w:rFonts w:eastAsia="Times New Roman"/>
        </w:rPr>
        <w:t>were</w:t>
      </w:r>
      <w:r w:rsidR="00070010">
        <w:rPr>
          <w:rFonts w:eastAsia="Times New Roman"/>
        </w:rPr>
        <w:t xml:space="preserve"> </w:t>
      </w:r>
      <w:r w:rsidR="00D46C72">
        <w:rPr>
          <w:rFonts w:eastAsia="Times New Roman"/>
        </w:rPr>
        <w:t xml:space="preserve">significantly </w:t>
      </w:r>
      <w:r w:rsidR="00070010">
        <w:rPr>
          <w:rFonts w:eastAsia="Times New Roman"/>
        </w:rPr>
        <w:t>higher</w:t>
      </w:r>
      <w:r w:rsidR="00415661">
        <w:rPr>
          <w:rFonts w:eastAsia="Times New Roman"/>
        </w:rPr>
        <w:t xml:space="preserve"> </w:t>
      </w:r>
      <w:r w:rsidR="007208DD">
        <w:rPr>
          <w:rFonts w:eastAsia="Times New Roman"/>
        </w:rPr>
        <w:t>in</w:t>
      </w:r>
      <w:r w:rsidR="00D46C72">
        <w:rPr>
          <w:rFonts w:eastAsia="Times New Roman"/>
        </w:rPr>
        <w:t xml:space="preserve"> the DIB re-</w:t>
      </w:r>
      <w:r w:rsidR="00415661">
        <w:rPr>
          <w:rFonts w:eastAsia="Times New Roman"/>
        </w:rPr>
        <w:t>assemblies</w:t>
      </w:r>
      <w:r w:rsidR="00070010">
        <w:rPr>
          <w:rFonts w:eastAsia="Times New Roman"/>
        </w:rPr>
        <w:t xml:space="preserve"> </w:t>
      </w:r>
      <w:r w:rsidR="00D46C72">
        <w:rPr>
          <w:rFonts w:eastAsia="Times New Roman"/>
        </w:rPr>
        <w:t>(0</w:t>
      </w:r>
      <w:r w:rsidR="00D46C72" w:rsidRPr="00C956DA">
        <w:rPr>
          <w:rFonts w:eastAsia="Times New Roman"/>
        </w:rPr>
        <w:t xml:space="preserve">.31 </w:t>
      </w:r>
      <w:r w:rsidR="00D46C72" w:rsidRPr="00C956DA">
        <w:rPr>
          <w:rFonts w:eastAsia="Times New Roman"/>
          <w:shd w:val="clear" w:color="auto" w:fill="FFFFFF"/>
          <w:lang w:val="en-US"/>
        </w:rPr>
        <w:t>± 0.1</w:t>
      </w:r>
      <w:r w:rsidR="00D46C72">
        <w:rPr>
          <w:rFonts w:eastAsia="Times New Roman"/>
          <w:shd w:val="clear" w:color="auto" w:fill="FFFFFF"/>
          <w:lang w:val="en-US"/>
        </w:rPr>
        <w:t xml:space="preserve">) </w:t>
      </w:r>
      <w:r w:rsidR="007208DD">
        <w:rPr>
          <w:rFonts w:eastAsia="Times New Roman"/>
          <w:shd w:val="clear" w:color="auto" w:fill="FFFFFF"/>
          <w:lang w:val="en-US"/>
        </w:rPr>
        <w:t>compared to</w:t>
      </w:r>
      <w:r w:rsidR="00D46C72">
        <w:rPr>
          <w:rFonts w:eastAsia="Times New Roman"/>
        </w:rPr>
        <w:t xml:space="preserve"> the </w:t>
      </w:r>
      <w:r w:rsidR="003649F6">
        <w:rPr>
          <w:rFonts w:eastAsia="Times New Roman"/>
        </w:rPr>
        <w:t>‘</w:t>
      </w:r>
      <w:proofErr w:type="spellStart"/>
      <w:r w:rsidR="003649F6">
        <w:rPr>
          <w:rFonts w:eastAsia="Times New Roman"/>
        </w:rPr>
        <w:t>cds</w:t>
      </w:r>
      <w:proofErr w:type="spellEnd"/>
      <w:r w:rsidR="003649F6">
        <w:rPr>
          <w:rFonts w:eastAsia="Times New Roman"/>
        </w:rPr>
        <w:t xml:space="preserve">’ versions of the </w:t>
      </w:r>
      <w:r w:rsidR="00D46C72">
        <w:rPr>
          <w:rFonts w:eastAsia="Times New Roman"/>
        </w:rPr>
        <w:t>NCGR assemblies (0.</w:t>
      </w:r>
      <w:r w:rsidR="00D46C72" w:rsidRPr="00C956DA">
        <w:rPr>
          <w:rFonts w:eastAsia="Times New Roman"/>
        </w:rPr>
        <w:t xml:space="preserve">22 </w:t>
      </w:r>
      <w:r w:rsidR="00D46C72" w:rsidRPr="00C956DA">
        <w:rPr>
          <w:rFonts w:eastAsia="Times New Roman"/>
          <w:shd w:val="clear" w:color="auto" w:fill="FFFFFF"/>
          <w:lang w:val="en-US"/>
        </w:rPr>
        <w:t>± 0.09</w:t>
      </w:r>
      <w:r w:rsidR="00D46C72">
        <w:rPr>
          <w:rFonts w:eastAsia="Times New Roman"/>
          <w:shd w:val="clear" w:color="auto" w:fill="FFFFFF"/>
          <w:lang w:val="en-US"/>
        </w:rPr>
        <w:t xml:space="preserve">) </w:t>
      </w:r>
      <w:r w:rsidR="00F92785">
        <w:rPr>
          <w:rFonts w:eastAsia="Times New Roman"/>
        </w:rPr>
        <w:t>(</w:t>
      </w:r>
      <w:r w:rsidR="00C956DA">
        <w:rPr>
          <w:rFonts w:eastAsia="Times New Roman"/>
        </w:rPr>
        <w:t>p &lt;</w:t>
      </w:r>
      <w:r w:rsidR="00070010">
        <w:rPr>
          <w:rFonts w:eastAsia="Times New Roman"/>
        </w:rPr>
        <w:t xml:space="preserve"> </w:t>
      </w:r>
      <w:r w:rsidR="007434C6">
        <w:rPr>
          <w:rFonts w:eastAsia="Times New Roman"/>
        </w:rPr>
        <w:t>0.001</w:t>
      </w:r>
      <w:r w:rsidR="00F92785">
        <w:rPr>
          <w:rFonts w:eastAsia="Times New Roman"/>
        </w:rPr>
        <w:t xml:space="preserve">, </w:t>
      </w:r>
      <w:r w:rsidR="007208DD">
        <w:rPr>
          <w:rFonts w:eastAsia="Times New Roman"/>
        </w:rPr>
        <w:t xml:space="preserve">D = 0.49899). </w:t>
      </w:r>
      <w:r w:rsidR="00465008">
        <w:rPr>
          <w:rFonts w:eastAsia="Times New Roman"/>
        </w:rPr>
        <w:t>T</w:t>
      </w:r>
      <w:r w:rsidR="007208DD">
        <w:rPr>
          <w:rFonts w:eastAsia="Times New Roman"/>
        </w:rPr>
        <w:t xml:space="preserve">he </w:t>
      </w:r>
      <w:proofErr w:type="spellStart"/>
      <w:r w:rsidR="007208DD">
        <w:rPr>
          <w:rFonts w:eastAsia="Times New Roman"/>
        </w:rPr>
        <w:t>Transrate</w:t>
      </w:r>
      <w:proofErr w:type="spellEnd"/>
      <w:r w:rsidR="007208DD">
        <w:rPr>
          <w:rFonts w:eastAsia="Times New Roman"/>
        </w:rPr>
        <w:t xml:space="preserve"> scores in the NCGR ‘</w:t>
      </w:r>
      <w:proofErr w:type="spellStart"/>
      <w:r w:rsidR="007208DD">
        <w:rPr>
          <w:rFonts w:eastAsia="Times New Roman"/>
        </w:rPr>
        <w:t>nt</w:t>
      </w:r>
      <w:proofErr w:type="spellEnd"/>
      <w:r w:rsidR="007208DD">
        <w:rPr>
          <w:rFonts w:eastAsia="Times New Roman"/>
        </w:rPr>
        <w:t xml:space="preserve">’ assemblies (0.35 </w:t>
      </w:r>
      <w:r w:rsidR="007208DD" w:rsidRPr="00C956DA">
        <w:rPr>
          <w:rFonts w:eastAsia="Times New Roman"/>
          <w:shd w:val="clear" w:color="auto" w:fill="FFFFFF"/>
          <w:lang w:val="en-US"/>
        </w:rPr>
        <w:t>±</w:t>
      </w:r>
      <w:r w:rsidR="007208DD">
        <w:rPr>
          <w:rFonts w:eastAsia="Times New Roman"/>
          <w:shd w:val="clear" w:color="auto" w:fill="FFFFFF"/>
          <w:lang w:val="en-US"/>
        </w:rPr>
        <w:t xml:space="preserve"> 0.09) </w:t>
      </w:r>
      <w:r w:rsidR="007208DD">
        <w:rPr>
          <w:rFonts w:eastAsia="Times New Roman"/>
        </w:rPr>
        <w:t>were significantly higher than the DIB assemblies (0.</w:t>
      </w:r>
      <w:r w:rsidR="007208DD" w:rsidRPr="00C956DA">
        <w:rPr>
          <w:rFonts w:eastAsia="Times New Roman"/>
        </w:rPr>
        <w:t xml:space="preserve">22 </w:t>
      </w:r>
      <w:r w:rsidR="007208DD" w:rsidRPr="00C956DA">
        <w:rPr>
          <w:rFonts w:eastAsia="Times New Roman"/>
          <w:shd w:val="clear" w:color="auto" w:fill="FFFFFF"/>
          <w:lang w:val="en-US"/>
        </w:rPr>
        <w:t>± 0.09</w:t>
      </w:r>
      <w:r w:rsidR="007208DD">
        <w:rPr>
          <w:rFonts w:eastAsia="Times New Roman"/>
          <w:shd w:val="clear" w:color="auto" w:fill="FFFFFF"/>
          <w:lang w:val="en-US"/>
        </w:rPr>
        <w:t xml:space="preserve">) (p &lt; 0.001, D = 0.22475) (Supplemental Figure 1). The frequency of the differences between </w:t>
      </w:r>
      <w:proofErr w:type="spellStart"/>
      <w:r w:rsidR="007208DD">
        <w:rPr>
          <w:rFonts w:eastAsia="Times New Roman"/>
          <w:shd w:val="clear" w:color="auto" w:fill="FFFFFF"/>
          <w:lang w:val="en-US"/>
        </w:rPr>
        <w:t>Transrate</w:t>
      </w:r>
      <w:proofErr w:type="spellEnd"/>
      <w:r w:rsidR="007208DD">
        <w:rPr>
          <w:rFonts w:eastAsia="Times New Roman"/>
          <w:shd w:val="clear" w:color="auto" w:fill="FFFFFF"/>
          <w:lang w:val="en-US"/>
        </w:rPr>
        <w:t xml:space="preserve"> scores in the NCGR ‘</w:t>
      </w:r>
      <w:proofErr w:type="spellStart"/>
      <w:r w:rsidR="007208DD">
        <w:rPr>
          <w:rFonts w:eastAsia="Times New Roman"/>
          <w:shd w:val="clear" w:color="auto" w:fill="FFFFFF"/>
          <w:lang w:val="en-US"/>
        </w:rPr>
        <w:t>nt</w:t>
      </w:r>
      <w:proofErr w:type="spellEnd"/>
      <w:r w:rsidR="007208DD">
        <w:rPr>
          <w:rFonts w:eastAsia="Times New Roman"/>
          <w:shd w:val="clear" w:color="auto" w:fill="FFFFFF"/>
          <w:lang w:val="en-US"/>
        </w:rPr>
        <w:t xml:space="preserve">’ assemblies and the DIB re-assemblies appears to be normally distributed </w:t>
      </w:r>
      <w:r w:rsidR="00F92785">
        <w:rPr>
          <w:rFonts w:eastAsia="Times New Roman"/>
        </w:rPr>
        <w:t>(Figure 2</w:t>
      </w:r>
      <w:r w:rsidR="00BA4310">
        <w:rPr>
          <w:rFonts w:eastAsia="Times New Roman"/>
        </w:rPr>
        <w:t>C</w:t>
      </w:r>
      <w:r w:rsidR="00F92785">
        <w:rPr>
          <w:rFonts w:eastAsia="Times New Roman"/>
        </w:rPr>
        <w:t>)</w:t>
      </w:r>
      <w:r w:rsidR="00070010">
        <w:rPr>
          <w:rFonts w:eastAsia="Times New Roman"/>
        </w:rPr>
        <w:t>.</w:t>
      </w:r>
      <w:r w:rsidR="00466AEA">
        <w:rPr>
          <w:rFonts w:eastAsia="Times New Roman"/>
        </w:rPr>
        <w:t xml:space="preserve"> </w:t>
      </w:r>
      <w:proofErr w:type="spellStart"/>
      <w:r w:rsidR="00466AEA">
        <w:rPr>
          <w:rFonts w:eastAsia="Times New Roman"/>
        </w:rPr>
        <w:t>Transrate</w:t>
      </w:r>
      <w:proofErr w:type="spellEnd"/>
      <w:r w:rsidR="00466AEA">
        <w:rPr>
          <w:rFonts w:eastAsia="Times New Roman"/>
        </w:rPr>
        <w:t xml:space="preserve"> scores from the DIB assemblies relative to the NCGR ‘</w:t>
      </w:r>
      <w:proofErr w:type="spellStart"/>
      <w:r w:rsidR="00466AEA">
        <w:rPr>
          <w:rFonts w:eastAsia="Times New Roman"/>
        </w:rPr>
        <w:t>nt</w:t>
      </w:r>
      <w:proofErr w:type="spellEnd"/>
      <w:r w:rsidR="00466AEA">
        <w:rPr>
          <w:rFonts w:eastAsia="Times New Roman"/>
        </w:rPr>
        <w:t>’ assemblies did not appear to have taxonomic trends (Supplemental Figure 2).</w:t>
      </w:r>
    </w:p>
    <w:p w14:paraId="24A811FB" w14:textId="77777777" w:rsidR="00CF782D" w:rsidRDefault="00CF782D" w:rsidP="00E36D6E">
      <w:pPr>
        <w:spacing w:line="240" w:lineRule="auto"/>
        <w:rPr>
          <w:rFonts w:eastAsia="Times New Roman"/>
        </w:rPr>
      </w:pPr>
    </w:p>
    <w:p w14:paraId="5EC69B54" w14:textId="14442A67" w:rsidR="00CF782D" w:rsidRPr="00CF782D" w:rsidRDefault="00CF782D" w:rsidP="00E36D6E">
      <w:pPr>
        <w:spacing w:line="240" w:lineRule="auto"/>
        <w:outlineLvl w:val="0"/>
        <w:rPr>
          <w:rFonts w:ascii="Times" w:eastAsia="Times New Roman" w:hAnsi="Times"/>
          <w:b/>
          <w:sz w:val="20"/>
          <w:szCs w:val="20"/>
          <w:lang w:val="en-US"/>
        </w:rPr>
      </w:pPr>
      <w:r>
        <w:rPr>
          <w:rFonts w:eastAsia="Times New Roman"/>
          <w:b/>
        </w:rPr>
        <w:t xml:space="preserve">The </w:t>
      </w:r>
      <w:r w:rsidR="00D46C72">
        <w:rPr>
          <w:rFonts w:eastAsia="Times New Roman"/>
          <w:b/>
        </w:rPr>
        <w:t>DIB re-</w:t>
      </w:r>
      <w:r>
        <w:rPr>
          <w:rFonts w:eastAsia="Times New Roman"/>
          <w:b/>
        </w:rPr>
        <w:t xml:space="preserve">assemblies contained most of the NCGR </w:t>
      </w:r>
      <w:proofErr w:type="spellStart"/>
      <w:r>
        <w:rPr>
          <w:rFonts w:eastAsia="Times New Roman"/>
          <w:b/>
        </w:rPr>
        <w:t>contigs</w:t>
      </w:r>
      <w:proofErr w:type="spellEnd"/>
      <w:r>
        <w:rPr>
          <w:rFonts w:eastAsia="Times New Roman"/>
          <w:b/>
        </w:rPr>
        <w:t xml:space="preserve"> as well as new content</w:t>
      </w:r>
      <w:r w:rsidR="003C25D7">
        <w:rPr>
          <w:rFonts w:eastAsia="Times New Roman"/>
          <w:b/>
        </w:rPr>
        <w:t>.</w:t>
      </w:r>
    </w:p>
    <w:p w14:paraId="27929643" w14:textId="77777777" w:rsidR="00CE6106" w:rsidRDefault="00CE6106" w:rsidP="00E36D6E">
      <w:pPr>
        <w:pStyle w:val="Normal1"/>
        <w:spacing w:line="240" w:lineRule="auto"/>
        <w:rPr>
          <w:rFonts w:eastAsia="Times New Roman"/>
        </w:rPr>
      </w:pPr>
    </w:p>
    <w:p w14:paraId="46A37018" w14:textId="1FCD37D9" w:rsidR="007615D6" w:rsidRPr="007150E8" w:rsidRDefault="007919AB" w:rsidP="00E36D6E">
      <w:pPr>
        <w:spacing w:line="240" w:lineRule="auto"/>
        <w:rPr>
          <w:rFonts w:ascii="Calibri" w:eastAsia="Times New Roman" w:hAnsi="Calibri"/>
          <w:color w:val="000000"/>
          <w:lang w:val="en-US"/>
        </w:rPr>
      </w:pPr>
      <w:r>
        <w:rPr>
          <w:rFonts w:eastAsia="Times New Roman"/>
        </w:rPr>
        <w:t>A c</w:t>
      </w:r>
      <w:r w:rsidR="00070010">
        <w:rPr>
          <w:rFonts w:eastAsia="Times New Roman"/>
        </w:rPr>
        <w:t xml:space="preserve">onditional reciprocal best </w:t>
      </w:r>
      <w:r w:rsidR="0063775D">
        <w:rPr>
          <w:rFonts w:eastAsia="Times New Roman"/>
        </w:rPr>
        <w:t xml:space="preserve">BLAST </w:t>
      </w:r>
      <w:r w:rsidR="00070010">
        <w:rPr>
          <w:rFonts w:eastAsia="Times New Roman"/>
        </w:rPr>
        <w:t>(CRB</w:t>
      </w:r>
      <w:r w:rsidR="0063775D">
        <w:rPr>
          <w:rFonts w:eastAsia="Times New Roman"/>
        </w:rPr>
        <w:t>B</w:t>
      </w:r>
      <w:r w:rsidR="00070010">
        <w:rPr>
          <w:rFonts w:eastAsia="Times New Roman"/>
        </w:rPr>
        <w:t xml:space="preserve">) hit </w:t>
      </w:r>
      <w:r w:rsidR="00CE6106">
        <w:rPr>
          <w:rFonts w:eastAsia="Times New Roman"/>
        </w:rPr>
        <w:t>is indicative of sequence</w:t>
      </w:r>
      <w:r w:rsidR="0063775D">
        <w:rPr>
          <w:rFonts w:eastAsia="Times New Roman"/>
        </w:rPr>
        <w:t xml:space="preserve"> containment between assemblies.</w:t>
      </w:r>
      <w:r w:rsidR="00CE6106">
        <w:rPr>
          <w:rFonts w:eastAsia="Times New Roman"/>
        </w:rPr>
        <w:t xml:space="preserve"> </w:t>
      </w:r>
      <w:r w:rsidR="0063775D">
        <w:rPr>
          <w:rFonts w:eastAsia="Times New Roman"/>
        </w:rPr>
        <w:t>A</w:t>
      </w:r>
      <w:r w:rsidR="00CE6106">
        <w:rPr>
          <w:rFonts w:eastAsia="Times New Roman"/>
        </w:rPr>
        <w:t xml:space="preserve"> positive </w:t>
      </w:r>
      <w:r w:rsidR="0063775D">
        <w:rPr>
          <w:rFonts w:eastAsia="Times New Roman"/>
        </w:rPr>
        <w:t>CRBB</w:t>
      </w:r>
      <w:r w:rsidR="00CE6106">
        <w:rPr>
          <w:rFonts w:eastAsia="Times New Roman"/>
        </w:rPr>
        <w:t xml:space="preserve"> result indicat</w:t>
      </w:r>
      <w:r w:rsidR="0063775D">
        <w:rPr>
          <w:rFonts w:eastAsia="Times New Roman"/>
        </w:rPr>
        <w:t>es</w:t>
      </w:r>
      <w:r w:rsidR="00CE6106">
        <w:rPr>
          <w:rFonts w:eastAsia="Times New Roman"/>
        </w:rPr>
        <w:t xml:space="preserve"> that one as</w:t>
      </w:r>
      <w:r w:rsidR="00812E63">
        <w:rPr>
          <w:rFonts w:eastAsia="Times New Roman"/>
        </w:rPr>
        <w:t xml:space="preserve">sembly contains the same </w:t>
      </w:r>
      <w:proofErr w:type="spellStart"/>
      <w:r w:rsidR="00812E63">
        <w:rPr>
          <w:rFonts w:eastAsia="Times New Roman"/>
        </w:rPr>
        <w:t>contig</w:t>
      </w:r>
      <w:proofErr w:type="spellEnd"/>
      <w:r w:rsidR="00812E63">
        <w:rPr>
          <w:rFonts w:eastAsia="Times New Roman"/>
        </w:rPr>
        <w:t xml:space="preserve"> </w:t>
      </w:r>
      <w:r w:rsidR="00CE6106">
        <w:rPr>
          <w:rFonts w:eastAsia="Times New Roman"/>
        </w:rPr>
        <w:t xml:space="preserve">information as the other. Thus, the proportion of positive </w:t>
      </w:r>
      <w:r w:rsidR="0063775D">
        <w:rPr>
          <w:rFonts w:eastAsia="Times New Roman"/>
        </w:rPr>
        <w:t>CRBB</w:t>
      </w:r>
      <w:r w:rsidR="00CE6106">
        <w:rPr>
          <w:rFonts w:eastAsia="Times New Roman"/>
        </w:rPr>
        <w:t xml:space="preserve"> hits can be used as a </w:t>
      </w:r>
      <w:r w:rsidR="0063775D">
        <w:rPr>
          <w:rFonts w:eastAsia="Times New Roman"/>
        </w:rPr>
        <w:t xml:space="preserve">scoring </w:t>
      </w:r>
      <w:r w:rsidR="00CE6106">
        <w:rPr>
          <w:rFonts w:eastAsia="Times New Roman"/>
        </w:rPr>
        <w:t xml:space="preserve">metric to compare the relative similarity of content between two assemblies. For example, </w:t>
      </w:r>
      <w:r w:rsidR="00D27B3E" w:rsidRPr="00757F24">
        <w:rPr>
          <w:rFonts w:eastAsia="Times New Roman"/>
          <w:color w:val="000000"/>
          <w:lang w:val="en-US"/>
        </w:rPr>
        <w:t>MMETSP0949</w:t>
      </w:r>
      <w:r w:rsidR="00CE6106" w:rsidRPr="00757F24">
        <w:rPr>
          <w:rFonts w:eastAsia="Times New Roman"/>
        </w:rPr>
        <w:t xml:space="preserve"> </w:t>
      </w:r>
      <w:r w:rsidR="00CE6106">
        <w:rPr>
          <w:rFonts w:eastAsia="Times New Roman"/>
        </w:rPr>
        <w:t>(</w:t>
      </w:r>
      <w:proofErr w:type="spellStart"/>
      <w:r w:rsidR="00D27B3E" w:rsidRPr="00D27B3E">
        <w:rPr>
          <w:rFonts w:eastAsia="Times New Roman"/>
          <w:i/>
        </w:rPr>
        <w:t>Chattonella</w:t>
      </w:r>
      <w:proofErr w:type="spellEnd"/>
      <w:r w:rsidR="00D27B3E" w:rsidRPr="00D27B3E">
        <w:rPr>
          <w:rFonts w:eastAsia="Times New Roman"/>
          <w:i/>
        </w:rPr>
        <w:t xml:space="preserve"> </w:t>
      </w:r>
      <w:proofErr w:type="spellStart"/>
      <w:r w:rsidR="00D27B3E" w:rsidRPr="00D27B3E">
        <w:rPr>
          <w:rFonts w:eastAsia="Times New Roman"/>
          <w:i/>
        </w:rPr>
        <w:t>subsalsa</w:t>
      </w:r>
      <w:proofErr w:type="spellEnd"/>
      <w:r w:rsidR="00CE6106">
        <w:rPr>
          <w:rFonts w:eastAsia="Times New Roman"/>
        </w:rPr>
        <w:t xml:space="preserve">) had </w:t>
      </w:r>
      <w:r w:rsidR="0063775D" w:rsidRPr="00D27B3E">
        <w:rPr>
          <w:rFonts w:eastAsia="Times New Roman"/>
        </w:rPr>
        <w:t>39</w:t>
      </w:r>
      <w:r w:rsidR="0063775D">
        <w:rPr>
          <w:rFonts w:eastAsia="Times New Roman"/>
        </w:rPr>
        <w:t>,</w:t>
      </w:r>
      <w:r w:rsidR="0063775D" w:rsidRPr="00D27B3E">
        <w:rPr>
          <w:rFonts w:eastAsia="Times New Roman"/>
        </w:rPr>
        <w:t>051</w:t>
      </w:r>
      <w:r w:rsidR="0063775D" w:rsidRPr="00CE6106">
        <w:rPr>
          <w:rFonts w:eastAsia="Times New Roman"/>
        </w:rPr>
        <w:t xml:space="preserve"> </w:t>
      </w:r>
      <w:proofErr w:type="spellStart"/>
      <w:r w:rsidR="0063775D">
        <w:rPr>
          <w:rFonts w:eastAsia="Times New Roman"/>
        </w:rPr>
        <w:t>contigs</w:t>
      </w:r>
      <w:proofErr w:type="spellEnd"/>
      <w:r w:rsidR="0063775D">
        <w:rPr>
          <w:rFonts w:eastAsia="Times New Roman"/>
        </w:rPr>
        <w:t xml:space="preserve"> and </w:t>
      </w:r>
      <w:r w:rsidR="00CE6106">
        <w:rPr>
          <w:rFonts w:eastAsia="Times New Roman"/>
        </w:rPr>
        <w:t>a CRB</w:t>
      </w:r>
      <w:r w:rsidR="0063775D">
        <w:rPr>
          <w:rFonts w:eastAsia="Times New Roman"/>
        </w:rPr>
        <w:t>B</w:t>
      </w:r>
      <w:r w:rsidR="00CE6106">
        <w:rPr>
          <w:rFonts w:eastAsia="Times New Roman"/>
        </w:rPr>
        <w:t xml:space="preserve"> score of</w:t>
      </w:r>
      <w:r w:rsidR="00CA2E74" w:rsidRPr="00CA2E74">
        <w:t xml:space="preserve"> </w:t>
      </w:r>
      <w:r w:rsidR="00D27B3E" w:rsidRPr="004D4BFB">
        <w:rPr>
          <w:rFonts w:eastAsia="Times New Roman"/>
        </w:rPr>
        <w:t>0.</w:t>
      </w:r>
      <w:r w:rsidR="008D59E5">
        <w:rPr>
          <w:rFonts w:eastAsia="Times New Roman"/>
        </w:rPr>
        <w:t>71</w:t>
      </w:r>
      <w:r w:rsidR="00D27B3E">
        <w:rPr>
          <w:rFonts w:eastAsia="Times New Roman"/>
        </w:rPr>
        <w:t xml:space="preserve"> </w:t>
      </w:r>
      <w:r w:rsidR="0063775D">
        <w:rPr>
          <w:rFonts w:eastAsia="Times New Roman"/>
        </w:rPr>
        <w:t xml:space="preserve">in the </w:t>
      </w:r>
      <w:r w:rsidR="00D46C72">
        <w:rPr>
          <w:rFonts w:eastAsia="Times New Roman"/>
        </w:rPr>
        <w:t>DIB re-</w:t>
      </w:r>
      <w:r w:rsidR="0063775D">
        <w:rPr>
          <w:rFonts w:eastAsia="Times New Roman"/>
        </w:rPr>
        <w:t xml:space="preserve">assembly </w:t>
      </w:r>
      <w:r w:rsidR="00CE6106">
        <w:rPr>
          <w:rFonts w:eastAsia="Times New Roman"/>
        </w:rPr>
        <w:t xml:space="preserve">whereas in </w:t>
      </w:r>
      <w:r w:rsidR="0063775D">
        <w:rPr>
          <w:rFonts w:eastAsia="Times New Roman"/>
        </w:rPr>
        <w:t xml:space="preserve">the </w:t>
      </w:r>
      <w:r w:rsidR="00CE6106">
        <w:rPr>
          <w:rFonts w:eastAsia="Times New Roman"/>
        </w:rPr>
        <w:t>NCGR</w:t>
      </w:r>
      <w:r w:rsidR="0063775D">
        <w:rPr>
          <w:rFonts w:eastAsia="Times New Roman"/>
        </w:rPr>
        <w:t xml:space="preserve"> assembly of the same sample had 18,873 </w:t>
      </w:r>
      <w:proofErr w:type="spellStart"/>
      <w:r w:rsidR="0063775D">
        <w:rPr>
          <w:rFonts w:eastAsia="Times New Roman"/>
        </w:rPr>
        <w:t>contigs</w:t>
      </w:r>
      <w:proofErr w:type="spellEnd"/>
      <w:r w:rsidR="0063775D">
        <w:rPr>
          <w:rFonts w:eastAsia="Times New Roman"/>
        </w:rPr>
        <w:t xml:space="preserve"> and a CRBB score of </w:t>
      </w:r>
      <w:r w:rsidR="00D27B3E" w:rsidRPr="00D27B3E">
        <w:rPr>
          <w:rFonts w:eastAsia="Times New Roman"/>
        </w:rPr>
        <w:t>0.3</w:t>
      </w:r>
      <w:r w:rsidR="008D59E5">
        <w:rPr>
          <w:rFonts w:eastAsia="Times New Roman"/>
        </w:rPr>
        <w:t>4</w:t>
      </w:r>
      <w:r w:rsidR="00CE6106" w:rsidRPr="007150E8">
        <w:rPr>
          <w:rFonts w:eastAsia="Times New Roman"/>
        </w:rPr>
        <w:t>. This</w:t>
      </w:r>
      <w:r w:rsidR="00CE6106">
        <w:rPr>
          <w:rFonts w:eastAsia="Times New Roman"/>
        </w:rPr>
        <w:t xml:space="preserve"> indicated that </w:t>
      </w:r>
      <w:r w:rsidR="00D27B3E">
        <w:rPr>
          <w:rFonts w:eastAsia="Times New Roman"/>
        </w:rPr>
        <w:t>7</w:t>
      </w:r>
      <w:r w:rsidR="008D59E5">
        <w:rPr>
          <w:rFonts w:eastAsia="Times New Roman"/>
        </w:rPr>
        <w:t>1</w:t>
      </w:r>
      <w:r w:rsidR="00CA2E74">
        <w:rPr>
          <w:rFonts w:eastAsia="Times New Roman"/>
        </w:rPr>
        <w:t>% of the reference of DIB was covered by the NCGR assembly</w:t>
      </w:r>
      <w:r w:rsidR="00C376AD">
        <w:rPr>
          <w:rFonts w:eastAsia="Times New Roman"/>
        </w:rPr>
        <w:t xml:space="preserve">, whereas in the reverse alignment, the </w:t>
      </w:r>
      <w:r w:rsidR="00CA2E74">
        <w:rPr>
          <w:rFonts w:eastAsia="Times New Roman"/>
        </w:rPr>
        <w:t xml:space="preserve">NCGR </w:t>
      </w:r>
      <w:r w:rsidR="00C376AD">
        <w:rPr>
          <w:rFonts w:eastAsia="Times New Roman"/>
        </w:rPr>
        <w:t xml:space="preserve">reference assembly was only covered by </w:t>
      </w:r>
      <w:r w:rsidR="00D27B3E">
        <w:rPr>
          <w:rFonts w:eastAsia="Times New Roman"/>
        </w:rPr>
        <w:t>3</w:t>
      </w:r>
      <w:r w:rsidR="008D59E5">
        <w:rPr>
          <w:rFonts w:eastAsia="Times New Roman"/>
        </w:rPr>
        <w:t>4</w:t>
      </w:r>
      <w:r w:rsidR="00C376AD">
        <w:rPr>
          <w:rFonts w:eastAsia="Times New Roman"/>
        </w:rPr>
        <w:t>%</w:t>
      </w:r>
      <w:r w:rsidR="00CA2E74">
        <w:rPr>
          <w:rFonts w:eastAsia="Times New Roman"/>
        </w:rPr>
        <w:t xml:space="preserve"> </w:t>
      </w:r>
      <w:r w:rsidR="00C376AD">
        <w:rPr>
          <w:rFonts w:eastAsia="Times New Roman"/>
        </w:rPr>
        <w:t xml:space="preserve">of the </w:t>
      </w:r>
      <w:r w:rsidR="00D46C72">
        <w:rPr>
          <w:rFonts w:eastAsia="Times New Roman"/>
        </w:rPr>
        <w:t>DIB re-</w:t>
      </w:r>
      <w:r w:rsidR="00C376AD">
        <w:rPr>
          <w:rFonts w:eastAsia="Times New Roman"/>
        </w:rPr>
        <w:t>assembly</w:t>
      </w:r>
      <w:r w:rsidR="00CA2E74">
        <w:rPr>
          <w:rFonts w:eastAsia="Times New Roman"/>
        </w:rPr>
        <w:t xml:space="preserve">. </w:t>
      </w:r>
      <w:r w:rsidR="00A41AAA">
        <w:rPr>
          <w:rFonts w:eastAsia="Times New Roman"/>
        </w:rPr>
        <w:t xml:space="preserve">The mean </w:t>
      </w:r>
      <w:r w:rsidR="007F417C">
        <w:rPr>
          <w:rFonts w:eastAsia="Times New Roman"/>
        </w:rPr>
        <w:t>CRB</w:t>
      </w:r>
      <w:r w:rsidR="0063775D">
        <w:rPr>
          <w:rFonts w:eastAsia="Times New Roman"/>
        </w:rPr>
        <w:t>B</w:t>
      </w:r>
      <w:r w:rsidR="00A41AAA">
        <w:rPr>
          <w:rFonts w:eastAsia="Times New Roman"/>
        </w:rPr>
        <w:t xml:space="preserve"> </w:t>
      </w:r>
      <w:r w:rsidR="0063775D">
        <w:rPr>
          <w:rFonts w:eastAsia="Times New Roman"/>
        </w:rPr>
        <w:t>score in DIB</w:t>
      </w:r>
      <w:r w:rsidR="00A41AAA">
        <w:rPr>
          <w:rFonts w:eastAsia="Times New Roman"/>
        </w:rPr>
        <w:t xml:space="preserve"> when queried against NCGR </w:t>
      </w:r>
      <w:r w:rsidR="00B451B1">
        <w:rPr>
          <w:rFonts w:eastAsia="Times New Roman"/>
        </w:rPr>
        <w:t>‘</w:t>
      </w:r>
      <w:proofErr w:type="spellStart"/>
      <w:r w:rsidR="00B451B1">
        <w:rPr>
          <w:rFonts w:eastAsia="Times New Roman"/>
        </w:rPr>
        <w:t>nt</w:t>
      </w:r>
      <w:proofErr w:type="spellEnd"/>
      <w:r w:rsidR="00B451B1">
        <w:rPr>
          <w:rFonts w:eastAsia="Times New Roman"/>
        </w:rPr>
        <w:t xml:space="preserve">’ </w:t>
      </w:r>
      <w:r w:rsidR="00A41AAA">
        <w:rPr>
          <w:rFonts w:eastAsia="Times New Roman"/>
        </w:rPr>
        <w:t xml:space="preserve">as a reference </w:t>
      </w:r>
      <w:r w:rsidR="00070010">
        <w:rPr>
          <w:rFonts w:eastAsia="Times New Roman"/>
        </w:rPr>
        <w:t xml:space="preserve">was </w:t>
      </w:r>
      <w:r w:rsidR="002528CD">
        <w:rPr>
          <w:rFonts w:eastAsia="Times New Roman"/>
        </w:rPr>
        <w:t xml:space="preserve">0.70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0.2</w:t>
      </w:r>
      <w:r w:rsidR="007208DD">
        <w:rPr>
          <w:rFonts w:eastAsia="Times New Roman"/>
          <w:shd w:val="clear" w:color="auto" w:fill="FFFFFF"/>
          <w:lang w:val="en-US"/>
        </w:rPr>
        <w:t>2</w:t>
      </w:r>
      <w:r w:rsidR="00A41AAA">
        <w:rPr>
          <w:rFonts w:eastAsia="Times New Roman"/>
          <w:shd w:val="clear" w:color="auto" w:fill="FFFFFF"/>
          <w:lang w:val="en-US"/>
        </w:rPr>
        <w:t>,</w:t>
      </w:r>
      <w:r w:rsidR="002528CD">
        <w:rPr>
          <w:rFonts w:eastAsia="Times New Roman"/>
          <w:shd w:val="clear" w:color="auto" w:fill="FFFFFF"/>
          <w:lang w:val="en-US"/>
        </w:rPr>
        <w:t xml:space="preserve"> </w:t>
      </w:r>
      <w:r w:rsidR="00070010">
        <w:rPr>
          <w:rFonts w:eastAsia="Times New Roman"/>
        </w:rPr>
        <w:t>w</w:t>
      </w:r>
      <w:r w:rsidR="00DC3859">
        <w:rPr>
          <w:rFonts w:eastAsia="Times New Roman"/>
        </w:rPr>
        <w:t>hile the mean proportion for NCG</w:t>
      </w:r>
      <w:r w:rsidR="00070010">
        <w:rPr>
          <w:rFonts w:eastAsia="Times New Roman"/>
        </w:rPr>
        <w:t xml:space="preserve">R </w:t>
      </w:r>
      <w:r w:rsidR="00B451B1">
        <w:rPr>
          <w:rFonts w:eastAsia="Times New Roman"/>
        </w:rPr>
        <w:t>‘</w:t>
      </w:r>
      <w:proofErr w:type="spellStart"/>
      <w:r w:rsidR="00B451B1">
        <w:rPr>
          <w:rFonts w:eastAsia="Times New Roman"/>
        </w:rPr>
        <w:t>nt</w:t>
      </w:r>
      <w:proofErr w:type="spellEnd"/>
      <w:r w:rsidR="00B451B1">
        <w:rPr>
          <w:rFonts w:eastAsia="Times New Roman"/>
        </w:rPr>
        <w:t xml:space="preserve">’ </w:t>
      </w:r>
      <w:r w:rsidR="00070010">
        <w:rPr>
          <w:rFonts w:eastAsia="Times New Roman"/>
        </w:rPr>
        <w:t xml:space="preserve">assemblies </w:t>
      </w:r>
      <w:r w:rsidR="00A41AAA">
        <w:rPr>
          <w:rFonts w:eastAsia="Times New Roman"/>
        </w:rPr>
        <w:t xml:space="preserve">queried against DIB re-assemblies </w:t>
      </w:r>
      <w:r w:rsidR="00070010">
        <w:rPr>
          <w:rFonts w:eastAsia="Times New Roman"/>
        </w:rPr>
        <w:t xml:space="preserve">was </w:t>
      </w:r>
      <w:r w:rsidR="002528CD">
        <w:rPr>
          <w:rFonts w:eastAsia="Times New Roman"/>
        </w:rPr>
        <w:t xml:space="preserve">0.49 </w:t>
      </w:r>
      <w:r w:rsidR="002528CD" w:rsidRPr="00C956DA">
        <w:rPr>
          <w:rFonts w:eastAsia="Times New Roman"/>
          <w:shd w:val="clear" w:color="auto" w:fill="FFFFFF"/>
          <w:lang w:val="en-US"/>
        </w:rPr>
        <w:t>±</w:t>
      </w:r>
      <w:r w:rsidR="00A41AAA">
        <w:rPr>
          <w:rFonts w:eastAsia="Times New Roman"/>
          <w:shd w:val="clear" w:color="auto" w:fill="FFFFFF"/>
          <w:lang w:val="en-US"/>
        </w:rPr>
        <w:t xml:space="preserve"> 0.</w:t>
      </w:r>
      <w:r w:rsidR="007208DD">
        <w:rPr>
          <w:rFonts w:eastAsia="Times New Roman"/>
          <w:shd w:val="clear" w:color="auto" w:fill="FFFFFF"/>
          <w:lang w:val="en-US"/>
        </w:rPr>
        <w:t>10</w:t>
      </w:r>
      <w:r w:rsidR="00A41AAA">
        <w:rPr>
          <w:rFonts w:eastAsia="Times New Roman"/>
          <w:shd w:val="clear" w:color="auto" w:fill="FFFFFF"/>
          <w:lang w:val="en-US"/>
        </w:rPr>
        <w:t xml:space="preserve"> (</w:t>
      </w:r>
      <w:r w:rsidR="002528CD">
        <w:rPr>
          <w:rFonts w:eastAsia="Times New Roman"/>
          <w:shd w:val="clear" w:color="auto" w:fill="FFFFFF"/>
          <w:lang w:val="en-US"/>
        </w:rPr>
        <w:t xml:space="preserve">p &lt; </w:t>
      </w:r>
      <w:r w:rsidR="00E1740D">
        <w:rPr>
          <w:rFonts w:eastAsia="Times New Roman"/>
          <w:shd w:val="clear" w:color="auto" w:fill="FFFFFF"/>
          <w:lang w:val="en-US"/>
        </w:rPr>
        <w:t>0.001</w:t>
      </w:r>
      <w:r w:rsidR="00A41AAA">
        <w:rPr>
          <w:rFonts w:eastAsia="Times New Roman"/>
          <w:shd w:val="clear" w:color="auto" w:fill="FFFFFF"/>
          <w:lang w:val="en-US"/>
        </w:rPr>
        <w:t xml:space="preserve">, </w:t>
      </w:r>
      <w:r w:rsidR="002528CD">
        <w:rPr>
          <w:rFonts w:eastAsia="Times New Roman"/>
          <w:shd w:val="clear" w:color="auto" w:fill="FFFFFF"/>
          <w:lang w:val="en-US"/>
        </w:rPr>
        <w:t>D</w:t>
      </w:r>
      <w:r w:rsidR="003069A4">
        <w:rPr>
          <w:rFonts w:eastAsia="Times New Roman"/>
          <w:shd w:val="clear" w:color="auto" w:fill="FFFFFF"/>
          <w:lang w:val="en-US"/>
        </w:rPr>
        <w:t xml:space="preserve"> </w:t>
      </w:r>
      <w:r w:rsidR="002528CD">
        <w:rPr>
          <w:rFonts w:eastAsia="Times New Roman"/>
          <w:shd w:val="clear" w:color="auto" w:fill="FFFFFF"/>
          <w:lang w:val="en-US"/>
        </w:rPr>
        <w:t>=</w:t>
      </w:r>
      <w:r w:rsidR="003069A4">
        <w:rPr>
          <w:rFonts w:eastAsia="Times New Roman"/>
          <w:shd w:val="clear" w:color="auto" w:fill="FFFFFF"/>
          <w:lang w:val="en-US"/>
        </w:rPr>
        <w:t xml:space="preserve"> </w:t>
      </w:r>
      <w:r w:rsidR="002528CD">
        <w:rPr>
          <w:rFonts w:eastAsia="Times New Roman"/>
          <w:shd w:val="clear" w:color="auto" w:fill="FFFFFF"/>
          <w:lang w:val="en-US"/>
        </w:rPr>
        <w:t>0.7</w:t>
      </w:r>
      <w:r w:rsidR="007208DD">
        <w:rPr>
          <w:rFonts w:eastAsia="Times New Roman"/>
          <w:shd w:val="clear" w:color="auto" w:fill="FFFFFF"/>
          <w:lang w:val="en-US"/>
        </w:rPr>
        <w:t>1121</w:t>
      </w:r>
      <w:r w:rsidR="002528CD">
        <w:rPr>
          <w:rFonts w:eastAsia="Times New Roman"/>
          <w:shd w:val="clear" w:color="auto" w:fill="FFFFFF"/>
          <w:lang w:val="en-US"/>
        </w:rPr>
        <w:t>)</w:t>
      </w:r>
      <w:r w:rsidR="00C376AD">
        <w:rPr>
          <w:rFonts w:eastAsia="Times New Roman"/>
          <w:shd w:val="clear" w:color="auto" w:fill="FFFFFF"/>
          <w:lang w:val="en-US"/>
        </w:rPr>
        <w:t xml:space="preserve"> (Figure 3)</w:t>
      </w:r>
      <w:r w:rsidR="002528CD">
        <w:rPr>
          <w:rFonts w:eastAsia="Times New Roman"/>
          <w:shd w:val="clear" w:color="auto" w:fill="FFFFFF"/>
          <w:lang w:val="en-US"/>
        </w:rPr>
        <w:t xml:space="preserve">. </w:t>
      </w:r>
      <w:r w:rsidR="00562A1E">
        <w:rPr>
          <w:rFonts w:eastAsia="Times New Roman"/>
        </w:rPr>
        <w:t xml:space="preserve">This indicates that </w:t>
      </w:r>
      <w:r w:rsidR="007F417C">
        <w:rPr>
          <w:rFonts w:eastAsia="Times New Roman"/>
        </w:rPr>
        <w:t xml:space="preserve">more </w:t>
      </w:r>
      <w:r w:rsidR="00FA4C6A">
        <w:rPr>
          <w:rFonts w:eastAsia="Times New Roman"/>
        </w:rPr>
        <w:t>content</w:t>
      </w:r>
      <w:r w:rsidR="007F417C">
        <w:rPr>
          <w:rFonts w:eastAsia="Times New Roman"/>
        </w:rPr>
        <w:t xml:space="preserve"> from the NCGR assemblies w</w:t>
      </w:r>
      <w:r w:rsidR="00FA4C6A">
        <w:rPr>
          <w:rFonts w:eastAsia="Times New Roman"/>
        </w:rPr>
        <w:t>as</w:t>
      </w:r>
      <w:r w:rsidR="007F417C">
        <w:rPr>
          <w:rFonts w:eastAsia="Times New Roman"/>
        </w:rPr>
        <w:t xml:space="preserve"> included in the </w:t>
      </w:r>
      <w:r w:rsidR="00D46C72">
        <w:rPr>
          <w:rFonts w:eastAsia="Times New Roman"/>
        </w:rPr>
        <w:t>DIB re-</w:t>
      </w:r>
      <w:r w:rsidR="007F417C">
        <w:rPr>
          <w:rFonts w:eastAsia="Times New Roman"/>
        </w:rPr>
        <w:t xml:space="preserve">assemblies than vice versa and also suggests that the </w:t>
      </w:r>
      <w:r w:rsidR="00D46C72">
        <w:rPr>
          <w:rFonts w:eastAsia="Times New Roman"/>
        </w:rPr>
        <w:t>DIB re-</w:t>
      </w:r>
      <w:r w:rsidR="007F417C">
        <w:rPr>
          <w:rFonts w:eastAsia="Times New Roman"/>
        </w:rPr>
        <w:t xml:space="preserve">assemblies </w:t>
      </w:r>
      <w:r w:rsidR="00C376AD">
        <w:rPr>
          <w:rFonts w:eastAsia="Times New Roman"/>
        </w:rPr>
        <w:t xml:space="preserve">overall </w:t>
      </w:r>
      <w:r w:rsidR="007F417C">
        <w:rPr>
          <w:rFonts w:eastAsia="Times New Roman"/>
        </w:rPr>
        <w:t>have additional</w:t>
      </w:r>
      <w:r w:rsidR="008958DA">
        <w:rPr>
          <w:rFonts w:eastAsia="Times New Roman"/>
        </w:rPr>
        <w:t xml:space="preserve"> content</w:t>
      </w:r>
      <w:r w:rsidR="007F417C">
        <w:rPr>
          <w:rFonts w:eastAsia="Times New Roman"/>
        </w:rPr>
        <w:t xml:space="preserve">. </w:t>
      </w:r>
      <w:r w:rsidR="007615D6">
        <w:rPr>
          <w:rFonts w:eastAsia="Times New Roman"/>
        </w:rPr>
        <w:t xml:space="preserve">This finding is reinforced by </w:t>
      </w:r>
      <w:r w:rsidR="00152753">
        <w:rPr>
          <w:rFonts w:eastAsia="Times New Roman"/>
        </w:rPr>
        <w:t>higher</w:t>
      </w:r>
      <w:r w:rsidR="007615D6">
        <w:rPr>
          <w:rFonts w:eastAsia="Times New Roman"/>
        </w:rPr>
        <w:t xml:space="preserve"> unique </w:t>
      </w:r>
      <w:r w:rsidR="007615D6">
        <w:rPr>
          <w:rFonts w:eastAsia="Times New Roman"/>
          <w:i/>
        </w:rPr>
        <w:t>k-</w:t>
      </w:r>
      <w:proofErr w:type="spellStart"/>
      <w:r w:rsidR="007615D6">
        <w:rPr>
          <w:rFonts w:eastAsia="Times New Roman"/>
        </w:rPr>
        <w:t>mer</w:t>
      </w:r>
      <w:proofErr w:type="spellEnd"/>
      <w:r w:rsidR="007615D6">
        <w:rPr>
          <w:rFonts w:eastAsia="Times New Roman"/>
        </w:rPr>
        <w:t xml:space="preserve"> content found in the </w:t>
      </w:r>
      <w:r w:rsidR="00D46C72">
        <w:rPr>
          <w:rFonts w:eastAsia="Times New Roman"/>
        </w:rPr>
        <w:t>DIB re-</w:t>
      </w:r>
      <w:r w:rsidR="0063775D">
        <w:rPr>
          <w:rFonts w:eastAsia="Times New Roman"/>
        </w:rPr>
        <w:t>assemblies compared to NCGR, where</w:t>
      </w:r>
      <w:r w:rsidR="007615D6">
        <w:rPr>
          <w:rFonts w:eastAsia="Times New Roman"/>
        </w:rPr>
        <w:t xml:space="preserve"> </w:t>
      </w:r>
      <w:r w:rsidR="007F7963">
        <w:rPr>
          <w:rFonts w:eastAsia="Times New Roman"/>
        </w:rPr>
        <w:t>more than 95</w:t>
      </w:r>
      <w:r w:rsidR="00311B22">
        <w:rPr>
          <w:rFonts w:eastAsia="Times New Roman"/>
        </w:rPr>
        <w:t>%</w:t>
      </w:r>
      <w:r w:rsidR="00764D84">
        <w:rPr>
          <w:rFonts w:eastAsia="Times New Roman"/>
        </w:rPr>
        <w:t xml:space="preserve"> </w:t>
      </w:r>
      <w:r w:rsidR="007615D6">
        <w:rPr>
          <w:rFonts w:eastAsia="Times New Roman"/>
        </w:rPr>
        <w:t xml:space="preserve">of the samples </w:t>
      </w:r>
      <w:r w:rsidR="00D46C72">
        <w:rPr>
          <w:rFonts w:eastAsia="Times New Roman"/>
        </w:rPr>
        <w:t>had</w:t>
      </w:r>
      <w:r w:rsidR="00602074">
        <w:rPr>
          <w:rFonts w:eastAsia="Times New Roman"/>
        </w:rPr>
        <w:t xml:space="preserve"> </w:t>
      </w:r>
      <w:r w:rsidR="007615D6">
        <w:rPr>
          <w:rFonts w:eastAsia="Times New Roman"/>
        </w:rPr>
        <w:t xml:space="preserve">more unique </w:t>
      </w:r>
      <w:r w:rsidR="007615D6">
        <w:rPr>
          <w:rFonts w:eastAsia="Times New Roman"/>
          <w:i/>
        </w:rPr>
        <w:t>k</w:t>
      </w:r>
      <w:r w:rsidR="007615D6">
        <w:rPr>
          <w:rFonts w:eastAsia="Times New Roman"/>
        </w:rPr>
        <w:t>-</w:t>
      </w:r>
      <w:proofErr w:type="spellStart"/>
      <w:r w:rsidR="007615D6">
        <w:rPr>
          <w:rFonts w:eastAsia="Times New Roman"/>
        </w:rPr>
        <w:t>mers</w:t>
      </w:r>
      <w:proofErr w:type="spellEnd"/>
      <w:r w:rsidR="007615D6">
        <w:rPr>
          <w:rFonts w:eastAsia="Times New Roman"/>
        </w:rPr>
        <w:t xml:space="preserve"> in the DIB re-assemblies compared to NCGR assemblies (Figure </w:t>
      </w:r>
      <w:r w:rsidR="00F258FC">
        <w:rPr>
          <w:rFonts w:eastAsia="Times New Roman"/>
        </w:rPr>
        <w:t>4</w:t>
      </w:r>
      <w:r w:rsidR="007615D6">
        <w:rPr>
          <w:rFonts w:eastAsia="Times New Roman"/>
        </w:rPr>
        <w:t>).</w:t>
      </w:r>
    </w:p>
    <w:p w14:paraId="6C8DC1F7" w14:textId="77777777" w:rsidR="007615D6" w:rsidRDefault="007615D6" w:rsidP="00E36D6E">
      <w:pPr>
        <w:pStyle w:val="Normal1"/>
        <w:spacing w:line="240" w:lineRule="auto"/>
        <w:rPr>
          <w:rFonts w:eastAsia="Times New Roman"/>
        </w:rPr>
      </w:pPr>
    </w:p>
    <w:p w14:paraId="68DB6DB2" w14:textId="2D708A79" w:rsidR="00A73D29" w:rsidRDefault="007615D6" w:rsidP="00E36D6E">
      <w:pPr>
        <w:pStyle w:val="Normal1"/>
        <w:spacing w:line="240" w:lineRule="auto"/>
        <w:rPr>
          <w:rFonts w:eastAsia="Times New Roman"/>
        </w:rPr>
      </w:pPr>
      <w:r>
        <w:rPr>
          <w:rFonts w:eastAsia="Times New Roman"/>
        </w:rPr>
        <w:t>To investigate whether the new se</w:t>
      </w:r>
      <w:r w:rsidR="007F417C">
        <w:rPr>
          <w:rFonts w:eastAsia="Times New Roman"/>
        </w:rPr>
        <w:t>quence content was genuine</w:t>
      </w:r>
      <w:r>
        <w:rPr>
          <w:rFonts w:eastAsia="Times New Roman"/>
        </w:rPr>
        <w:t xml:space="preserve">, we examined </w:t>
      </w:r>
      <w:r w:rsidR="00807A40">
        <w:rPr>
          <w:rFonts w:eastAsia="Times New Roman"/>
        </w:rPr>
        <w:t>two</w:t>
      </w:r>
      <w:r>
        <w:rPr>
          <w:rFonts w:eastAsia="Times New Roman"/>
        </w:rPr>
        <w:t xml:space="preserve"> different metrics</w:t>
      </w:r>
      <w:r w:rsidR="00807A40">
        <w:rPr>
          <w:rFonts w:eastAsia="Times New Roman"/>
        </w:rPr>
        <w:t xml:space="preserve"> that take into account the biological quality of the assemblies</w:t>
      </w:r>
      <w:r>
        <w:rPr>
          <w:rFonts w:eastAsia="Times New Roman"/>
        </w:rPr>
        <w:t xml:space="preserve">. </w:t>
      </w:r>
      <w:r w:rsidR="00807A40">
        <w:rPr>
          <w:rFonts w:eastAsia="Times New Roman"/>
        </w:rPr>
        <w:t xml:space="preserve">First, the estimated content of open reading frames (ORFs), or coding regions, across </w:t>
      </w:r>
      <w:proofErr w:type="spellStart"/>
      <w:r w:rsidR="00807A40">
        <w:rPr>
          <w:rFonts w:eastAsia="Times New Roman"/>
        </w:rPr>
        <w:t>contigs</w:t>
      </w:r>
      <w:proofErr w:type="spellEnd"/>
      <w:r w:rsidR="00807A40">
        <w:rPr>
          <w:rFonts w:eastAsia="Times New Roman"/>
        </w:rPr>
        <w:t xml:space="preserve"> was quantified. T</w:t>
      </w:r>
      <w:r w:rsidR="00070010">
        <w:rPr>
          <w:rFonts w:eastAsia="Times New Roman"/>
        </w:rPr>
        <w:t xml:space="preserve">hough DIB re-assemblies had more </w:t>
      </w:r>
      <w:proofErr w:type="spellStart"/>
      <w:r w:rsidR="00070010">
        <w:rPr>
          <w:rFonts w:eastAsia="Times New Roman"/>
        </w:rPr>
        <w:t>contigs</w:t>
      </w:r>
      <w:proofErr w:type="spellEnd"/>
      <w:r w:rsidR="00070010">
        <w:rPr>
          <w:rFonts w:eastAsia="Times New Roman"/>
        </w:rPr>
        <w:t xml:space="preserve">, the </w:t>
      </w:r>
      <w:r w:rsidR="00807A40">
        <w:rPr>
          <w:rFonts w:eastAsia="Times New Roman"/>
        </w:rPr>
        <w:t>ORF</w:t>
      </w:r>
      <w:r w:rsidR="00070010">
        <w:rPr>
          <w:rFonts w:eastAsia="Times New Roman"/>
        </w:rPr>
        <w:t xml:space="preserve"> content is similar to the original assemblies</w:t>
      </w:r>
      <w:r w:rsidR="002528CD">
        <w:rPr>
          <w:rFonts w:eastAsia="Times New Roman"/>
        </w:rPr>
        <w:t>, with a mean of 81.</w:t>
      </w:r>
      <w:r w:rsidR="001A1CD8">
        <w:rPr>
          <w:rFonts w:eastAsia="Times New Roman"/>
        </w:rPr>
        <w:t>8</w:t>
      </w:r>
      <w:r w:rsidR="002528CD">
        <w:rPr>
          <w:rFonts w:eastAsia="Times New Roman"/>
        </w:rPr>
        <w:t xml:space="preserve">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9.</w:t>
      </w:r>
      <w:r w:rsidR="007208DD">
        <w:rPr>
          <w:rFonts w:eastAsia="Times New Roman"/>
          <w:shd w:val="clear" w:color="auto" w:fill="FFFFFF"/>
          <w:lang w:val="en-US"/>
        </w:rPr>
        <w:t>94</w:t>
      </w:r>
      <w:r w:rsidR="00151742">
        <w:rPr>
          <w:rFonts w:eastAsia="Times New Roman"/>
        </w:rPr>
        <w:t>%</w:t>
      </w:r>
      <w:r w:rsidR="002528CD">
        <w:rPr>
          <w:rFonts w:eastAsia="Times New Roman"/>
          <w:shd w:val="clear" w:color="auto" w:fill="FFFFFF"/>
          <w:lang w:val="en-US"/>
        </w:rPr>
        <w:t xml:space="preserve"> </w:t>
      </w:r>
      <w:r w:rsidR="007F417C">
        <w:rPr>
          <w:rFonts w:eastAsia="Times New Roman"/>
        </w:rPr>
        <w:t>ORF content in DIB</w:t>
      </w:r>
      <w:r w:rsidR="002528CD">
        <w:rPr>
          <w:rFonts w:eastAsia="Times New Roman"/>
        </w:rPr>
        <w:t xml:space="preserve"> </w:t>
      </w:r>
      <w:r w:rsidR="00D46C72">
        <w:rPr>
          <w:rFonts w:eastAsia="Times New Roman"/>
        </w:rPr>
        <w:t>re-</w:t>
      </w:r>
      <w:r w:rsidR="002528CD">
        <w:rPr>
          <w:rFonts w:eastAsia="Times New Roman"/>
        </w:rPr>
        <w:t xml:space="preserve">assemblies </w:t>
      </w:r>
      <w:r w:rsidR="003C09E9">
        <w:rPr>
          <w:rFonts w:eastAsia="Times New Roman"/>
        </w:rPr>
        <w:t xml:space="preserve">and </w:t>
      </w:r>
      <w:r w:rsidR="002528CD">
        <w:rPr>
          <w:rFonts w:eastAsia="Times New Roman"/>
        </w:rPr>
        <w:t xml:space="preserve">76.7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10.</w:t>
      </w:r>
      <w:r w:rsidR="007208DD">
        <w:rPr>
          <w:rFonts w:eastAsia="Times New Roman"/>
          <w:shd w:val="clear" w:color="auto" w:fill="FFFFFF"/>
          <w:lang w:val="en-US"/>
        </w:rPr>
        <w:t>1</w:t>
      </w:r>
      <w:r w:rsidR="00151742">
        <w:rPr>
          <w:rFonts w:eastAsia="Times New Roman"/>
        </w:rPr>
        <w:t>%</w:t>
      </w:r>
      <w:r w:rsidR="008958DA">
        <w:rPr>
          <w:rFonts w:eastAsia="Times New Roman"/>
          <w:shd w:val="clear" w:color="auto" w:fill="FFFFFF"/>
          <w:lang w:val="en-US"/>
        </w:rPr>
        <w:t xml:space="preserve"> </w:t>
      </w:r>
      <w:r w:rsidR="007F417C">
        <w:rPr>
          <w:rFonts w:eastAsia="Times New Roman"/>
          <w:shd w:val="clear" w:color="auto" w:fill="FFFFFF"/>
          <w:lang w:val="en-US"/>
        </w:rPr>
        <w:t>ORF content</w:t>
      </w:r>
      <w:r w:rsidR="003C09E9">
        <w:rPr>
          <w:rFonts w:eastAsia="Times New Roman"/>
          <w:shd w:val="clear" w:color="auto" w:fill="FFFFFF"/>
          <w:lang w:val="en-US"/>
        </w:rPr>
        <w:t xml:space="preserve"> in the NCGR assemblies.</w:t>
      </w:r>
      <w:r w:rsidR="002528CD">
        <w:rPr>
          <w:rFonts w:eastAsia="Times New Roman"/>
          <w:shd w:val="clear" w:color="auto" w:fill="FFFFFF"/>
          <w:lang w:val="en-US"/>
        </w:rPr>
        <w:t xml:space="preserve"> </w:t>
      </w:r>
      <w:r w:rsidR="007F417C">
        <w:rPr>
          <w:rFonts w:eastAsia="Times New Roman"/>
          <w:shd w:val="clear" w:color="auto" w:fill="FFFFFF"/>
          <w:lang w:val="en-US"/>
        </w:rPr>
        <w:t>Nonetheless</w:t>
      </w:r>
      <w:r w:rsidR="008958DA">
        <w:rPr>
          <w:rFonts w:eastAsia="Times New Roman"/>
          <w:shd w:val="clear" w:color="auto" w:fill="FFFFFF"/>
          <w:lang w:val="en-US"/>
        </w:rPr>
        <w:t>,</w:t>
      </w:r>
      <w:r w:rsidR="007F417C">
        <w:rPr>
          <w:rFonts w:eastAsia="Times New Roman"/>
          <w:shd w:val="clear" w:color="auto" w:fill="FFFFFF"/>
          <w:lang w:val="en-US"/>
        </w:rPr>
        <w:t xml:space="preserve"> </w:t>
      </w:r>
      <w:r w:rsidR="003C09E9">
        <w:rPr>
          <w:rFonts w:eastAsia="Times New Roman"/>
        </w:rPr>
        <w:t xml:space="preserve">ORF content in DIB </w:t>
      </w:r>
      <w:r w:rsidR="00D46C72">
        <w:rPr>
          <w:rFonts w:eastAsia="Times New Roman"/>
        </w:rPr>
        <w:t>re-</w:t>
      </w:r>
      <w:r w:rsidR="003C09E9">
        <w:rPr>
          <w:rFonts w:eastAsia="Times New Roman"/>
        </w:rPr>
        <w:t xml:space="preserve">assemblies </w:t>
      </w:r>
      <w:r w:rsidR="007F417C">
        <w:rPr>
          <w:rFonts w:eastAsia="Times New Roman"/>
        </w:rPr>
        <w:t>was</w:t>
      </w:r>
      <w:r w:rsidR="00F66179">
        <w:rPr>
          <w:rFonts w:eastAsia="Times New Roman"/>
        </w:rPr>
        <w:t xml:space="preserve"> slightly</w:t>
      </w:r>
      <w:r w:rsidR="003C09E9">
        <w:rPr>
          <w:rFonts w:eastAsia="Times New Roman"/>
        </w:rPr>
        <w:t xml:space="preserve"> higher</w:t>
      </w:r>
      <w:r w:rsidR="00084E78">
        <w:rPr>
          <w:rFonts w:eastAsia="Times New Roman"/>
        </w:rPr>
        <w:t xml:space="preserve"> than NCGR assemblies</w:t>
      </w:r>
      <w:r w:rsidR="00F66179">
        <w:rPr>
          <w:rFonts w:eastAsia="Times New Roman"/>
        </w:rPr>
        <w:t xml:space="preserve"> for </w:t>
      </w:r>
      <w:r w:rsidR="003C09E9">
        <w:rPr>
          <w:rFonts w:eastAsia="Times New Roman"/>
        </w:rPr>
        <w:t xml:space="preserve">95% of the samples </w:t>
      </w:r>
      <w:r w:rsidR="00F258FC">
        <w:rPr>
          <w:rFonts w:eastAsia="Times New Roman"/>
        </w:rPr>
        <w:t>(Figure 5</w:t>
      </w:r>
      <w:r w:rsidR="00C76FC9">
        <w:rPr>
          <w:rFonts w:eastAsia="Times New Roman"/>
        </w:rPr>
        <w:t>A</w:t>
      </w:r>
      <w:r w:rsidR="00070010">
        <w:rPr>
          <w:rFonts w:eastAsia="Times New Roman"/>
        </w:rPr>
        <w:t>)</w:t>
      </w:r>
      <w:r w:rsidR="001A1CD8">
        <w:rPr>
          <w:rFonts w:eastAsia="Times New Roman"/>
        </w:rPr>
        <w:t>, although DIB re-assemblies had significantly higher ORF content (p &lt; 0.001, D = 2681)</w:t>
      </w:r>
      <w:r w:rsidR="00070010">
        <w:rPr>
          <w:rFonts w:eastAsia="Times New Roman"/>
        </w:rPr>
        <w:t xml:space="preserve">. </w:t>
      </w:r>
      <w:r w:rsidR="00807A40">
        <w:rPr>
          <w:rFonts w:eastAsia="Times New Roman"/>
        </w:rPr>
        <w:t xml:space="preserve">Secondly, </w:t>
      </w:r>
      <w:r w:rsidR="008D2A86">
        <w:rPr>
          <w:rFonts w:eastAsia="Times New Roman"/>
        </w:rPr>
        <w:t>when the assemblies were</w:t>
      </w:r>
      <w:r w:rsidR="00807A40">
        <w:rPr>
          <w:rFonts w:eastAsia="Times New Roman"/>
        </w:rPr>
        <w:t xml:space="preserve"> que</w:t>
      </w:r>
      <w:r w:rsidR="00E307F5">
        <w:rPr>
          <w:rFonts w:eastAsia="Times New Roman"/>
        </w:rPr>
        <w:t xml:space="preserve">ried against the </w:t>
      </w:r>
      <w:r w:rsidR="007208DD">
        <w:rPr>
          <w:rFonts w:eastAsia="Times New Roman"/>
        </w:rPr>
        <w:t>eukaryotic</w:t>
      </w:r>
      <w:r w:rsidR="00E307F5">
        <w:rPr>
          <w:rFonts w:eastAsia="Times New Roman"/>
        </w:rPr>
        <w:t xml:space="preserve"> BUSCO database</w:t>
      </w:r>
      <w:r w:rsidR="008D2A86">
        <w:rPr>
          <w:rFonts w:eastAsia="Times New Roman"/>
        </w:rPr>
        <w:t xml:space="preserve"> [37], t</w:t>
      </w:r>
      <w:r w:rsidR="00807A40">
        <w:rPr>
          <w:rFonts w:eastAsia="Times New Roman"/>
        </w:rPr>
        <w:t xml:space="preserve">he percentages of </w:t>
      </w:r>
      <w:r w:rsidR="00F66179">
        <w:rPr>
          <w:rFonts w:eastAsia="Times New Roman"/>
        </w:rPr>
        <w:t>BUSCO</w:t>
      </w:r>
      <w:r w:rsidR="00807A40">
        <w:rPr>
          <w:rFonts w:eastAsia="Times New Roman"/>
        </w:rPr>
        <w:t xml:space="preserve"> </w:t>
      </w:r>
      <w:r w:rsidR="00955CA9">
        <w:rPr>
          <w:rFonts w:eastAsia="Times New Roman"/>
        </w:rPr>
        <w:t>matches</w:t>
      </w:r>
      <w:r w:rsidR="00070010">
        <w:rPr>
          <w:rFonts w:eastAsia="Times New Roman"/>
        </w:rPr>
        <w:t xml:space="preserve"> in </w:t>
      </w:r>
      <w:r w:rsidR="003C09E9">
        <w:rPr>
          <w:rFonts w:eastAsia="Times New Roman"/>
        </w:rPr>
        <w:t xml:space="preserve">the DIB </w:t>
      </w:r>
      <w:r w:rsidR="00070010">
        <w:rPr>
          <w:rFonts w:eastAsia="Times New Roman"/>
        </w:rPr>
        <w:t xml:space="preserve">re-assemblies </w:t>
      </w:r>
      <w:r w:rsidR="00466AEA">
        <w:rPr>
          <w:rFonts w:eastAsia="Times New Roman"/>
        </w:rPr>
        <w:t>(63.03</w:t>
      </w:r>
      <w:r w:rsidR="003C09E9">
        <w:rPr>
          <w:rFonts w:eastAsia="Times New Roman"/>
        </w:rPr>
        <w:t xml:space="preserve"> </w:t>
      </w:r>
      <w:r w:rsidR="003C09E9" w:rsidRPr="00C956DA">
        <w:rPr>
          <w:rFonts w:eastAsia="Times New Roman"/>
          <w:shd w:val="clear" w:color="auto" w:fill="FFFFFF"/>
          <w:lang w:val="en-US"/>
        </w:rPr>
        <w:t>±</w:t>
      </w:r>
      <w:r w:rsidR="00466AEA">
        <w:rPr>
          <w:rFonts w:eastAsia="Times New Roman"/>
          <w:shd w:val="clear" w:color="auto" w:fill="FFFFFF"/>
          <w:lang w:val="en-US"/>
        </w:rPr>
        <w:t xml:space="preserve"> 18.6</w:t>
      </w:r>
      <w:r w:rsidR="00151742">
        <w:rPr>
          <w:rFonts w:eastAsia="Times New Roman"/>
        </w:rPr>
        <w:t>%</w:t>
      </w:r>
      <w:r w:rsidR="003C09E9">
        <w:rPr>
          <w:rFonts w:eastAsia="Times New Roman"/>
          <w:shd w:val="clear" w:color="auto" w:fill="FFFFFF"/>
          <w:lang w:val="en-US"/>
        </w:rPr>
        <w:t xml:space="preserve">) </w:t>
      </w:r>
      <w:r w:rsidR="00070010">
        <w:rPr>
          <w:rFonts w:eastAsia="Times New Roman"/>
        </w:rPr>
        <w:t>were</w:t>
      </w:r>
      <w:r w:rsidR="003C09E9">
        <w:rPr>
          <w:rFonts w:eastAsia="Times New Roman"/>
        </w:rPr>
        <w:t xml:space="preserve"> </w:t>
      </w:r>
      <w:r w:rsidR="001A1CD8">
        <w:rPr>
          <w:rFonts w:eastAsia="Times New Roman"/>
        </w:rPr>
        <w:t>less</w:t>
      </w:r>
      <w:r w:rsidR="003C09E9">
        <w:rPr>
          <w:rFonts w:eastAsia="Times New Roman"/>
        </w:rPr>
        <w:t xml:space="preserve"> significantly different</w:t>
      </w:r>
      <w:r w:rsidR="00070010">
        <w:rPr>
          <w:rFonts w:eastAsia="Times New Roman"/>
        </w:rPr>
        <w:t xml:space="preserve"> compared to the origin</w:t>
      </w:r>
      <w:r w:rsidR="002A644C">
        <w:rPr>
          <w:rFonts w:eastAsia="Times New Roman"/>
        </w:rPr>
        <w:t xml:space="preserve">al </w:t>
      </w:r>
      <w:r w:rsidR="003C09E9">
        <w:rPr>
          <w:rFonts w:eastAsia="Times New Roman"/>
        </w:rPr>
        <w:t xml:space="preserve">NCGR </w:t>
      </w:r>
      <w:r w:rsidR="002A644C">
        <w:rPr>
          <w:rFonts w:eastAsia="Times New Roman"/>
        </w:rPr>
        <w:t xml:space="preserve">assemblies </w:t>
      </w:r>
      <w:r w:rsidR="00466AEA">
        <w:rPr>
          <w:rFonts w:eastAsia="Times New Roman"/>
        </w:rPr>
        <w:t>(64.90</w:t>
      </w:r>
      <w:r w:rsidR="003C09E9">
        <w:rPr>
          <w:rFonts w:eastAsia="Times New Roman"/>
        </w:rPr>
        <w:t xml:space="preserve"> </w:t>
      </w:r>
      <w:r w:rsidR="003C09E9" w:rsidRPr="00C956DA">
        <w:rPr>
          <w:rFonts w:eastAsia="Times New Roman"/>
          <w:shd w:val="clear" w:color="auto" w:fill="FFFFFF"/>
          <w:lang w:val="en-US"/>
        </w:rPr>
        <w:t>±</w:t>
      </w:r>
      <w:r w:rsidR="00466AEA">
        <w:rPr>
          <w:rFonts w:eastAsia="Times New Roman"/>
          <w:shd w:val="clear" w:color="auto" w:fill="FFFFFF"/>
          <w:lang w:val="en-US"/>
        </w:rPr>
        <w:t xml:space="preserve"> 19.1</w:t>
      </w:r>
      <w:r w:rsidR="00151742">
        <w:rPr>
          <w:rFonts w:eastAsia="Times New Roman"/>
        </w:rPr>
        <w:t>%</w:t>
      </w:r>
      <w:r w:rsidR="003069A4">
        <w:rPr>
          <w:rFonts w:eastAsia="Times New Roman"/>
          <w:shd w:val="clear" w:color="auto" w:fill="FFFFFF"/>
          <w:lang w:val="en-US"/>
        </w:rPr>
        <w:t xml:space="preserve">) (p = </w:t>
      </w:r>
      <w:r w:rsidR="003C09E9">
        <w:rPr>
          <w:rFonts w:eastAsia="Times New Roman"/>
          <w:shd w:val="clear" w:color="auto" w:fill="FFFFFF"/>
          <w:lang w:val="en-US"/>
        </w:rPr>
        <w:t>0.</w:t>
      </w:r>
      <w:r w:rsidR="00466AEA">
        <w:rPr>
          <w:rFonts w:eastAsia="Times New Roman"/>
          <w:shd w:val="clear" w:color="auto" w:fill="FFFFFF"/>
          <w:lang w:val="en-US"/>
        </w:rPr>
        <w:t>001873</w:t>
      </w:r>
      <w:r w:rsidR="003C09E9">
        <w:rPr>
          <w:rFonts w:eastAsia="Times New Roman"/>
          <w:shd w:val="clear" w:color="auto" w:fill="FFFFFF"/>
          <w:lang w:val="en-US"/>
        </w:rPr>
        <w:t>,  D</w:t>
      </w:r>
      <w:r w:rsidR="003069A4">
        <w:rPr>
          <w:rFonts w:eastAsia="Times New Roman"/>
          <w:shd w:val="clear" w:color="auto" w:fill="FFFFFF"/>
          <w:lang w:val="en-US"/>
        </w:rPr>
        <w:t xml:space="preserve"> </w:t>
      </w:r>
      <w:r w:rsidR="003C09E9">
        <w:rPr>
          <w:rFonts w:eastAsia="Times New Roman"/>
          <w:shd w:val="clear" w:color="auto" w:fill="FFFFFF"/>
          <w:lang w:val="en-US"/>
        </w:rPr>
        <w:t>=</w:t>
      </w:r>
      <w:r w:rsidR="003069A4">
        <w:rPr>
          <w:rFonts w:eastAsia="Times New Roman"/>
          <w:shd w:val="clear" w:color="auto" w:fill="FFFFFF"/>
          <w:lang w:val="en-US"/>
        </w:rPr>
        <w:t xml:space="preserve"> </w:t>
      </w:r>
      <w:r w:rsidR="003C09E9">
        <w:rPr>
          <w:rFonts w:eastAsia="Times New Roman"/>
          <w:shd w:val="clear" w:color="auto" w:fill="FFFFFF"/>
          <w:lang w:val="en-US"/>
        </w:rPr>
        <w:t>0.</w:t>
      </w:r>
      <w:r w:rsidR="00466AEA">
        <w:rPr>
          <w:rFonts w:eastAsia="Times New Roman"/>
          <w:shd w:val="clear" w:color="auto" w:fill="FFFFFF"/>
          <w:lang w:val="en-US"/>
        </w:rPr>
        <w:t>10291</w:t>
      </w:r>
      <w:r w:rsidR="003C09E9">
        <w:rPr>
          <w:rFonts w:eastAsia="Times New Roman"/>
          <w:shd w:val="clear" w:color="auto" w:fill="FFFFFF"/>
          <w:lang w:val="en-US"/>
        </w:rPr>
        <w:t>)</w:t>
      </w:r>
      <w:r w:rsidR="003C09E9">
        <w:rPr>
          <w:rFonts w:eastAsia="Times New Roman"/>
        </w:rPr>
        <w:t xml:space="preserve"> </w:t>
      </w:r>
      <w:r w:rsidR="002A644C">
        <w:rPr>
          <w:rFonts w:eastAsia="Times New Roman"/>
        </w:rPr>
        <w:t>(Figur</w:t>
      </w:r>
      <w:r w:rsidR="00F66179">
        <w:rPr>
          <w:rFonts w:eastAsia="Times New Roman"/>
        </w:rPr>
        <w:t>e</w:t>
      </w:r>
      <w:r w:rsidR="00F258FC">
        <w:rPr>
          <w:rFonts w:eastAsia="Times New Roman"/>
        </w:rPr>
        <w:t xml:space="preserve"> 5</w:t>
      </w:r>
      <w:r w:rsidR="007D10A2">
        <w:rPr>
          <w:rFonts w:eastAsia="Times New Roman"/>
        </w:rPr>
        <w:t>B</w:t>
      </w:r>
      <w:r w:rsidR="002A644C">
        <w:rPr>
          <w:rFonts w:eastAsia="Times New Roman"/>
        </w:rPr>
        <w:t>).</w:t>
      </w:r>
      <w:r w:rsidR="00807A40">
        <w:rPr>
          <w:rFonts w:eastAsia="Times New Roman"/>
        </w:rPr>
        <w:t xml:space="preserve"> Thus, </w:t>
      </w:r>
      <w:r w:rsidR="00DE7CE9">
        <w:rPr>
          <w:rFonts w:eastAsia="Times New Roman"/>
        </w:rPr>
        <w:t>al</w:t>
      </w:r>
      <w:r w:rsidR="00807A40">
        <w:rPr>
          <w:rFonts w:eastAsia="Times New Roman"/>
        </w:rPr>
        <w:t xml:space="preserve">though the number of </w:t>
      </w:r>
      <w:proofErr w:type="spellStart"/>
      <w:r w:rsidR="00807A40">
        <w:rPr>
          <w:rFonts w:eastAsia="Times New Roman"/>
        </w:rPr>
        <w:t>contigs</w:t>
      </w:r>
      <w:proofErr w:type="spellEnd"/>
      <w:r w:rsidR="00807A40">
        <w:rPr>
          <w:rFonts w:eastAsia="Times New Roman"/>
        </w:rPr>
        <w:t xml:space="preserve"> and amount of content was increased in the DIB </w:t>
      </w:r>
      <w:r w:rsidR="00D46C72">
        <w:rPr>
          <w:rFonts w:eastAsia="Times New Roman"/>
        </w:rPr>
        <w:t>re-</w:t>
      </w:r>
      <w:r w:rsidR="00807A40">
        <w:rPr>
          <w:rFonts w:eastAsia="Times New Roman"/>
        </w:rPr>
        <w:t xml:space="preserve">assemblies compared to the NCGR assemblies, the ORF content and </w:t>
      </w:r>
      <w:proofErr w:type="spellStart"/>
      <w:r w:rsidR="00807A40">
        <w:rPr>
          <w:rFonts w:eastAsia="Times New Roman"/>
        </w:rPr>
        <w:t>contigs</w:t>
      </w:r>
      <w:proofErr w:type="spellEnd"/>
      <w:r w:rsidR="00807A40">
        <w:rPr>
          <w:rFonts w:eastAsia="Times New Roman"/>
        </w:rPr>
        <w:t xml:space="preserve"> </w:t>
      </w:r>
      <w:r w:rsidR="00955CA9">
        <w:rPr>
          <w:rFonts w:eastAsia="Times New Roman"/>
        </w:rPr>
        <w:t xml:space="preserve">matching </w:t>
      </w:r>
      <w:r w:rsidR="00807A40">
        <w:rPr>
          <w:rFonts w:eastAsia="Times New Roman"/>
        </w:rPr>
        <w:t xml:space="preserve">with </w:t>
      </w:r>
      <w:r w:rsidR="00955CA9">
        <w:rPr>
          <w:rFonts w:eastAsia="Times New Roman"/>
        </w:rPr>
        <w:t xml:space="preserve">the </w:t>
      </w:r>
      <w:r w:rsidR="00807A40">
        <w:rPr>
          <w:rFonts w:eastAsia="Times New Roman"/>
        </w:rPr>
        <w:t xml:space="preserve">BUSCO </w:t>
      </w:r>
      <w:r w:rsidR="00955CA9">
        <w:rPr>
          <w:rFonts w:eastAsia="Times New Roman"/>
        </w:rPr>
        <w:t xml:space="preserve">database </w:t>
      </w:r>
      <w:r w:rsidR="00807A40">
        <w:rPr>
          <w:rFonts w:eastAsia="Times New Roman"/>
        </w:rPr>
        <w:t xml:space="preserve">did not decrease, suggesting that the extra content </w:t>
      </w:r>
      <w:r w:rsidR="00A66DDE">
        <w:rPr>
          <w:rFonts w:eastAsia="Times New Roman"/>
        </w:rPr>
        <w:t>contained similar proportions of ORFs and BUSCO annotations and, therefore, might be biolo</w:t>
      </w:r>
      <w:r w:rsidR="00EA1A63">
        <w:rPr>
          <w:rFonts w:eastAsia="Times New Roman"/>
        </w:rPr>
        <w:t>gic</w:t>
      </w:r>
      <w:r w:rsidR="00A66DDE">
        <w:rPr>
          <w:rFonts w:eastAsia="Times New Roman"/>
        </w:rPr>
        <w:t xml:space="preserve">ally meaningful. </w:t>
      </w:r>
    </w:p>
    <w:p w14:paraId="7B965D23" w14:textId="77777777" w:rsidR="00A73D29" w:rsidRDefault="00A73D29" w:rsidP="00E36D6E">
      <w:pPr>
        <w:pStyle w:val="Normal1"/>
        <w:spacing w:line="240" w:lineRule="auto"/>
        <w:rPr>
          <w:rFonts w:eastAsia="Times New Roman"/>
        </w:rPr>
      </w:pPr>
    </w:p>
    <w:p w14:paraId="54F33930" w14:textId="511CF05A" w:rsidR="00A73D29" w:rsidRDefault="00B85589" w:rsidP="00E36D6E">
      <w:pPr>
        <w:pStyle w:val="Normal1"/>
        <w:spacing w:line="240" w:lineRule="auto"/>
        <w:rPr>
          <w:rFonts w:eastAsia="Times New Roman"/>
        </w:rPr>
      </w:pPr>
      <w:r>
        <w:rPr>
          <w:rFonts w:eastAsia="Times New Roman"/>
        </w:rPr>
        <w:t>Following annotation</w:t>
      </w:r>
      <w:r w:rsidR="00AB2D69">
        <w:rPr>
          <w:rFonts w:eastAsia="Times New Roman"/>
        </w:rPr>
        <w:t xml:space="preserve"> by the dammit pipeline (Scott 2016)</w:t>
      </w:r>
      <w:r>
        <w:rPr>
          <w:rFonts w:eastAsia="Times New Roman"/>
        </w:rPr>
        <w:t xml:space="preserve">, </w:t>
      </w:r>
      <w:r w:rsidR="00FD2A0C">
        <w:rPr>
          <w:rFonts w:eastAsia="Times New Roman"/>
        </w:rPr>
        <w:t xml:space="preserve">91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1.58</w:t>
      </w:r>
      <w:r w:rsidR="000E2132">
        <w:rPr>
          <w:rFonts w:eastAsia="Times New Roman"/>
          <w:shd w:val="clear" w:color="auto" w:fill="FFFFFF"/>
          <w:lang w:val="en-US"/>
        </w:rPr>
        <w:t>%</w:t>
      </w:r>
      <w:r w:rsidR="00FD2A0C">
        <w:rPr>
          <w:rFonts w:eastAsia="Times New Roman"/>
          <w:shd w:val="clear" w:color="auto" w:fill="FFFFFF"/>
          <w:lang w:val="en-US"/>
        </w:rPr>
        <w:t xml:space="preserve"> of the </w:t>
      </w:r>
      <w:proofErr w:type="spellStart"/>
      <w:r w:rsidR="00FD2A0C">
        <w:rPr>
          <w:rFonts w:eastAsia="Times New Roman"/>
          <w:shd w:val="clear" w:color="auto" w:fill="FFFFFF"/>
          <w:lang w:val="en-US"/>
        </w:rPr>
        <w:t>contigs</w:t>
      </w:r>
      <w:proofErr w:type="spellEnd"/>
      <w:r w:rsidR="00FD2A0C">
        <w:rPr>
          <w:rFonts w:eastAsia="Times New Roman"/>
          <w:shd w:val="clear" w:color="auto" w:fill="FFFFFF"/>
          <w:lang w:val="en-US"/>
        </w:rPr>
        <w:t xml:space="preserve"> in the </w:t>
      </w:r>
      <w:r w:rsidR="00D46C72">
        <w:rPr>
          <w:rFonts w:eastAsia="Times New Roman"/>
        </w:rPr>
        <w:t>DIB re-</w:t>
      </w:r>
      <w:r w:rsidR="00FD2A0C">
        <w:rPr>
          <w:rFonts w:eastAsia="Times New Roman"/>
        </w:rPr>
        <w:t xml:space="preserve">assemblies </w:t>
      </w:r>
      <w:r w:rsidR="00E06B9E">
        <w:rPr>
          <w:rFonts w:eastAsia="Times New Roman"/>
        </w:rPr>
        <w:t>had positive matches with sequence content in the databases</w:t>
      </w:r>
      <w:r w:rsidR="00E1740D">
        <w:rPr>
          <w:rFonts w:eastAsia="Times New Roman"/>
        </w:rPr>
        <w:t xml:space="preserve"> queried</w:t>
      </w:r>
      <w:r w:rsidR="00E06B9E">
        <w:rPr>
          <w:rFonts w:eastAsia="Times New Roman"/>
        </w:rPr>
        <w:t xml:space="preserve"> (</w:t>
      </w:r>
      <w:proofErr w:type="spellStart"/>
      <w:r w:rsidR="00E06B9E">
        <w:rPr>
          <w:rFonts w:eastAsia="Times New Roman"/>
        </w:rPr>
        <w:t>Pfam</w:t>
      </w:r>
      <w:proofErr w:type="spellEnd"/>
      <w:r w:rsidR="00E06B9E">
        <w:rPr>
          <w:rFonts w:eastAsia="Times New Roman"/>
        </w:rPr>
        <w:t xml:space="preserve">, </w:t>
      </w:r>
      <w:proofErr w:type="spellStart"/>
      <w:r w:rsidR="00E06B9E">
        <w:rPr>
          <w:rFonts w:eastAsia="Times New Roman"/>
        </w:rPr>
        <w:t>Rfam</w:t>
      </w:r>
      <w:proofErr w:type="spellEnd"/>
      <w:r w:rsidR="00E06B9E">
        <w:rPr>
          <w:rFonts w:eastAsia="Times New Roman"/>
        </w:rPr>
        <w:t xml:space="preserve">, and </w:t>
      </w:r>
      <w:proofErr w:type="spellStart"/>
      <w:r w:rsidR="00E06B9E">
        <w:rPr>
          <w:rFonts w:eastAsia="Times New Roman"/>
        </w:rPr>
        <w:t>OrthoDB</w:t>
      </w:r>
      <w:proofErr w:type="spellEnd"/>
      <w:r w:rsidR="00E06B9E">
        <w:rPr>
          <w:rFonts w:eastAsia="Times New Roman"/>
        </w:rPr>
        <w:t>)</w:t>
      </w:r>
      <w:r w:rsidR="00FD2A0C">
        <w:rPr>
          <w:rFonts w:eastAsia="Times New Roman"/>
          <w:shd w:val="clear" w:color="auto" w:fill="FFFFFF"/>
          <w:lang w:val="en-US"/>
        </w:rPr>
        <w:t xml:space="preserve">, with 48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0.87</w:t>
      </w:r>
      <w:r w:rsidR="00FA4C6A">
        <w:rPr>
          <w:rFonts w:eastAsia="Times New Roman"/>
          <w:shd w:val="clear" w:color="auto" w:fill="FFFFFF"/>
          <w:lang w:val="en-US"/>
        </w:rPr>
        <w:t>%</w:t>
      </w:r>
      <w:r w:rsidR="00FD2A0C">
        <w:rPr>
          <w:rFonts w:eastAsia="Times New Roman"/>
          <w:shd w:val="clear" w:color="auto" w:fill="FFFFFF"/>
          <w:lang w:val="en-US"/>
        </w:rPr>
        <w:t xml:space="preserve"> of those containing unique gene names (the remaining are fragments of the same gene). </w:t>
      </w:r>
      <w:r>
        <w:rPr>
          <w:rFonts w:eastAsia="Times New Roman"/>
          <w:shd w:val="clear" w:color="auto" w:fill="FFFFFF"/>
          <w:lang w:val="en-US"/>
        </w:rPr>
        <w:t>Of those</w:t>
      </w:r>
      <w:r w:rsidR="00EB28A6">
        <w:rPr>
          <w:rFonts w:eastAsia="Times New Roman"/>
          <w:shd w:val="clear" w:color="auto" w:fill="FFFFFF"/>
          <w:lang w:val="en-US"/>
        </w:rPr>
        <w:t xml:space="preserve"> annotations</w:t>
      </w:r>
      <w:r w:rsidR="00152215">
        <w:rPr>
          <w:rFonts w:eastAsia="Times New Roman"/>
          <w:shd w:val="clear" w:color="auto" w:fill="FFFFFF"/>
          <w:lang w:val="en-US"/>
        </w:rPr>
        <w:t xml:space="preserve">, </w:t>
      </w:r>
      <w:r w:rsidR="00CE6952">
        <w:rPr>
          <w:rFonts w:eastAsia="Times New Roman"/>
          <w:shd w:val="clear" w:color="auto" w:fill="FFFFFF"/>
          <w:lang w:val="en-US"/>
        </w:rPr>
        <w:t xml:space="preserve">7.8 </w:t>
      </w:r>
      <w:r w:rsidR="00CE6952" w:rsidRPr="00C956DA">
        <w:rPr>
          <w:rFonts w:eastAsia="Times New Roman"/>
          <w:shd w:val="clear" w:color="auto" w:fill="FFFFFF"/>
          <w:lang w:val="en-US"/>
        </w:rPr>
        <w:t>±</w:t>
      </w:r>
      <w:r w:rsidR="00CE6952">
        <w:rPr>
          <w:rFonts w:eastAsia="Times New Roman"/>
          <w:shd w:val="clear" w:color="auto" w:fill="FFFFFF"/>
          <w:lang w:val="en-US"/>
        </w:rPr>
        <w:t xml:space="preserve"> 0.19</w:t>
      </w:r>
      <w:r w:rsidR="00FA4C6A">
        <w:rPr>
          <w:rFonts w:eastAsia="Times New Roman"/>
          <w:shd w:val="clear" w:color="auto" w:fill="FFFFFF"/>
          <w:lang w:val="en-US"/>
        </w:rPr>
        <w:t>%</w:t>
      </w:r>
      <w:r w:rsidR="00CE6952">
        <w:rPr>
          <w:rFonts w:eastAsia="Times New Roman"/>
          <w:shd w:val="clear" w:color="auto" w:fill="FFFFFF"/>
          <w:lang w:val="en-US"/>
        </w:rPr>
        <w:t xml:space="preserve"> </w:t>
      </w:r>
      <w:r>
        <w:rPr>
          <w:rFonts w:eastAsia="Times New Roman"/>
          <w:shd w:val="clear" w:color="auto" w:fill="FFFFFF"/>
          <w:lang w:val="en-US"/>
        </w:rPr>
        <w:t>were</w:t>
      </w:r>
      <w:r w:rsidR="00E06B9E">
        <w:rPr>
          <w:rFonts w:eastAsia="Times New Roman"/>
          <w:shd w:val="clear" w:color="auto" w:fill="FFFFFF"/>
          <w:lang w:val="en-US"/>
        </w:rPr>
        <w:t xml:space="preserve"> identified as</w:t>
      </w:r>
      <w:r>
        <w:rPr>
          <w:rFonts w:eastAsia="Times New Roman"/>
          <w:shd w:val="clear" w:color="auto" w:fill="FFFFFF"/>
          <w:lang w:val="en-US"/>
        </w:rPr>
        <w:t xml:space="preserve"> novel</w:t>
      </w:r>
      <w:r w:rsidR="00E06B9E">
        <w:rPr>
          <w:rFonts w:eastAsia="Times New Roman"/>
          <w:shd w:val="clear" w:color="auto" w:fill="FFFFFF"/>
          <w:lang w:val="en-US"/>
        </w:rPr>
        <w:t xml:space="preserve"> </w:t>
      </w:r>
      <w:r w:rsidR="00BF0221">
        <w:rPr>
          <w:rFonts w:eastAsia="Times New Roman"/>
          <w:shd w:val="clear" w:color="auto" w:fill="FFFFFF"/>
          <w:lang w:val="en-US"/>
        </w:rPr>
        <w:t xml:space="preserve">compared to the NCGR </w:t>
      </w:r>
      <w:r w:rsidR="00B451B1">
        <w:rPr>
          <w:rFonts w:eastAsia="Times New Roman"/>
          <w:shd w:val="clear" w:color="auto" w:fill="FFFFFF"/>
          <w:lang w:val="en-US"/>
        </w:rPr>
        <w:t>‘</w:t>
      </w:r>
      <w:proofErr w:type="spellStart"/>
      <w:r w:rsidR="00B451B1">
        <w:rPr>
          <w:rFonts w:eastAsia="Times New Roman"/>
          <w:shd w:val="clear" w:color="auto" w:fill="FFFFFF"/>
          <w:lang w:val="en-US"/>
        </w:rPr>
        <w:t>nt</w:t>
      </w:r>
      <w:proofErr w:type="spellEnd"/>
      <w:r w:rsidR="00B451B1">
        <w:rPr>
          <w:rFonts w:eastAsia="Times New Roman"/>
          <w:shd w:val="clear" w:color="auto" w:fill="FFFFFF"/>
          <w:lang w:val="en-US"/>
        </w:rPr>
        <w:t xml:space="preserve">’ </w:t>
      </w:r>
      <w:r w:rsidR="00BF0221">
        <w:rPr>
          <w:rFonts w:eastAsia="Times New Roman"/>
          <w:shd w:val="clear" w:color="auto" w:fill="FFFFFF"/>
          <w:lang w:val="en-US"/>
        </w:rPr>
        <w:t>assemblies</w:t>
      </w:r>
      <w:r w:rsidR="00E06B9E">
        <w:rPr>
          <w:rFonts w:eastAsia="Times New Roman"/>
          <w:shd w:val="clear" w:color="auto" w:fill="FFFFFF"/>
          <w:lang w:val="en-US"/>
        </w:rPr>
        <w:t>,</w:t>
      </w:r>
      <w:r w:rsidR="00BF0221">
        <w:rPr>
          <w:rFonts w:eastAsia="Times New Roman"/>
          <w:shd w:val="clear" w:color="auto" w:fill="FFFFFF"/>
          <w:lang w:val="en-US"/>
        </w:rPr>
        <w:t xml:space="preserve"> </w:t>
      </w:r>
      <w:r>
        <w:rPr>
          <w:rFonts w:eastAsia="Times New Roman"/>
          <w:shd w:val="clear" w:color="auto" w:fill="FFFFFF"/>
          <w:lang w:val="en-US"/>
        </w:rPr>
        <w:t xml:space="preserve">determined by </w:t>
      </w:r>
      <w:r w:rsidR="00BF0221">
        <w:rPr>
          <w:rFonts w:eastAsia="Times New Roman"/>
          <w:shd w:val="clear" w:color="auto" w:fill="FFFFFF"/>
          <w:lang w:val="en-US"/>
        </w:rPr>
        <w:t xml:space="preserve">a “false” </w:t>
      </w:r>
      <w:r w:rsidR="00F75262">
        <w:rPr>
          <w:rFonts w:eastAsia="Times New Roman"/>
          <w:shd w:val="clear" w:color="auto" w:fill="FFFFFF"/>
          <w:lang w:val="en-US"/>
        </w:rPr>
        <w:t>CRBB</w:t>
      </w:r>
      <w:r>
        <w:rPr>
          <w:rFonts w:eastAsia="Times New Roman"/>
          <w:shd w:val="clear" w:color="auto" w:fill="FFFFFF"/>
          <w:lang w:val="en-US"/>
        </w:rPr>
        <w:t xml:space="preserve"> </w:t>
      </w:r>
      <w:r w:rsidR="00BF0221">
        <w:rPr>
          <w:rFonts w:eastAsia="Times New Roman"/>
          <w:shd w:val="clear" w:color="auto" w:fill="FFFFFF"/>
          <w:lang w:val="en-US"/>
        </w:rPr>
        <w:t xml:space="preserve">result </w:t>
      </w:r>
      <w:r>
        <w:rPr>
          <w:rFonts w:eastAsia="Times New Roman"/>
          <w:shd w:val="clear" w:color="auto" w:fill="FFFFFF"/>
          <w:lang w:val="en-US"/>
        </w:rPr>
        <w:t>(Figure 6)</w:t>
      </w:r>
      <w:r w:rsidR="00CE6952">
        <w:rPr>
          <w:rFonts w:eastAsia="Times New Roman"/>
          <w:shd w:val="clear" w:color="auto" w:fill="FFFFFF"/>
          <w:lang w:val="en-US"/>
        </w:rPr>
        <w:t xml:space="preserve">. </w:t>
      </w:r>
      <w:r w:rsidR="00E7692C">
        <w:rPr>
          <w:rFonts w:eastAsia="Times New Roman"/>
        </w:rPr>
        <w:t xml:space="preserve">Additionally, the number </w:t>
      </w:r>
      <w:r w:rsidR="00F66179">
        <w:rPr>
          <w:rFonts w:eastAsia="Times New Roman"/>
        </w:rPr>
        <w:t xml:space="preserve">of </w:t>
      </w:r>
      <w:r w:rsidR="00060F40">
        <w:rPr>
          <w:rFonts w:eastAsia="Times New Roman"/>
        </w:rPr>
        <w:t>u</w:t>
      </w:r>
      <w:r w:rsidR="008E66B3">
        <w:rPr>
          <w:rFonts w:eastAsia="Times New Roman"/>
        </w:rPr>
        <w:t xml:space="preserve">nique gene names in </w:t>
      </w:r>
      <w:r w:rsidR="00D46C72">
        <w:rPr>
          <w:rFonts w:eastAsia="Times New Roman"/>
        </w:rPr>
        <w:t>DIB re-</w:t>
      </w:r>
      <w:r w:rsidR="008E66B3">
        <w:rPr>
          <w:rFonts w:eastAsia="Times New Roman"/>
        </w:rPr>
        <w:t>asse</w:t>
      </w:r>
      <w:r w:rsidR="00F66179">
        <w:rPr>
          <w:rFonts w:eastAsia="Times New Roman"/>
        </w:rPr>
        <w:t xml:space="preserve">mblies </w:t>
      </w:r>
      <w:r w:rsidR="00225FA4">
        <w:rPr>
          <w:rFonts w:eastAsia="Times New Roman"/>
        </w:rPr>
        <w:t>were</w:t>
      </w:r>
      <w:r w:rsidR="00F66179">
        <w:rPr>
          <w:rFonts w:eastAsia="Times New Roman"/>
        </w:rPr>
        <w:t xml:space="preserve"> higher </w:t>
      </w:r>
      <w:r w:rsidR="00D65F5D">
        <w:rPr>
          <w:rFonts w:eastAsia="Times New Roman"/>
        </w:rPr>
        <w:t xml:space="preserve">in 97% of the samples compared to </w:t>
      </w:r>
      <w:r w:rsidR="00F66179">
        <w:rPr>
          <w:rFonts w:eastAsia="Times New Roman"/>
        </w:rPr>
        <w:t>NCGR</w:t>
      </w:r>
      <w:r w:rsidR="00D65F5D">
        <w:rPr>
          <w:rFonts w:eastAsia="Times New Roman"/>
        </w:rPr>
        <w:t xml:space="preserve"> assemblies</w:t>
      </w:r>
      <w:r w:rsidR="00F66179">
        <w:rPr>
          <w:rFonts w:eastAsia="Times New Roman"/>
        </w:rPr>
        <w:t xml:space="preserve">, suggesting </w:t>
      </w:r>
      <w:r w:rsidR="00225FA4">
        <w:rPr>
          <w:rFonts w:eastAsia="Times New Roman"/>
        </w:rPr>
        <w:t xml:space="preserve">an </w:t>
      </w:r>
      <w:r w:rsidR="00F66179">
        <w:rPr>
          <w:rFonts w:eastAsia="Times New Roman"/>
        </w:rPr>
        <w:t xml:space="preserve">increase in genic content </w:t>
      </w:r>
      <w:r w:rsidR="008E66B3">
        <w:rPr>
          <w:rFonts w:eastAsia="Times New Roman"/>
        </w:rPr>
        <w:t>(Figure 7).</w:t>
      </w:r>
    </w:p>
    <w:p w14:paraId="0BB4CD73" w14:textId="77777777" w:rsidR="00F404E2" w:rsidRDefault="00F404E2" w:rsidP="00E36D6E">
      <w:pPr>
        <w:pStyle w:val="Normal1"/>
        <w:spacing w:line="240" w:lineRule="auto"/>
        <w:rPr>
          <w:rFonts w:eastAsia="Times New Roman"/>
        </w:rPr>
      </w:pPr>
    </w:p>
    <w:p w14:paraId="323A6748" w14:textId="5F709116" w:rsidR="00F404E2" w:rsidRDefault="00F404E2" w:rsidP="00E36D6E">
      <w:pPr>
        <w:pStyle w:val="Normal11"/>
        <w:spacing w:line="240" w:lineRule="auto"/>
        <w:rPr>
          <w:rFonts w:eastAsia="Times New Roman"/>
        </w:rPr>
      </w:pPr>
      <w:r>
        <w:rPr>
          <w:rFonts w:eastAsia="Times New Roman"/>
        </w:rPr>
        <w:t xml:space="preserve">Novel </w:t>
      </w:r>
      <w:proofErr w:type="spellStart"/>
      <w:r>
        <w:rPr>
          <w:rFonts w:eastAsia="Times New Roman"/>
        </w:rPr>
        <w:t>contigs</w:t>
      </w:r>
      <w:proofErr w:type="spellEnd"/>
      <w:r>
        <w:rPr>
          <w:rFonts w:eastAsia="Times New Roman"/>
        </w:rPr>
        <w:t xml:space="preserve"> in the </w:t>
      </w:r>
      <w:r w:rsidR="00D46C72">
        <w:rPr>
          <w:rFonts w:eastAsia="Times New Roman"/>
        </w:rPr>
        <w:t>DIB re-</w:t>
      </w:r>
      <w:r>
        <w:rPr>
          <w:rFonts w:eastAsia="Times New Roman"/>
        </w:rPr>
        <w:t xml:space="preserve">assemblies likely represent a combination of unique annotations, allelic variants and </w:t>
      </w:r>
      <w:r w:rsidR="00C91514">
        <w:rPr>
          <w:rFonts w:eastAsia="Times New Roman"/>
        </w:rPr>
        <w:t xml:space="preserve">alternatively </w:t>
      </w:r>
      <w:r w:rsidR="00E307F5">
        <w:rPr>
          <w:rFonts w:eastAsia="Times New Roman"/>
        </w:rPr>
        <w:t>spliced isoforms. For example, "</w:t>
      </w:r>
      <w:r w:rsidRPr="007D1E48">
        <w:rPr>
          <w:rFonts w:eastAsia="Times New Roman"/>
        </w:rPr>
        <w:t>F0XV46_GRO</w:t>
      </w:r>
      <w:r>
        <w:rPr>
          <w:rFonts w:eastAsia="Times New Roman"/>
        </w:rPr>
        <w:t xml:space="preserve">CL", </w:t>
      </w:r>
      <w:r>
        <w:rPr>
          <w:rFonts w:eastAsia="Times New Roman"/>
        </w:rPr>
        <w:lastRenderedPageBreak/>
        <w:t>"</w:t>
      </w:r>
      <w:proofErr w:type="spellStart"/>
      <w:r>
        <w:rPr>
          <w:rFonts w:eastAsia="Times New Roman"/>
        </w:rPr>
        <w:t>Helicase_C</w:t>
      </w:r>
      <w:proofErr w:type="spellEnd"/>
      <w:r>
        <w:rPr>
          <w:rFonts w:eastAsia="Times New Roman"/>
        </w:rPr>
        <w:t>", "ODR4-like",</w:t>
      </w:r>
      <w:r w:rsidRPr="00F404E2">
        <w:rPr>
          <w:rFonts w:eastAsia="Times New Roman"/>
        </w:rPr>
        <w:t>"PsaA_PsaB"</w:t>
      </w:r>
      <w:r>
        <w:rPr>
          <w:rFonts w:eastAsia="Times New Roman"/>
        </w:rPr>
        <w:t xml:space="preserve">, </w:t>
      </w:r>
      <w:r w:rsidRPr="007D1E48">
        <w:rPr>
          <w:rFonts w:eastAsia="Times New Roman"/>
        </w:rPr>
        <w:t>and "</w:t>
      </w:r>
      <w:proofErr w:type="spellStart"/>
      <w:r w:rsidRPr="007D1E48">
        <w:rPr>
          <w:rFonts w:eastAsia="Times New Roman"/>
        </w:rPr>
        <w:t>Metazoa_SRP</w:t>
      </w:r>
      <w:proofErr w:type="spellEnd"/>
      <w:r w:rsidRPr="007D1E48">
        <w:rPr>
          <w:rFonts w:eastAsia="Times New Roman"/>
        </w:rPr>
        <w:t xml:space="preserve">" </w:t>
      </w:r>
      <w:r>
        <w:rPr>
          <w:rFonts w:eastAsia="Times New Roman"/>
        </w:rPr>
        <w:t xml:space="preserve">are </w:t>
      </w:r>
      <w:r w:rsidR="006A13A6">
        <w:rPr>
          <w:rFonts w:eastAsia="Times New Roman"/>
        </w:rPr>
        <w:t xml:space="preserve">novel gene names </w:t>
      </w:r>
      <w:r w:rsidR="000C55EC">
        <w:rPr>
          <w:rFonts w:eastAsia="Times New Roman"/>
        </w:rPr>
        <w:t xml:space="preserve">found </w:t>
      </w:r>
      <w:r w:rsidR="00EB4789">
        <w:rPr>
          <w:rFonts w:eastAsia="Times New Roman"/>
        </w:rPr>
        <w:t>annotated</w:t>
      </w:r>
      <w:r>
        <w:rPr>
          <w:rFonts w:eastAsia="Times New Roman"/>
        </w:rPr>
        <w:t xml:space="preserve"> in the </w:t>
      </w:r>
      <w:r w:rsidR="00D46C72">
        <w:rPr>
          <w:rFonts w:eastAsia="Times New Roman"/>
        </w:rPr>
        <w:t>DIB re-</w:t>
      </w:r>
      <w:r>
        <w:rPr>
          <w:rFonts w:eastAsia="Times New Roman"/>
        </w:rPr>
        <w:t xml:space="preserve">assembly of the sample </w:t>
      </w:r>
      <w:r w:rsidRPr="007D1E48">
        <w:rPr>
          <w:rFonts w:eastAsia="Times New Roman"/>
        </w:rPr>
        <w:t>MMETSP1473</w:t>
      </w:r>
      <w:r>
        <w:rPr>
          <w:rFonts w:eastAsia="Times New Roman"/>
        </w:rPr>
        <w:t xml:space="preserve"> (</w:t>
      </w:r>
      <w:proofErr w:type="spellStart"/>
      <w:r w:rsidRPr="00577F2B">
        <w:rPr>
          <w:rFonts w:eastAsia="Times New Roman"/>
          <w:i/>
        </w:rPr>
        <w:t>Stichococcus</w:t>
      </w:r>
      <w:proofErr w:type="spellEnd"/>
      <w:r w:rsidRPr="00577F2B">
        <w:rPr>
          <w:rFonts w:eastAsia="Times New Roman"/>
          <w:i/>
        </w:rPr>
        <w:t xml:space="preserve"> </w:t>
      </w:r>
      <w:r w:rsidRPr="00577F2B">
        <w:rPr>
          <w:rFonts w:eastAsia="Times New Roman"/>
        </w:rPr>
        <w:t>sp.</w:t>
      </w:r>
      <w:r w:rsidR="000C55EC">
        <w:rPr>
          <w:rFonts w:eastAsia="Times New Roman"/>
        </w:rPr>
        <w:t>) that we</w:t>
      </w:r>
      <w:r>
        <w:rPr>
          <w:rFonts w:eastAsia="Times New Roman"/>
        </w:rPr>
        <w:t>re absent in the NCG</w:t>
      </w:r>
      <w:r w:rsidR="00EB4789">
        <w:rPr>
          <w:rFonts w:eastAsia="Times New Roman"/>
        </w:rPr>
        <w:t xml:space="preserve">R assembly of this same sample. </w:t>
      </w:r>
      <w:r w:rsidR="00602074">
        <w:rPr>
          <w:rFonts w:eastAsia="Times New Roman"/>
        </w:rPr>
        <w:t>Other</w:t>
      </w:r>
      <w:r w:rsidR="00EB4789">
        <w:rPr>
          <w:rFonts w:eastAsia="Times New Roman"/>
        </w:rPr>
        <w:t xml:space="preserve"> </w:t>
      </w:r>
      <w:r w:rsidR="00C91514">
        <w:rPr>
          <w:rFonts w:eastAsia="Times New Roman"/>
        </w:rPr>
        <w:t>gene names</w:t>
      </w:r>
      <w:r w:rsidR="00EB4789">
        <w:rPr>
          <w:rFonts w:eastAsia="Times New Roman"/>
        </w:rPr>
        <w:t xml:space="preserve">, for example </w:t>
      </w:r>
      <w:r w:rsidR="000C55EC">
        <w:rPr>
          <w:rFonts w:eastAsia="Times New Roman"/>
        </w:rPr>
        <w:t>"</w:t>
      </w:r>
      <w:r w:rsidR="00EB4789" w:rsidRPr="00F404E2">
        <w:rPr>
          <w:rFonts w:eastAsia="Times New Roman"/>
        </w:rPr>
        <w:t>Pkinase_Tyr"</w:t>
      </w:r>
      <w:r w:rsidR="00C91514">
        <w:rPr>
          <w:rFonts w:eastAsia="Times New Roman"/>
        </w:rPr>
        <w:t>,</w:t>
      </w:r>
      <w:r w:rsidR="00C91514" w:rsidRPr="00C91514">
        <w:rPr>
          <w:rFonts w:eastAsia="Times New Roman"/>
        </w:rPr>
        <w:t>"</w:t>
      </w:r>
      <w:proofErr w:type="spellStart"/>
      <w:r w:rsidR="00C91514" w:rsidRPr="00C91514">
        <w:rPr>
          <w:rFonts w:eastAsia="Times New Roman"/>
        </w:rPr>
        <w:t>Bromodomain</w:t>
      </w:r>
      <w:proofErr w:type="spellEnd"/>
      <w:r w:rsidR="00C91514" w:rsidRPr="00C91514">
        <w:rPr>
          <w:rFonts w:eastAsia="Times New Roman"/>
        </w:rPr>
        <w:t>"</w:t>
      </w:r>
      <w:r w:rsidR="00C91514">
        <w:rPr>
          <w:rFonts w:eastAsia="Times New Roman"/>
        </w:rPr>
        <w:t>,</w:t>
      </w:r>
      <w:r w:rsidR="00EB4789">
        <w:rPr>
          <w:rFonts w:eastAsia="Times New Roman"/>
        </w:rPr>
        <w:t xml:space="preserve"> and </w:t>
      </w:r>
      <w:r w:rsidR="00EB4789" w:rsidRPr="00EB4789">
        <w:rPr>
          <w:rFonts w:eastAsia="Times New Roman"/>
        </w:rPr>
        <w:t>"</w:t>
      </w:r>
      <w:proofErr w:type="spellStart"/>
      <w:r w:rsidR="00EB4789" w:rsidRPr="00EB4789">
        <w:rPr>
          <w:rFonts w:eastAsia="Times New Roman"/>
        </w:rPr>
        <w:t>DnaJ</w:t>
      </w:r>
      <w:proofErr w:type="spellEnd"/>
      <w:r w:rsidR="00EB4789" w:rsidRPr="00EB4789">
        <w:rPr>
          <w:rFonts w:eastAsia="Times New Roman"/>
        </w:rPr>
        <w:t>"</w:t>
      </w:r>
      <w:r w:rsidR="00C91514">
        <w:rPr>
          <w:rFonts w:eastAsia="Times New Roman"/>
        </w:rPr>
        <w:t xml:space="preserve">, </w:t>
      </w:r>
      <w:r w:rsidR="000C55EC">
        <w:rPr>
          <w:rFonts w:eastAsia="Times New Roman"/>
        </w:rPr>
        <w:t>are found in</w:t>
      </w:r>
      <w:r w:rsidR="00C91514">
        <w:rPr>
          <w:rFonts w:eastAsia="Times New Roman"/>
        </w:rPr>
        <w:t xml:space="preserve"> </w:t>
      </w:r>
      <w:r w:rsidR="000C55EC">
        <w:rPr>
          <w:rFonts w:eastAsia="Times New Roman"/>
        </w:rPr>
        <w:t xml:space="preserve">both </w:t>
      </w:r>
      <w:r w:rsidR="00C91514">
        <w:rPr>
          <w:rFonts w:eastAsia="Times New Roman"/>
        </w:rPr>
        <w:t xml:space="preserve">the </w:t>
      </w:r>
      <w:r w:rsidR="006830E5">
        <w:rPr>
          <w:rFonts w:eastAsia="Times New Roman"/>
        </w:rPr>
        <w:t xml:space="preserve">NCGR </w:t>
      </w:r>
      <w:r w:rsidR="000C55EC">
        <w:rPr>
          <w:rFonts w:eastAsia="Times New Roman"/>
        </w:rPr>
        <w:t xml:space="preserve">and DIB assemblies, but are </w:t>
      </w:r>
      <w:r w:rsidR="006830E5">
        <w:rPr>
          <w:rFonts w:eastAsia="Times New Roman"/>
        </w:rPr>
        <w:t>identified as novel</w:t>
      </w:r>
      <w:r w:rsidR="000C55EC">
        <w:rPr>
          <w:rFonts w:eastAsia="Times New Roman"/>
        </w:rPr>
        <w:t xml:space="preserve"> </w:t>
      </w:r>
      <w:proofErr w:type="spellStart"/>
      <w:r w:rsidR="000C55EC">
        <w:rPr>
          <w:rFonts w:eastAsia="Times New Roman"/>
        </w:rPr>
        <w:t>contigs</w:t>
      </w:r>
      <w:proofErr w:type="spellEnd"/>
      <w:r w:rsidR="000C55EC">
        <w:rPr>
          <w:rFonts w:eastAsia="Times New Roman"/>
        </w:rPr>
        <w:t xml:space="preserve"> based on negative CRBB results </w:t>
      </w:r>
      <w:r w:rsidR="00C91514">
        <w:rPr>
          <w:rFonts w:eastAsia="Times New Roman"/>
        </w:rPr>
        <w:t xml:space="preserve">in the </w:t>
      </w:r>
      <w:r w:rsidR="00D46C72">
        <w:rPr>
          <w:rFonts w:eastAsia="Times New Roman"/>
        </w:rPr>
        <w:t>DIB re-</w:t>
      </w:r>
      <w:r w:rsidR="00C91514">
        <w:rPr>
          <w:rFonts w:eastAsia="Times New Roman"/>
        </w:rPr>
        <w:t xml:space="preserve">assembly </w:t>
      </w:r>
      <w:r w:rsidR="00EB4789">
        <w:rPr>
          <w:rFonts w:eastAsia="Times New Roman"/>
        </w:rPr>
        <w:t xml:space="preserve">of sample </w:t>
      </w:r>
      <w:r w:rsidR="00EB4789" w:rsidRPr="007D1E48">
        <w:rPr>
          <w:rFonts w:eastAsia="Times New Roman"/>
        </w:rPr>
        <w:t>MMETSP1473</w:t>
      </w:r>
      <w:r w:rsidR="000C55EC">
        <w:rPr>
          <w:rFonts w:eastAsia="Times New Roman"/>
        </w:rPr>
        <w:t xml:space="preserve"> compared to the NCGR reference</w:t>
      </w:r>
      <w:r w:rsidR="00C91514">
        <w:rPr>
          <w:rFonts w:eastAsia="Times New Roman"/>
        </w:rPr>
        <w:t>.</w:t>
      </w:r>
    </w:p>
    <w:p w14:paraId="7112A063" w14:textId="77777777" w:rsidR="007615D6" w:rsidRDefault="007615D6" w:rsidP="00E36D6E">
      <w:pPr>
        <w:pStyle w:val="Normal1"/>
        <w:spacing w:line="240" w:lineRule="auto"/>
        <w:rPr>
          <w:rFonts w:eastAsia="Times New Roman"/>
        </w:rPr>
      </w:pPr>
    </w:p>
    <w:p w14:paraId="4DD79A0B" w14:textId="00296234" w:rsidR="00CF782D" w:rsidRDefault="00E7692C" w:rsidP="00E36D6E">
      <w:pPr>
        <w:spacing w:line="240" w:lineRule="auto"/>
        <w:outlineLvl w:val="0"/>
        <w:rPr>
          <w:rFonts w:eastAsia="Times New Roman"/>
          <w:b/>
        </w:rPr>
      </w:pPr>
      <w:r>
        <w:rPr>
          <w:rFonts w:eastAsia="Times New Roman"/>
          <w:b/>
        </w:rPr>
        <w:t xml:space="preserve">Assembly metrics </w:t>
      </w:r>
      <w:r w:rsidR="00CF782D">
        <w:rPr>
          <w:rFonts w:eastAsia="Times New Roman"/>
          <w:b/>
        </w:rPr>
        <w:t>varied by taxonomic group being assembled.</w:t>
      </w:r>
    </w:p>
    <w:p w14:paraId="75EE2D44" w14:textId="77777777" w:rsidR="00901B14" w:rsidRPr="00CF782D" w:rsidRDefault="00901B14" w:rsidP="00E36D6E">
      <w:pPr>
        <w:spacing w:line="240" w:lineRule="auto"/>
        <w:rPr>
          <w:rFonts w:ascii="Times" w:eastAsia="Times New Roman" w:hAnsi="Times"/>
          <w:b/>
          <w:sz w:val="20"/>
          <w:szCs w:val="20"/>
          <w:lang w:val="en-US"/>
        </w:rPr>
      </w:pPr>
    </w:p>
    <w:p w14:paraId="57106321" w14:textId="77777777" w:rsidR="005456F1" w:rsidRDefault="00070010" w:rsidP="00E36D6E">
      <w:pPr>
        <w:pStyle w:val="Normal1"/>
        <w:spacing w:line="240" w:lineRule="auto"/>
        <w:rPr>
          <w:rFonts w:eastAsia="Times New Roman"/>
        </w:rPr>
      </w:pPr>
      <w:r>
        <w:rPr>
          <w:rFonts w:eastAsia="Times New Roman"/>
        </w:rPr>
        <w:t>To examine</w:t>
      </w:r>
      <w:r w:rsidR="00F66179">
        <w:rPr>
          <w:rFonts w:eastAsia="Times New Roman"/>
        </w:rPr>
        <w:t xml:space="preserve"> systematic</w:t>
      </w:r>
      <w:r>
        <w:rPr>
          <w:rFonts w:eastAsia="Times New Roman"/>
        </w:rPr>
        <w:t xml:space="preserve"> </w:t>
      </w:r>
      <w:r w:rsidR="00517BE7">
        <w:rPr>
          <w:rFonts w:eastAsia="Times New Roman"/>
        </w:rPr>
        <w:t>taxonomic</w:t>
      </w:r>
      <w:r>
        <w:rPr>
          <w:rFonts w:eastAsia="Times New Roman"/>
        </w:rPr>
        <w:t xml:space="preserve"> differences in the assemblies, </w:t>
      </w:r>
      <w:r w:rsidR="00975227">
        <w:rPr>
          <w:rFonts w:eastAsia="Times New Roman"/>
        </w:rPr>
        <w:t xml:space="preserve">metrics </w:t>
      </w:r>
      <w:r w:rsidR="00E7692C">
        <w:rPr>
          <w:rFonts w:eastAsia="Times New Roman"/>
        </w:rPr>
        <w:t xml:space="preserve">for content and assembly quality were assessed (Figure 8). Metrics </w:t>
      </w:r>
      <w:r w:rsidR="00517BE7">
        <w:rPr>
          <w:rFonts w:eastAsia="Times New Roman"/>
        </w:rPr>
        <w:t xml:space="preserve">were grouped </w:t>
      </w:r>
      <w:r>
        <w:rPr>
          <w:rFonts w:eastAsia="Times New Roman"/>
        </w:rPr>
        <w:t xml:space="preserve">by </w:t>
      </w:r>
      <w:r w:rsidR="00517BE7">
        <w:rPr>
          <w:rFonts w:eastAsia="Times New Roman"/>
        </w:rPr>
        <w:t xml:space="preserve">the top </w:t>
      </w:r>
      <w:r w:rsidR="00CE44C6">
        <w:rPr>
          <w:rFonts w:eastAsia="Times New Roman"/>
        </w:rPr>
        <w:t>eight</w:t>
      </w:r>
      <w:r w:rsidR="00517BE7">
        <w:rPr>
          <w:rFonts w:eastAsia="Times New Roman"/>
        </w:rPr>
        <w:t xml:space="preserve"> most represented phyla </w:t>
      </w:r>
      <w:r w:rsidR="00E1720E">
        <w:rPr>
          <w:rFonts w:eastAsia="Times New Roman"/>
        </w:rPr>
        <w:t>in the MMETS</w:t>
      </w:r>
      <w:r w:rsidR="00E7692C">
        <w:rPr>
          <w:rFonts w:eastAsia="Times New Roman"/>
        </w:rPr>
        <w:t>P</w:t>
      </w:r>
      <w:r w:rsidR="00E1720E">
        <w:rPr>
          <w:rFonts w:eastAsia="Times New Roman"/>
        </w:rPr>
        <w:t xml:space="preserve"> data set </w:t>
      </w:r>
      <w:r w:rsidR="00517BE7">
        <w:rPr>
          <w:rFonts w:eastAsia="Times New Roman"/>
        </w:rPr>
        <w:t xml:space="preserve">as follows: </w:t>
      </w:r>
      <w:proofErr w:type="spellStart"/>
      <w:r w:rsidR="005456F1">
        <w:rPr>
          <w:rFonts w:eastAsia="Times New Roman"/>
        </w:rPr>
        <w:t>Bacillariophyta</w:t>
      </w:r>
      <w:proofErr w:type="spellEnd"/>
      <w:r w:rsidR="005456F1">
        <w:rPr>
          <w:rFonts w:eastAsia="Times New Roman"/>
        </w:rPr>
        <w:t xml:space="preserve"> (N=173), </w:t>
      </w:r>
      <w:proofErr w:type="spellStart"/>
      <w:r w:rsidR="005456F1">
        <w:rPr>
          <w:rFonts w:eastAsia="Times New Roman"/>
        </w:rPr>
        <w:t>Dinophyta</w:t>
      </w:r>
      <w:proofErr w:type="spellEnd"/>
      <w:r w:rsidR="005456F1">
        <w:rPr>
          <w:rFonts w:eastAsia="Times New Roman"/>
        </w:rPr>
        <w:t xml:space="preserve"> (N=114</w:t>
      </w:r>
      <w:r w:rsidR="00437816">
        <w:rPr>
          <w:rFonts w:eastAsia="Times New Roman"/>
        </w:rPr>
        <w:t xml:space="preserve">), </w:t>
      </w:r>
      <w:proofErr w:type="spellStart"/>
      <w:r w:rsidR="00437816">
        <w:rPr>
          <w:rFonts w:eastAsia="Times New Roman"/>
        </w:rPr>
        <w:t>Ochrophyta</w:t>
      </w:r>
      <w:proofErr w:type="spellEnd"/>
      <w:r w:rsidR="00437816">
        <w:rPr>
          <w:rFonts w:eastAsia="Times New Roman"/>
        </w:rPr>
        <w:t xml:space="preserve"> (N=7</w:t>
      </w:r>
      <w:r w:rsidR="005456F1">
        <w:rPr>
          <w:rFonts w:eastAsia="Times New Roman"/>
        </w:rPr>
        <w:t>3</w:t>
      </w:r>
      <w:r w:rsidR="00437816">
        <w:rPr>
          <w:rFonts w:eastAsia="Times New Roman"/>
        </w:rPr>
        <w:t>)</w:t>
      </w:r>
      <w:r w:rsidR="005456F1">
        <w:rPr>
          <w:rFonts w:eastAsia="Times New Roman"/>
        </w:rPr>
        <w:t xml:space="preserve">, </w:t>
      </w:r>
      <w:proofErr w:type="spellStart"/>
      <w:r w:rsidR="005456F1">
        <w:rPr>
          <w:rFonts w:eastAsia="Times New Roman"/>
        </w:rPr>
        <w:t>Chlorophyta</w:t>
      </w:r>
      <w:proofErr w:type="spellEnd"/>
      <w:r w:rsidR="005456F1">
        <w:rPr>
          <w:rFonts w:eastAsia="Times New Roman"/>
        </w:rPr>
        <w:t xml:space="preserve"> (N=62), </w:t>
      </w:r>
      <w:proofErr w:type="spellStart"/>
      <w:r w:rsidR="005456F1">
        <w:rPr>
          <w:rFonts w:eastAsia="Times New Roman"/>
        </w:rPr>
        <w:t>Haptophyta</w:t>
      </w:r>
      <w:proofErr w:type="spellEnd"/>
      <w:r w:rsidR="005456F1">
        <w:rPr>
          <w:rFonts w:eastAsia="Times New Roman"/>
        </w:rPr>
        <w:t xml:space="preserve"> (N=61), </w:t>
      </w:r>
      <w:proofErr w:type="spellStart"/>
      <w:r w:rsidR="005456F1">
        <w:rPr>
          <w:rFonts w:eastAsia="Times New Roman"/>
        </w:rPr>
        <w:t>Ciliophora</w:t>
      </w:r>
      <w:proofErr w:type="spellEnd"/>
      <w:r w:rsidR="005456F1">
        <w:rPr>
          <w:rFonts w:eastAsia="Times New Roman"/>
        </w:rPr>
        <w:t xml:space="preserve"> (N=25</w:t>
      </w:r>
      <w:r w:rsidR="00437816">
        <w:rPr>
          <w:rFonts w:eastAsia="Times New Roman"/>
        </w:rPr>
        <w:t xml:space="preserve">), </w:t>
      </w:r>
      <w:proofErr w:type="spellStart"/>
      <w:r w:rsidR="00437816">
        <w:rPr>
          <w:rFonts w:eastAsia="Times New Roman"/>
        </w:rPr>
        <w:t>Cryptophyta</w:t>
      </w:r>
      <w:proofErr w:type="spellEnd"/>
      <w:r w:rsidR="00437816">
        <w:rPr>
          <w:rFonts w:eastAsia="Times New Roman"/>
        </w:rPr>
        <w:t xml:space="preserve"> (N=22)</w:t>
      </w:r>
      <w:r w:rsidR="00CE44C6">
        <w:rPr>
          <w:rFonts w:eastAsia="Times New Roman"/>
        </w:rPr>
        <w:t xml:space="preserve"> and Others (N=</w:t>
      </w:r>
      <w:r w:rsidR="005456F1">
        <w:rPr>
          <w:rFonts w:eastAsia="Times New Roman"/>
        </w:rPr>
        <w:t>130)</w:t>
      </w:r>
      <w:r w:rsidR="00437816">
        <w:rPr>
          <w:rFonts w:eastAsia="Times New Roman"/>
        </w:rPr>
        <w:t xml:space="preserve">. </w:t>
      </w:r>
    </w:p>
    <w:p w14:paraId="74E162EA" w14:textId="77777777" w:rsidR="005456F1" w:rsidRDefault="005456F1" w:rsidP="00E36D6E">
      <w:pPr>
        <w:pStyle w:val="Normal1"/>
        <w:spacing w:line="240" w:lineRule="auto"/>
        <w:rPr>
          <w:rFonts w:eastAsia="Times New Roman"/>
        </w:rPr>
      </w:pPr>
    </w:p>
    <w:p w14:paraId="1514945F" w14:textId="2F49A34B" w:rsidR="00A73D29" w:rsidRDefault="00517BE7" w:rsidP="00E36D6E">
      <w:pPr>
        <w:pStyle w:val="Normal1"/>
        <w:spacing w:line="240" w:lineRule="auto"/>
        <w:rPr>
          <w:rFonts w:eastAsia="Times New Roman"/>
        </w:rPr>
      </w:pPr>
      <w:r>
        <w:rPr>
          <w:rFonts w:eastAsia="Times New Roman"/>
        </w:rPr>
        <w:t xml:space="preserve">While there were no </w:t>
      </w:r>
      <w:r w:rsidR="005456F1">
        <w:rPr>
          <w:rFonts w:eastAsia="Times New Roman"/>
        </w:rPr>
        <w:t xml:space="preserve">major </w:t>
      </w:r>
      <w:r>
        <w:rPr>
          <w:rFonts w:eastAsia="Times New Roman"/>
        </w:rPr>
        <w:t xml:space="preserve">differences </w:t>
      </w:r>
      <w:r w:rsidR="00E7692C">
        <w:rPr>
          <w:rFonts w:eastAsia="Times New Roman"/>
        </w:rPr>
        <w:t xml:space="preserve">between the phyla </w:t>
      </w:r>
      <w:r>
        <w:rPr>
          <w:rFonts w:eastAsia="Times New Roman"/>
        </w:rPr>
        <w:t xml:space="preserve">in the number of input reads (Figure 8 </w:t>
      </w:r>
      <w:r w:rsidR="00E1720E">
        <w:rPr>
          <w:rFonts w:eastAsia="Times New Roman"/>
        </w:rPr>
        <w:t>A)</w:t>
      </w:r>
      <w:r>
        <w:rPr>
          <w:rFonts w:eastAsia="Times New Roman"/>
        </w:rPr>
        <w:t xml:space="preserve">, </w:t>
      </w:r>
      <w:r w:rsidR="000F3B2B">
        <w:rPr>
          <w:rFonts w:eastAsia="Times New Roman"/>
        </w:rPr>
        <w:t>t</w:t>
      </w:r>
      <w:r w:rsidR="00070010">
        <w:rPr>
          <w:rFonts w:eastAsia="Times New Roman"/>
        </w:rPr>
        <w:t>he Dinoflagellates (</w:t>
      </w:r>
      <w:proofErr w:type="spellStart"/>
      <w:r w:rsidR="00070010">
        <w:rPr>
          <w:rFonts w:eastAsia="Times New Roman"/>
        </w:rPr>
        <w:t>Dinophyta</w:t>
      </w:r>
      <w:proofErr w:type="spellEnd"/>
      <w:r w:rsidR="00070010">
        <w:rPr>
          <w:rFonts w:eastAsia="Times New Roman"/>
        </w:rPr>
        <w:t xml:space="preserve">) had </w:t>
      </w:r>
      <w:r w:rsidR="00C40AFF">
        <w:rPr>
          <w:rFonts w:eastAsia="Times New Roman"/>
        </w:rPr>
        <w:t>significantly different (</w:t>
      </w:r>
      <w:r w:rsidR="00437816">
        <w:rPr>
          <w:rFonts w:eastAsia="Times New Roman"/>
        </w:rPr>
        <w:t>higher</w:t>
      </w:r>
      <w:r w:rsidR="00C40AFF">
        <w:rPr>
          <w:rFonts w:eastAsia="Times New Roman"/>
        </w:rPr>
        <w:t>)</w:t>
      </w:r>
      <w:r w:rsidR="00437816">
        <w:rPr>
          <w:rFonts w:eastAsia="Times New Roman"/>
        </w:rPr>
        <w:t xml:space="preserve"> </w:t>
      </w:r>
      <w:proofErr w:type="spellStart"/>
      <w:r w:rsidR="00437816">
        <w:rPr>
          <w:rFonts w:eastAsia="Times New Roman"/>
        </w:rPr>
        <w:t>contigs</w:t>
      </w:r>
      <w:proofErr w:type="spellEnd"/>
      <w:r w:rsidR="00E1720E">
        <w:rPr>
          <w:rFonts w:eastAsia="Times New Roman"/>
        </w:rPr>
        <w:t xml:space="preserve"> </w:t>
      </w:r>
      <w:r w:rsidR="00C40AFF">
        <w:rPr>
          <w:rFonts w:eastAsia="Times New Roman"/>
        </w:rPr>
        <w:t>(p &lt; 0.01)</w:t>
      </w:r>
      <w:r w:rsidR="004C5CF8">
        <w:rPr>
          <w:rFonts w:eastAsia="Times New Roman"/>
        </w:rPr>
        <w:t xml:space="preserve">, unique </w:t>
      </w:r>
      <w:r w:rsidR="004C5CF8">
        <w:rPr>
          <w:rFonts w:eastAsia="Times New Roman"/>
          <w:i/>
        </w:rPr>
        <w:t>k-</w:t>
      </w:r>
      <w:proofErr w:type="spellStart"/>
      <w:r w:rsidR="004C5CF8">
        <w:rPr>
          <w:rFonts w:eastAsia="Times New Roman"/>
        </w:rPr>
        <w:t>mers</w:t>
      </w:r>
      <w:proofErr w:type="spellEnd"/>
      <w:r w:rsidR="004C5CF8">
        <w:rPr>
          <w:rFonts w:eastAsia="Times New Roman"/>
        </w:rPr>
        <w:t xml:space="preserve"> (p &lt; 0.001),</w:t>
      </w:r>
      <w:r w:rsidR="00C40AFF">
        <w:rPr>
          <w:rFonts w:eastAsia="Times New Roman"/>
        </w:rPr>
        <w:t xml:space="preserve"> </w:t>
      </w:r>
      <w:r w:rsidR="004C5CF8">
        <w:rPr>
          <w:rFonts w:eastAsia="Times New Roman"/>
        </w:rPr>
        <w:t xml:space="preserve">and % ORF (p &lt; 0.001) </w:t>
      </w:r>
      <w:r w:rsidR="00C40AFF">
        <w:rPr>
          <w:rFonts w:eastAsia="Times New Roman"/>
        </w:rPr>
        <w:t xml:space="preserve">compared to </w:t>
      </w:r>
      <w:r w:rsidR="00070010">
        <w:rPr>
          <w:rFonts w:eastAsia="Times New Roman"/>
        </w:rPr>
        <w:t>than other groups</w:t>
      </w:r>
      <w:r w:rsidR="000C55EC">
        <w:rPr>
          <w:rFonts w:eastAsia="Times New Roman"/>
        </w:rPr>
        <w:t xml:space="preserve"> (Figure 8 B,</w:t>
      </w:r>
      <w:r w:rsidR="00E1720E">
        <w:rPr>
          <w:rFonts w:eastAsia="Times New Roman"/>
        </w:rPr>
        <w:t>C</w:t>
      </w:r>
      <w:r w:rsidR="004C5CF8">
        <w:rPr>
          <w:rFonts w:eastAsia="Times New Roman"/>
        </w:rPr>
        <w:t>,D</w:t>
      </w:r>
      <w:r w:rsidR="00E1720E">
        <w:rPr>
          <w:rFonts w:eastAsia="Times New Roman"/>
        </w:rPr>
        <w:t>)</w:t>
      </w:r>
      <w:r w:rsidR="00A66DDE">
        <w:rPr>
          <w:rFonts w:eastAsia="Times New Roman"/>
        </w:rPr>
        <w:t>, and</w:t>
      </w:r>
      <w:r w:rsidR="0085022A">
        <w:rPr>
          <w:rFonts w:eastAsia="Times New Roman"/>
        </w:rPr>
        <w:t xml:space="preserve"> </w:t>
      </w:r>
      <w:r w:rsidR="00A66DDE">
        <w:rPr>
          <w:rFonts w:eastAsia="Times New Roman"/>
        </w:rPr>
        <w:t xml:space="preserve">assemblies </w:t>
      </w:r>
      <w:r w:rsidR="00070010">
        <w:rPr>
          <w:rFonts w:eastAsia="Times New Roman"/>
        </w:rPr>
        <w:t>from Ciliates (</w:t>
      </w:r>
      <w:proofErr w:type="spellStart"/>
      <w:r w:rsidR="00070010">
        <w:rPr>
          <w:rFonts w:eastAsia="Times New Roman"/>
        </w:rPr>
        <w:t>Ciliophora</w:t>
      </w:r>
      <w:proofErr w:type="spellEnd"/>
      <w:r w:rsidR="00070010">
        <w:rPr>
          <w:rFonts w:eastAsia="Times New Roman"/>
        </w:rPr>
        <w:t xml:space="preserve">) had lower </w:t>
      </w:r>
      <w:r w:rsidR="00C40AFF">
        <w:rPr>
          <w:rFonts w:eastAsia="Times New Roman"/>
        </w:rPr>
        <w:t xml:space="preserve">% ORF (p &lt; 0.001) </w:t>
      </w:r>
      <w:r w:rsidR="00437816">
        <w:rPr>
          <w:rFonts w:eastAsia="Times New Roman"/>
        </w:rPr>
        <w:t>(Figure 8 D)</w:t>
      </w:r>
      <w:r w:rsidR="00E1720E">
        <w:rPr>
          <w:rFonts w:eastAsia="Times New Roman"/>
        </w:rPr>
        <w:t>.</w:t>
      </w:r>
      <w:r w:rsidR="004E417D">
        <w:rPr>
          <w:rFonts w:eastAsia="Times New Roman"/>
        </w:rPr>
        <w:t xml:space="preserve"> </w:t>
      </w:r>
    </w:p>
    <w:p w14:paraId="4E0D7D30" w14:textId="77777777" w:rsidR="00256647" w:rsidRDefault="00256647" w:rsidP="00E36D6E">
      <w:pPr>
        <w:pStyle w:val="Normal1"/>
        <w:spacing w:line="240" w:lineRule="auto"/>
        <w:rPr>
          <w:rFonts w:eastAsia="Times New Roman"/>
        </w:rPr>
      </w:pPr>
    </w:p>
    <w:p w14:paraId="199DA8D4" w14:textId="75F03399" w:rsidR="00464DC7" w:rsidRDefault="00511B8D" w:rsidP="00E36D6E">
      <w:pPr>
        <w:pStyle w:val="Normal11"/>
        <w:spacing w:line="240" w:lineRule="auto"/>
        <w:outlineLvl w:val="0"/>
        <w:rPr>
          <w:rFonts w:eastAsia="Times New Roman"/>
          <w:b/>
        </w:rPr>
      </w:pPr>
      <w:r>
        <w:rPr>
          <w:rFonts w:eastAsia="Times New Roman"/>
          <w:b/>
        </w:rPr>
        <w:t>Discussion</w:t>
      </w:r>
    </w:p>
    <w:p w14:paraId="514FCDE0" w14:textId="77777777" w:rsidR="00EA1A63" w:rsidRPr="003E077B" w:rsidRDefault="00EA1A63" w:rsidP="00E36D6E">
      <w:pPr>
        <w:pStyle w:val="Normal11"/>
        <w:spacing w:line="240" w:lineRule="auto"/>
        <w:outlineLvl w:val="0"/>
        <w:rPr>
          <w:rFonts w:eastAsia="Times New Roman"/>
          <w:b/>
        </w:rPr>
      </w:pPr>
    </w:p>
    <w:p w14:paraId="2446BA2C" w14:textId="7B9A43FE" w:rsidR="00F26596" w:rsidRPr="00EA1A63" w:rsidRDefault="00D46C72" w:rsidP="00E36D6E">
      <w:pPr>
        <w:pStyle w:val="Normal11"/>
        <w:spacing w:line="240" w:lineRule="auto"/>
        <w:outlineLvl w:val="0"/>
        <w:rPr>
          <w:rFonts w:eastAsia="Times New Roman"/>
          <w:i/>
        </w:rPr>
      </w:pPr>
      <w:r w:rsidRPr="00EA1A63">
        <w:rPr>
          <w:rFonts w:eastAsia="Times New Roman"/>
          <w:i/>
        </w:rPr>
        <w:t>DIB re-</w:t>
      </w:r>
      <w:r w:rsidR="00F26596" w:rsidRPr="00EA1A63">
        <w:rPr>
          <w:rFonts w:eastAsia="Times New Roman"/>
          <w:i/>
        </w:rPr>
        <w:t xml:space="preserve">assemblies contained the majority </w:t>
      </w:r>
      <w:r w:rsidR="004A0289" w:rsidRPr="00EA1A63">
        <w:rPr>
          <w:rFonts w:eastAsia="Times New Roman"/>
          <w:i/>
        </w:rPr>
        <w:t>of the previously-</w:t>
      </w:r>
      <w:r w:rsidR="00F26596" w:rsidRPr="00EA1A63">
        <w:rPr>
          <w:rFonts w:eastAsia="Times New Roman"/>
          <w:i/>
        </w:rPr>
        <w:t xml:space="preserve">assembled </w:t>
      </w:r>
      <w:proofErr w:type="spellStart"/>
      <w:r w:rsidR="00F26596" w:rsidRPr="00EA1A63">
        <w:rPr>
          <w:rFonts w:eastAsia="Times New Roman"/>
          <w:i/>
        </w:rPr>
        <w:t>contigs</w:t>
      </w:r>
      <w:proofErr w:type="spellEnd"/>
      <w:r w:rsidR="004A0289" w:rsidRPr="00EA1A63">
        <w:rPr>
          <w:rFonts w:eastAsia="Times New Roman"/>
          <w:i/>
        </w:rPr>
        <w:t>.</w:t>
      </w:r>
    </w:p>
    <w:p w14:paraId="41778B6D" w14:textId="77777777" w:rsidR="004974FC" w:rsidRDefault="004974FC" w:rsidP="00E36D6E">
      <w:pPr>
        <w:pStyle w:val="Normal11"/>
        <w:spacing w:line="240" w:lineRule="auto"/>
        <w:rPr>
          <w:rFonts w:eastAsia="Times New Roman"/>
        </w:rPr>
      </w:pPr>
    </w:p>
    <w:p w14:paraId="26A84570" w14:textId="70CFFE34" w:rsidR="004974FC" w:rsidRDefault="004974FC" w:rsidP="00E36D6E">
      <w:pPr>
        <w:pStyle w:val="Normal11"/>
        <w:spacing w:line="240" w:lineRule="auto"/>
        <w:rPr>
          <w:rFonts w:eastAsia="Times New Roman"/>
        </w:rPr>
      </w:pPr>
      <w:r>
        <w:rPr>
          <w:rFonts w:eastAsia="Times New Roman"/>
        </w:rPr>
        <w:t>We used a di</w:t>
      </w:r>
      <w:r w:rsidR="00713043">
        <w:rPr>
          <w:rFonts w:eastAsia="Times New Roman"/>
        </w:rPr>
        <w:t xml:space="preserve">fferent pipeline </w:t>
      </w:r>
      <w:r w:rsidR="00E7692C">
        <w:rPr>
          <w:rFonts w:eastAsia="Times New Roman"/>
        </w:rPr>
        <w:t>than the original one used to create the NCGR assemblies</w:t>
      </w:r>
      <w:r>
        <w:rPr>
          <w:rFonts w:eastAsia="Times New Roman"/>
        </w:rPr>
        <w:t xml:space="preserve">, in part because new software was available </w:t>
      </w:r>
      <w:r w:rsidR="00E7692C">
        <w:rPr>
          <w:rFonts w:eastAsia="Times New Roman"/>
        </w:rPr>
        <w:t xml:space="preserve">[8] </w:t>
      </w:r>
      <w:r>
        <w:rPr>
          <w:rFonts w:eastAsia="Times New Roman"/>
        </w:rPr>
        <w:t>and in part because of new trimming guidelines</w:t>
      </w:r>
      <w:r w:rsidR="00DB5855">
        <w:rPr>
          <w:rFonts w:eastAsia="Times New Roman"/>
        </w:rPr>
        <w:t xml:space="preserve"> [27]</w:t>
      </w:r>
      <w:r w:rsidR="00E1740D">
        <w:rPr>
          <w:rFonts w:eastAsia="Times New Roman"/>
        </w:rPr>
        <w:t>. W</w:t>
      </w:r>
      <w:r>
        <w:rPr>
          <w:rFonts w:eastAsia="Times New Roman"/>
        </w:rPr>
        <w:t xml:space="preserve">e had no </w:t>
      </w:r>
      <w:r>
        <w:rPr>
          <w:rFonts w:eastAsia="Times New Roman"/>
          <w:i/>
        </w:rPr>
        <w:t>a priori</w:t>
      </w:r>
      <w:r>
        <w:rPr>
          <w:rFonts w:eastAsia="Times New Roman"/>
        </w:rPr>
        <w:t xml:space="preserve"> expectation </w:t>
      </w:r>
      <w:r w:rsidR="00602074">
        <w:rPr>
          <w:rFonts w:eastAsia="Times New Roman"/>
        </w:rPr>
        <w:t>for the similarity of the results</w:t>
      </w:r>
      <w:r>
        <w:rPr>
          <w:rFonts w:eastAsia="Times New Roman"/>
        </w:rPr>
        <w:t xml:space="preserve">, </w:t>
      </w:r>
      <w:r w:rsidR="00E1740D">
        <w:rPr>
          <w:rFonts w:eastAsia="Times New Roman"/>
        </w:rPr>
        <w:t xml:space="preserve">yet </w:t>
      </w:r>
      <w:r>
        <w:rPr>
          <w:rFonts w:eastAsia="Times New Roman"/>
        </w:rPr>
        <w:t xml:space="preserve">we found that in the majority of cases the new </w:t>
      </w:r>
      <w:r w:rsidR="00D46C72">
        <w:rPr>
          <w:rFonts w:eastAsia="Times New Roman"/>
        </w:rPr>
        <w:t>DIB re-</w:t>
      </w:r>
      <w:r>
        <w:rPr>
          <w:rFonts w:eastAsia="Times New Roman"/>
        </w:rPr>
        <w:t xml:space="preserve">assemblies included substantial portions of the previous NCGR assemblies. Moreover, both the fraction of </w:t>
      </w:r>
      <w:proofErr w:type="spellStart"/>
      <w:r>
        <w:rPr>
          <w:rFonts w:eastAsia="Times New Roman"/>
        </w:rPr>
        <w:t>contigs</w:t>
      </w:r>
      <w:proofErr w:type="spellEnd"/>
      <w:r>
        <w:rPr>
          <w:rFonts w:eastAsia="Times New Roman"/>
        </w:rPr>
        <w:t xml:space="preserve"> with ORFs and the mean percentage of BUSCO matches were similar between the two assemblies, suggesting that both pipelines yielded equally valid </w:t>
      </w:r>
      <w:proofErr w:type="spellStart"/>
      <w:r>
        <w:rPr>
          <w:rFonts w:eastAsia="Times New Roman"/>
        </w:rPr>
        <w:t>contigs</w:t>
      </w:r>
      <w:proofErr w:type="spellEnd"/>
      <w:r>
        <w:rPr>
          <w:rFonts w:eastAsia="Times New Roman"/>
        </w:rPr>
        <w:t>, even though the NCGR assemblies were less sensitive.</w:t>
      </w:r>
    </w:p>
    <w:p w14:paraId="7CD99008" w14:textId="77777777" w:rsidR="004974FC" w:rsidRDefault="004974FC" w:rsidP="00E36D6E">
      <w:pPr>
        <w:pStyle w:val="Normal11"/>
        <w:spacing w:line="240" w:lineRule="auto"/>
        <w:rPr>
          <w:rFonts w:eastAsia="Times New Roman"/>
          <w:b/>
        </w:rPr>
      </w:pPr>
    </w:p>
    <w:p w14:paraId="28067EAC" w14:textId="1C9373F6" w:rsidR="00F26596" w:rsidRPr="00EA1A63" w:rsidRDefault="00F26596" w:rsidP="00E36D6E">
      <w:pPr>
        <w:pStyle w:val="Normal11"/>
        <w:spacing w:line="240" w:lineRule="auto"/>
        <w:outlineLvl w:val="0"/>
        <w:rPr>
          <w:rFonts w:eastAsia="Times New Roman"/>
          <w:i/>
        </w:rPr>
      </w:pPr>
      <w:r w:rsidRPr="00EA1A63">
        <w:rPr>
          <w:rFonts w:eastAsia="Times New Roman"/>
          <w:i/>
        </w:rPr>
        <w:t>Reassembly with new tools can yield new results</w:t>
      </w:r>
      <w:r w:rsidR="00ED31C5">
        <w:rPr>
          <w:rFonts w:eastAsia="Times New Roman"/>
          <w:i/>
        </w:rPr>
        <w:t>.</w:t>
      </w:r>
    </w:p>
    <w:p w14:paraId="78295B27" w14:textId="77777777" w:rsidR="004974FC" w:rsidRDefault="004974FC" w:rsidP="00E36D6E">
      <w:pPr>
        <w:pStyle w:val="Normal11"/>
        <w:spacing w:line="240" w:lineRule="auto"/>
        <w:rPr>
          <w:rFonts w:eastAsia="Times New Roman"/>
        </w:rPr>
      </w:pPr>
    </w:p>
    <w:p w14:paraId="1E60F0A1" w14:textId="6EDE173E" w:rsidR="00C46EE8" w:rsidRPr="00071B3B" w:rsidRDefault="004974FC" w:rsidP="00E36D6E">
      <w:pPr>
        <w:pStyle w:val="Normal11"/>
        <w:spacing w:line="240" w:lineRule="auto"/>
        <w:rPr>
          <w:rFonts w:eastAsia="Times New Roman"/>
        </w:rPr>
      </w:pPr>
      <w:r>
        <w:rPr>
          <w:rFonts w:eastAsia="Times New Roman"/>
        </w:rPr>
        <w:t xml:space="preserve">Evaluation with quality metrics suggested that the </w:t>
      </w:r>
      <w:r w:rsidR="00D46C72">
        <w:rPr>
          <w:rFonts w:eastAsia="Times New Roman"/>
        </w:rPr>
        <w:t>DIB re-</w:t>
      </w:r>
      <w:r>
        <w:rPr>
          <w:rFonts w:eastAsia="Times New Roman"/>
        </w:rPr>
        <w:t xml:space="preserve">assemblies were more inclusive than the NCGR assemblies. </w:t>
      </w:r>
      <w:r w:rsidR="005A5E69">
        <w:rPr>
          <w:rFonts w:eastAsia="Times New Roman"/>
        </w:rPr>
        <w:t>The</w:t>
      </w:r>
      <w:r>
        <w:rPr>
          <w:rFonts w:eastAsia="Times New Roman"/>
        </w:rPr>
        <w:t xml:space="preserve"> </w:t>
      </w:r>
      <w:proofErr w:type="spellStart"/>
      <w:r w:rsidR="001A1CD8">
        <w:rPr>
          <w:rFonts w:eastAsia="Times New Roman"/>
        </w:rPr>
        <w:t>Transrate</w:t>
      </w:r>
      <w:proofErr w:type="spellEnd"/>
      <w:r w:rsidR="001A1CD8">
        <w:rPr>
          <w:rFonts w:eastAsia="Times New Roman"/>
        </w:rPr>
        <w:t xml:space="preserve"> scores in the </w:t>
      </w:r>
      <w:r w:rsidR="00D46C72">
        <w:rPr>
          <w:rFonts w:eastAsia="Times New Roman"/>
        </w:rPr>
        <w:t>DIB re-</w:t>
      </w:r>
      <w:r>
        <w:rPr>
          <w:rFonts w:eastAsia="Times New Roman"/>
        </w:rPr>
        <w:t xml:space="preserve">assemblies </w:t>
      </w:r>
      <w:r w:rsidR="001A1CD8">
        <w:rPr>
          <w:rFonts w:eastAsia="Times New Roman"/>
        </w:rPr>
        <w:t>compared to the NCGR ‘</w:t>
      </w:r>
      <w:proofErr w:type="spellStart"/>
      <w:r w:rsidR="001A1CD8">
        <w:rPr>
          <w:rFonts w:eastAsia="Times New Roman"/>
        </w:rPr>
        <w:t>nt</w:t>
      </w:r>
      <w:proofErr w:type="spellEnd"/>
      <w:r w:rsidR="001A1CD8">
        <w:rPr>
          <w:rFonts w:eastAsia="Times New Roman"/>
        </w:rPr>
        <w:t>’ assemblies were significantly lower, indicating that the NCGR ‘</w:t>
      </w:r>
      <w:proofErr w:type="spellStart"/>
      <w:r w:rsidR="001A1CD8">
        <w:rPr>
          <w:rFonts w:eastAsia="Times New Roman"/>
        </w:rPr>
        <w:t>nt</w:t>
      </w:r>
      <w:proofErr w:type="spellEnd"/>
      <w:r w:rsidR="001A1CD8">
        <w:rPr>
          <w:rFonts w:eastAsia="Times New Roman"/>
        </w:rPr>
        <w:t xml:space="preserve">’ assemblies </w:t>
      </w:r>
      <w:r>
        <w:rPr>
          <w:rFonts w:eastAsia="Times New Roman"/>
        </w:rPr>
        <w:t xml:space="preserve">had </w:t>
      </w:r>
      <w:r w:rsidR="001A1CD8">
        <w:rPr>
          <w:rFonts w:eastAsia="Times New Roman"/>
        </w:rPr>
        <w:t xml:space="preserve">better </w:t>
      </w:r>
      <w:r>
        <w:rPr>
          <w:rFonts w:eastAsia="Times New Roman"/>
        </w:rPr>
        <w:t>overall read inclusion</w:t>
      </w:r>
      <w:r w:rsidR="007E5BF7">
        <w:rPr>
          <w:rFonts w:eastAsia="Times New Roman"/>
        </w:rPr>
        <w:t xml:space="preserve"> in the assembled </w:t>
      </w:r>
      <w:proofErr w:type="spellStart"/>
      <w:r w:rsidR="007E5BF7">
        <w:rPr>
          <w:rFonts w:eastAsia="Times New Roman"/>
        </w:rPr>
        <w:t>contigs</w:t>
      </w:r>
      <w:proofErr w:type="spellEnd"/>
      <w:r w:rsidR="001A1CD8">
        <w:rPr>
          <w:rFonts w:eastAsia="Times New Roman"/>
        </w:rPr>
        <w:t xml:space="preserve"> whereas the DIB assemblies had higher </w:t>
      </w:r>
      <w:proofErr w:type="spellStart"/>
      <w:r w:rsidR="001A1CD8">
        <w:rPr>
          <w:rFonts w:eastAsia="Times New Roman"/>
        </w:rPr>
        <w:t>Transrate</w:t>
      </w:r>
      <w:proofErr w:type="spellEnd"/>
      <w:r w:rsidR="001A1CD8">
        <w:rPr>
          <w:rFonts w:eastAsia="Times New Roman"/>
        </w:rPr>
        <w:t xml:space="preserve"> scores than the NCGR ‘</w:t>
      </w:r>
      <w:proofErr w:type="spellStart"/>
      <w:r w:rsidR="001A1CD8">
        <w:rPr>
          <w:rFonts w:eastAsia="Times New Roman"/>
        </w:rPr>
        <w:t>cds</w:t>
      </w:r>
      <w:proofErr w:type="spellEnd"/>
      <w:r w:rsidR="001A1CD8">
        <w:rPr>
          <w:rFonts w:eastAsia="Times New Roman"/>
        </w:rPr>
        <w:t xml:space="preserve">’ version. This </w:t>
      </w:r>
      <w:r w:rsidR="00CC4A8E">
        <w:rPr>
          <w:rFonts w:eastAsia="Times New Roman"/>
        </w:rPr>
        <w:t xml:space="preserve">suggests </w:t>
      </w:r>
      <w:r w:rsidR="001A1CD8">
        <w:rPr>
          <w:rFonts w:eastAsia="Times New Roman"/>
        </w:rPr>
        <w:t>that the NCGR ‘</w:t>
      </w:r>
      <w:proofErr w:type="spellStart"/>
      <w:r w:rsidR="001A1CD8">
        <w:rPr>
          <w:rFonts w:eastAsia="Times New Roman"/>
        </w:rPr>
        <w:t>cds</w:t>
      </w:r>
      <w:proofErr w:type="spellEnd"/>
      <w:r w:rsidR="001A1CD8">
        <w:rPr>
          <w:rFonts w:eastAsia="Times New Roman"/>
        </w:rPr>
        <w:t xml:space="preserve">’ version, which </w:t>
      </w:r>
      <w:r w:rsidR="00071B3B">
        <w:rPr>
          <w:rFonts w:eastAsia="Times New Roman"/>
        </w:rPr>
        <w:t xml:space="preserve">were post-processed to only include coding sequence content, were missing information originally in the quality-trimmed reads. To our knowledge, the </w:t>
      </w:r>
      <w:proofErr w:type="spellStart"/>
      <w:r w:rsidR="00071B3B">
        <w:rPr>
          <w:rFonts w:eastAsia="Times New Roman"/>
        </w:rPr>
        <w:t>Transrate</w:t>
      </w:r>
      <w:proofErr w:type="spellEnd"/>
      <w:r w:rsidR="00071B3B">
        <w:rPr>
          <w:rFonts w:eastAsia="Times New Roman"/>
        </w:rPr>
        <w:t xml:space="preserve"> score </w:t>
      </w:r>
      <w:r w:rsidR="00071B3B">
        <w:rPr>
          <w:rFonts w:eastAsia="Times New Roman"/>
        </w:rPr>
        <w:fldChar w:fldCharType="begin" w:fldLock="1"/>
      </w:r>
      <w:r w:rsidR="00067D9A">
        <w:rPr>
          <w:rFonts w:eastAsia="Times New Roman"/>
        </w:rPr>
        <w:instrText>ADDIN CSL_CITATION { "citationItems" : [ { "id" : "ITEM-1", "itemData" : { "DOI" : "10.1101/gr.196469.115", "ISBN" : "15495469 (Electronic)", "ISSN" : "15495469", "PMID" : "27252236", "abstract" : "TransRate is a tool for reference-free quality assessment of de novo transcriptome assemblies. Using only sequenced reads as the input, TransRate measures the quality of individual contigs and whole assemblies, enabling assembly optimization and comparison. TransRate can accurately evaluate assemblies of conserved and novel RNA molecules of any kind in any species. We show that it is more accurate than comparable methods and demonstrate its use on a variety of data.",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"1134-1144", "publisher" : "Cold Spring Harbor Laboratory Press", "title" : "TransRate: Reference-free quality assessment of de novo transcriptome assemblies", "type" : "article-journal", "volume" : "26" }, "uris" : [ "http://www.mendeley.com/documents/?uuid=fb174b9d-d892-3299-bee7-81dfb9c97419" ] } ], "mendeley" : { "formattedCitation" : "[50]", "plainTextFormattedCitation" : "[50]", "previouslyFormattedCitation" : "[50]" }, "properties" : {  }, "schema" : "https://github.com/citation-style-language/schema/raw/master/csl-citation.json" }</w:instrText>
      </w:r>
      <w:r w:rsidR="00071B3B">
        <w:rPr>
          <w:rFonts w:eastAsia="Times New Roman"/>
        </w:rPr>
        <w:fldChar w:fldCharType="separate"/>
      </w:r>
      <w:r w:rsidR="00067D9A" w:rsidRPr="00067D9A">
        <w:rPr>
          <w:rFonts w:eastAsia="Times New Roman"/>
          <w:noProof/>
        </w:rPr>
        <w:t>[50]</w:t>
      </w:r>
      <w:r w:rsidR="00071B3B">
        <w:rPr>
          <w:rFonts w:eastAsia="Times New Roman"/>
        </w:rPr>
        <w:fldChar w:fldCharType="end"/>
      </w:r>
      <w:r w:rsidR="00000EFD">
        <w:rPr>
          <w:rFonts w:eastAsia="Times New Roman"/>
        </w:rPr>
        <w:t xml:space="preserve"> is </w:t>
      </w:r>
      <w:r w:rsidR="003E2CA1">
        <w:rPr>
          <w:rFonts w:eastAsia="Times New Roman"/>
        </w:rPr>
        <w:t xml:space="preserve">one of </w:t>
      </w:r>
      <w:r w:rsidR="00000EFD">
        <w:rPr>
          <w:rFonts w:eastAsia="Times New Roman"/>
        </w:rPr>
        <w:t>the only single metric</w:t>
      </w:r>
      <w:r w:rsidR="003E2CA1">
        <w:rPr>
          <w:rFonts w:eastAsia="Times New Roman"/>
        </w:rPr>
        <w:t>s</w:t>
      </w:r>
      <w:r w:rsidR="00000EFD">
        <w:rPr>
          <w:rFonts w:eastAsia="Times New Roman"/>
        </w:rPr>
        <w:t xml:space="preserve"> available for evaluating the </w:t>
      </w:r>
      <w:r w:rsidR="00CC4A8E">
        <w:rPr>
          <w:rFonts w:eastAsia="Times New Roman"/>
        </w:rPr>
        <w:t>‘</w:t>
      </w:r>
      <w:r w:rsidR="00000EFD">
        <w:rPr>
          <w:rFonts w:eastAsia="Times New Roman"/>
        </w:rPr>
        <w:t>quality</w:t>
      </w:r>
      <w:r w:rsidR="00CC4A8E">
        <w:rPr>
          <w:rFonts w:eastAsia="Times New Roman"/>
        </w:rPr>
        <w:t>’</w:t>
      </w:r>
      <w:r w:rsidR="00000EFD">
        <w:rPr>
          <w:rFonts w:eastAsia="Times New Roman"/>
        </w:rPr>
        <w:t xml:space="preserve"> of a </w:t>
      </w:r>
      <w:r w:rsidR="00000EFD">
        <w:rPr>
          <w:rFonts w:eastAsia="Times New Roman"/>
          <w:i/>
        </w:rPr>
        <w:t>de novo</w:t>
      </w:r>
      <w:r w:rsidR="00000EFD">
        <w:rPr>
          <w:rFonts w:eastAsia="Times New Roman"/>
        </w:rPr>
        <w:t xml:space="preserve"> transcriptome. </w:t>
      </w:r>
      <w:r w:rsidR="005A5E69">
        <w:rPr>
          <w:rFonts w:eastAsia="Times New Roman"/>
        </w:rPr>
        <w:t>It is similar to the</w:t>
      </w:r>
      <w:r w:rsidR="00000EFD">
        <w:rPr>
          <w:rFonts w:eastAsia="Times New Roman"/>
        </w:rPr>
        <w:t xml:space="preserve"> </w:t>
      </w:r>
      <w:r w:rsidR="009B6163">
        <w:rPr>
          <w:rFonts w:eastAsia="Times New Roman"/>
        </w:rPr>
        <w:t xml:space="preserve">DETONATE </w:t>
      </w:r>
      <w:r w:rsidR="00000EFD">
        <w:rPr>
          <w:rFonts w:eastAsia="Times New Roman"/>
        </w:rPr>
        <w:t>RSEM-</w:t>
      </w:r>
      <w:r w:rsidR="009B6163">
        <w:rPr>
          <w:rFonts w:eastAsia="Times New Roman"/>
        </w:rPr>
        <w:t>EVAL</w:t>
      </w:r>
      <w:r w:rsidR="00000EFD">
        <w:rPr>
          <w:rFonts w:eastAsia="Times New Roman"/>
        </w:rPr>
        <w:t xml:space="preserve"> score </w:t>
      </w:r>
      <w:r w:rsidR="00071B3B">
        <w:rPr>
          <w:rFonts w:eastAsia="Times New Roman"/>
        </w:rPr>
        <w:t xml:space="preserve">in that it </w:t>
      </w:r>
      <w:r w:rsidR="00000EFD">
        <w:rPr>
          <w:rFonts w:eastAsia="Times New Roman"/>
        </w:rPr>
        <w:t xml:space="preserve">returns </w:t>
      </w:r>
      <w:r w:rsidR="009B6163">
        <w:rPr>
          <w:rFonts w:eastAsia="Times New Roman"/>
        </w:rPr>
        <w:t xml:space="preserve">a metric indicating how well the </w:t>
      </w:r>
      <w:r w:rsidR="00000EFD" w:rsidRPr="00000EFD">
        <w:rPr>
          <w:rFonts w:eastAsia="Times New Roman"/>
        </w:rPr>
        <w:t xml:space="preserve">assembly </w:t>
      </w:r>
      <w:r w:rsidR="009B6163">
        <w:rPr>
          <w:rFonts w:eastAsia="Times New Roman"/>
        </w:rPr>
        <w:t>is supported by</w:t>
      </w:r>
      <w:r w:rsidR="00000EFD" w:rsidRPr="00000EFD">
        <w:rPr>
          <w:rFonts w:eastAsia="Times New Roman"/>
        </w:rPr>
        <w:t xml:space="preserve"> the read data</w:t>
      </w:r>
      <w:r w:rsidR="00000EFD">
        <w:rPr>
          <w:rFonts w:eastAsia="Times New Roman"/>
        </w:rPr>
        <w:t xml:space="preserve"> </w:t>
      </w:r>
      <w:r w:rsidR="00000EFD">
        <w:rPr>
          <w:rFonts w:eastAsia="Times New Roman"/>
        </w:rPr>
        <w:fldChar w:fldCharType="begin" w:fldLock="1"/>
      </w:r>
      <w:r w:rsidR="00067D9A">
        <w:rPr>
          <w:rFonts w:eastAsia="Times New Roman"/>
        </w:rPr>
        <w:instrText>ADDIN CSL_CITATION { "citationItems" : [ { "id" : "ITEM-1", "itemData" : { "DOI" : "10.1186/s13059-014-0553-5", "ISBN" : "1465-6906", "ISSN" : "1474760X", "PMID" : "25608678",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"ITEM-1",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"[57]", "plainTextFormattedCitation" : "[57]", "previouslyFormattedCitation" : "[57]" }, "properties" : {  }, "schema" : "https://github.com/citation-style-language/schema/raw/master/csl-citation.json" }</w:instrText>
      </w:r>
      <w:r w:rsidR="00000EFD">
        <w:rPr>
          <w:rFonts w:eastAsia="Times New Roman"/>
        </w:rPr>
        <w:fldChar w:fldCharType="separate"/>
      </w:r>
      <w:r w:rsidR="00067D9A" w:rsidRPr="00067D9A">
        <w:rPr>
          <w:rFonts w:eastAsia="Times New Roman"/>
          <w:noProof/>
        </w:rPr>
        <w:t>[57]</w:t>
      </w:r>
      <w:r w:rsidR="00000EFD">
        <w:rPr>
          <w:rFonts w:eastAsia="Times New Roman"/>
        </w:rPr>
        <w:fldChar w:fldCharType="end"/>
      </w:r>
      <w:r w:rsidR="00000EFD">
        <w:rPr>
          <w:rFonts w:eastAsia="Times New Roman"/>
        </w:rPr>
        <w:t>. M</w:t>
      </w:r>
      <w:r w:rsidR="00071B3B">
        <w:rPr>
          <w:rFonts w:eastAsia="Times New Roman"/>
        </w:rPr>
        <w:t xml:space="preserve">etrics </w:t>
      </w:r>
      <w:r w:rsidR="009B6163">
        <w:rPr>
          <w:rFonts w:eastAsia="Times New Roman"/>
        </w:rPr>
        <w:t xml:space="preserve">directly </w:t>
      </w:r>
      <w:r w:rsidR="00000EFD">
        <w:rPr>
          <w:rFonts w:eastAsia="Times New Roman"/>
        </w:rPr>
        <w:t xml:space="preserve">evaluating the </w:t>
      </w:r>
      <w:r w:rsidR="009B6163">
        <w:rPr>
          <w:rFonts w:eastAsia="Times New Roman"/>
        </w:rPr>
        <w:t xml:space="preserve">underlying </w:t>
      </w:r>
      <w:r w:rsidR="00000EFD">
        <w:rPr>
          <w:rFonts w:eastAsia="Times New Roman"/>
        </w:rPr>
        <w:t xml:space="preserve">de </w:t>
      </w:r>
      <w:proofErr w:type="spellStart"/>
      <w:r w:rsidR="00000EFD">
        <w:rPr>
          <w:rFonts w:eastAsia="Times New Roman"/>
        </w:rPr>
        <w:t>Bruijn</w:t>
      </w:r>
      <w:proofErr w:type="spellEnd"/>
      <w:r w:rsidR="00000EFD">
        <w:rPr>
          <w:rFonts w:eastAsia="Times New Roman"/>
        </w:rPr>
        <w:t xml:space="preserve"> graph data structure </w:t>
      </w:r>
      <w:r w:rsidR="009B6163">
        <w:rPr>
          <w:rFonts w:eastAsia="Times New Roman"/>
        </w:rPr>
        <w:t xml:space="preserve">used to produce the </w:t>
      </w:r>
      <w:r w:rsidR="00000EFD">
        <w:rPr>
          <w:rFonts w:eastAsia="Times New Roman"/>
        </w:rPr>
        <w:t xml:space="preserve">assembled </w:t>
      </w:r>
      <w:proofErr w:type="spellStart"/>
      <w:r w:rsidR="00000EFD">
        <w:rPr>
          <w:rFonts w:eastAsia="Times New Roman"/>
        </w:rPr>
        <w:t>contigs</w:t>
      </w:r>
      <w:proofErr w:type="spellEnd"/>
      <w:r w:rsidR="00000EFD">
        <w:rPr>
          <w:rFonts w:eastAsia="Times New Roman"/>
        </w:rPr>
        <w:t xml:space="preserve"> </w:t>
      </w:r>
      <w:r w:rsidR="00071B3B">
        <w:rPr>
          <w:rFonts w:eastAsia="Times New Roman"/>
        </w:rPr>
        <w:t xml:space="preserve">may be </w:t>
      </w:r>
      <w:r w:rsidR="009B6163">
        <w:rPr>
          <w:rFonts w:eastAsia="Times New Roman"/>
        </w:rPr>
        <w:t xml:space="preserve">better evaluators of </w:t>
      </w:r>
      <w:r w:rsidR="00000EFD">
        <w:rPr>
          <w:rFonts w:eastAsia="Times New Roman"/>
        </w:rPr>
        <w:t xml:space="preserve">assembly quality </w:t>
      </w:r>
      <w:r w:rsidR="00071B3B">
        <w:rPr>
          <w:rFonts w:eastAsia="Times New Roman"/>
        </w:rPr>
        <w:t xml:space="preserve">in the future. </w:t>
      </w:r>
      <w:r w:rsidR="00CC4A8E">
        <w:rPr>
          <w:rFonts w:eastAsia="Times New Roman"/>
        </w:rPr>
        <w:t>Here,</w:t>
      </w:r>
      <w:r w:rsidR="00071B3B">
        <w:rPr>
          <w:rFonts w:eastAsia="Times New Roman"/>
        </w:rPr>
        <w:t xml:space="preserve"> t</w:t>
      </w:r>
      <w:r>
        <w:rPr>
          <w:rFonts w:eastAsia="Times New Roman"/>
        </w:rPr>
        <w:t xml:space="preserve">he </w:t>
      </w:r>
      <w:r w:rsidR="00D46C72">
        <w:rPr>
          <w:rFonts w:eastAsia="Times New Roman"/>
        </w:rPr>
        <w:t>DIB re-</w:t>
      </w:r>
      <w:r>
        <w:rPr>
          <w:rFonts w:eastAsia="Times New Roman"/>
        </w:rPr>
        <w:t>assemblies</w:t>
      </w:r>
      <w:r w:rsidR="003E2CA1">
        <w:rPr>
          <w:rFonts w:eastAsia="Times New Roman"/>
        </w:rPr>
        <w:t>,</w:t>
      </w:r>
      <w:r>
        <w:rPr>
          <w:rFonts w:eastAsia="Times New Roman"/>
        </w:rPr>
        <w:t xml:space="preserve"> </w:t>
      </w:r>
      <w:r w:rsidR="00000EFD">
        <w:rPr>
          <w:rFonts w:eastAsia="Times New Roman"/>
        </w:rPr>
        <w:t xml:space="preserve">which used the Trinity </w:t>
      </w:r>
      <w:r w:rsidR="00000EFD">
        <w:rPr>
          <w:rFonts w:eastAsia="Times New Roman"/>
          <w:i/>
        </w:rPr>
        <w:t>de</w:t>
      </w:r>
      <w:r w:rsidR="00000EFD" w:rsidRPr="00000EFD">
        <w:rPr>
          <w:rFonts w:eastAsia="Times New Roman"/>
          <w:i/>
        </w:rPr>
        <w:t xml:space="preserve"> novo</w:t>
      </w:r>
      <w:r w:rsidR="00000EFD">
        <w:rPr>
          <w:rFonts w:eastAsia="Times New Roman"/>
        </w:rPr>
        <w:t xml:space="preserve"> assembly software</w:t>
      </w:r>
      <w:r w:rsidR="003E2CA1">
        <w:rPr>
          <w:rFonts w:eastAsia="Times New Roman"/>
        </w:rPr>
        <w:t>,</w:t>
      </w:r>
      <w:r w:rsidR="00000EFD">
        <w:rPr>
          <w:rFonts w:eastAsia="Times New Roman"/>
        </w:rPr>
        <w:t xml:space="preserve"> </w:t>
      </w:r>
      <w:r w:rsidRPr="00000EFD">
        <w:rPr>
          <w:rFonts w:eastAsia="Times New Roman"/>
        </w:rPr>
        <w:t>typically</w:t>
      </w:r>
      <w:r>
        <w:rPr>
          <w:rFonts w:eastAsia="Times New Roman"/>
        </w:rPr>
        <w:t xml:space="preserve"> contained more </w:t>
      </w:r>
      <w:r w:rsidRPr="00025CD4">
        <w:rPr>
          <w:rFonts w:eastAsia="Times New Roman"/>
          <w:i/>
        </w:rPr>
        <w:t>k</w:t>
      </w:r>
      <w:r>
        <w:rPr>
          <w:rFonts w:eastAsia="Times New Roman"/>
        </w:rPr>
        <w:t>-</w:t>
      </w:r>
      <w:proofErr w:type="spellStart"/>
      <w:r>
        <w:rPr>
          <w:rFonts w:eastAsia="Times New Roman"/>
        </w:rPr>
        <w:t>mers</w:t>
      </w:r>
      <w:proofErr w:type="spellEnd"/>
      <w:r>
        <w:rPr>
          <w:rFonts w:eastAsia="Times New Roman"/>
        </w:rPr>
        <w:t>, more annotated transcript</w:t>
      </w:r>
      <w:r w:rsidR="000F670D">
        <w:rPr>
          <w:rFonts w:eastAsia="Times New Roman"/>
        </w:rPr>
        <w:t>s, and more unique gene names</w:t>
      </w:r>
      <w:r w:rsidR="007E5BF7">
        <w:rPr>
          <w:rFonts w:eastAsia="Times New Roman"/>
        </w:rPr>
        <w:t xml:space="preserve"> than </w:t>
      </w:r>
      <w:r w:rsidR="007E5BF7">
        <w:rPr>
          <w:rFonts w:eastAsia="Times New Roman"/>
        </w:rPr>
        <w:lastRenderedPageBreak/>
        <w:t>the NCGR assemblies</w:t>
      </w:r>
      <w:r w:rsidR="000F670D">
        <w:rPr>
          <w:rFonts w:eastAsia="Times New Roman"/>
        </w:rPr>
        <w:t xml:space="preserve">. </w:t>
      </w:r>
      <w:r w:rsidR="007E5BF7">
        <w:rPr>
          <w:rFonts w:eastAsia="Times New Roman"/>
        </w:rPr>
        <w:t xml:space="preserve">These points all suggest that </w:t>
      </w:r>
      <w:r w:rsidR="007B006C">
        <w:rPr>
          <w:rFonts w:eastAsia="Times New Roman"/>
        </w:rPr>
        <w:t xml:space="preserve">additional content </w:t>
      </w:r>
      <w:r w:rsidR="00883733">
        <w:rPr>
          <w:rFonts w:eastAsia="Times New Roman"/>
        </w:rPr>
        <w:t xml:space="preserve">in these re-assemblies </w:t>
      </w:r>
      <w:r w:rsidR="007E5BF7">
        <w:rPr>
          <w:rFonts w:eastAsia="Times New Roman"/>
        </w:rPr>
        <w:t>might be biologically meaningful</w:t>
      </w:r>
      <w:r w:rsidR="00071B3B">
        <w:rPr>
          <w:rFonts w:eastAsia="Times New Roman"/>
        </w:rPr>
        <w:t xml:space="preserve"> and that these re-assemblies provide new content not available in the previous NCGR assemblies. </w:t>
      </w:r>
      <w:r w:rsidR="00000EFD">
        <w:rPr>
          <w:rFonts w:eastAsia="Times New Roman"/>
        </w:rPr>
        <w:t xml:space="preserve">Since </w:t>
      </w:r>
      <w:proofErr w:type="spellStart"/>
      <w:r w:rsidR="00000EFD">
        <w:rPr>
          <w:rFonts w:eastAsia="Times New Roman"/>
        </w:rPr>
        <w:t>c</w:t>
      </w:r>
      <w:r w:rsidR="00D51A4B">
        <w:rPr>
          <w:rFonts w:eastAsia="Times New Roman"/>
        </w:rPr>
        <w:t>ontigs</w:t>
      </w:r>
      <w:proofErr w:type="spellEnd"/>
      <w:r w:rsidR="00C46EE8">
        <w:rPr>
          <w:rFonts w:eastAsia="Times New Roman"/>
        </w:rPr>
        <w:t xml:space="preserve"> are </w:t>
      </w:r>
      <w:r w:rsidR="0082263D">
        <w:rPr>
          <w:rFonts w:eastAsia="Times New Roman"/>
        </w:rPr>
        <w:t xml:space="preserve">probabilistic predictions </w:t>
      </w:r>
      <w:r w:rsidR="00E9359D">
        <w:rPr>
          <w:rFonts w:eastAsia="Times New Roman"/>
        </w:rPr>
        <w:t xml:space="preserve">made by </w:t>
      </w:r>
      <w:r w:rsidR="00C46EE8">
        <w:rPr>
          <w:rFonts w:eastAsia="Times New Roman"/>
        </w:rPr>
        <w:t>assembly software</w:t>
      </w:r>
      <w:r w:rsidR="0082263D">
        <w:rPr>
          <w:rFonts w:eastAsia="Times New Roman"/>
        </w:rPr>
        <w:t xml:space="preserve"> </w:t>
      </w:r>
      <w:r w:rsidR="00B76236">
        <w:rPr>
          <w:rFonts w:eastAsia="Times New Roman"/>
        </w:rPr>
        <w:t>for</w:t>
      </w:r>
      <w:r w:rsidR="0082263D">
        <w:rPr>
          <w:rFonts w:eastAsia="Times New Roman"/>
        </w:rPr>
        <w:t xml:space="preserve"> </w:t>
      </w:r>
      <w:r w:rsidR="00B76236">
        <w:rPr>
          <w:rFonts w:eastAsia="Times New Roman"/>
        </w:rPr>
        <w:t xml:space="preserve">full-length </w:t>
      </w:r>
      <w:r w:rsidR="0082263D">
        <w:rPr>
          <w:rFonts w:eastAsia="Times New Roman"/>
        </w:rPr>
        <w:t>transcripts</w:t>
      </w:r>
      <w:r w:rsidR="00495752">
        <w:rPr>
          <w:rFonts w:eastAsia="Times New Roman"/>
        </w:rPr>
        <w:t xml:space="preserve"> </w:t>
      </w:r>
      <w:r w:rsidR="00193372">
        <w:rPr>
          <w:rFonts w:eastAsia="Times New Roman"/>
        </w:rPr>
        <w:fldChar w:fldCharType="begin" w:fldLock="1"/>
      </w:r>
      <w:r w:rsidR="00067D9A">
        <w:rPr>
          <w:rFonts w:eastAsia="Times New Roman"/>
        </w:rPr>
        <w:instrText>ADDIN CSL_CITATION { "citationItems" : [ { "id" : "ITEM-1", "itemData" : { "DOI" : "10.1186/s13059-014-0553-5", "ISBN" : "1465-6906", "ISSN" : "1474760X", "PMID" : "25608678",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"ITEM-1",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"[57]", "plainTextFormattedCitation" : "[57]", "previouslyFormattedCitation" : "[57]" }, "properties" : {  }, "schema" : "https://github.com/citation-style-language/schema/raw/master/csl-citation.json" }</w:instrText>
      </w:r>
      <w:r w:rsidR="00193372">
        <w:rPr>
          <w:rFonts w:eastAsia="Times New Roman"/>
        </w:rPr>
        <w:fldChar w:fldCharType="separate"/>
      </w:r>
      <w:r w:rsidR="00067D9A" w:rsidRPr="00067D9A">
        <w:rPr>
          <w:rFonts w:eastAsia="Times New Roman"/>
          <w:noProof/>
        </w:rPr>
        <w:t>[57]</w:t>
      </w:r>
      <w:r w:rsidR="00193372">
        <w:rPr>
          <w:rFonts w:eastAsia="Times New Roman"/>
        </w:rPr>
        <w:fldChar w:fldCharType="end"/>
      </w:r>
      <w:r w:rsidR="00000EFD">
        <w:rPr>
          <w:rFonts w:eastAsia="Times New Roman"/>
        </w:rPr>
        <w:t>,</w:t>
      </w:r>
      <w:r w:rsidR="00D51A4B">
        <w:rPr>
          <w:rFonts w:eastAsia="Times New Roman"/>
        </w:rPr>
        <w:t xml:space="preserve"> </w:t>
      </w:r>
      <w:r w:rsidR="00A21665">
        <w:rPr>
          <w:rFonts w:eastAsia="Times New Roman"/>
        </w:rPr>
        <w:t>‘</w:t>
      </w:r>
      <w:r w:rsidR="00000EFD">
        <w:rPr>
          <w:rFonts w:eastAsia="Times New Roman"/>
        </w:rPr>
        <w:t>f</w:t>
      </w:r>
      <w:r w:rsidR="00A21665">
        <w:rPr>
          <w:rFonts w:eastAsia="Times New Roman"/>
        </w:rPr>
        <w:t>inal’</w:t>
      </w:r>
      <w:r w:rsidR="00C46EE8">
        <w:rPr>
          <w:rFonts w:eastAsia="Times New Roman"/>
        </w:rPr>
        <w:t xml:space="preserve"> </w:t>
      </w:r>
      <w:r w:rsidR="0082263D">
        <w:rPr>
          <w:rFonts w:eastAsia="Times New Roman"/>
        </w:rPr>
        <w:t xml:space="preserve">reference </w:t>
      </w:r>
      <w:r w:rsidR="00C46EE8">
        <w:rPr>
          <w:rFonts w:eastAsia="Times New Roman"/>
        </w:rPr>
        <w:t xml:space="preserve">assemblies are </w:t>
      </w:r>
      <w:r w:rsidR="0082263D">
        <w:rPr>
          <w:rFonts w:eastAsia="Times New Roman"/>
        </w:rPr>
        <w:t xml:space="preserve">approximations of the full set of </w:t>
      </w:r>
      <w:r w:rsidR="00C46EE8">
        <w:rPr>
          <w:rFonts w:eastAsia="Times New Roman"/>
        </w:rPr>
        <w:t xml:space="preserve">transcripts </w:t>
      </w:r>
      <w:r w:rsidR="0082263D">
        <w:rPr>
          <w:rFonts w:eastAsia="Times New Roman"/>
        </w:rPr>
        <w:t xml:space="preserve">in the transcriptome. </w:t>
      </w:r>
      <w:r w:rsidR="009B6163">
        <w:rPr>
          <w:rFonts w:eastAsia="Times New Roman"/>
        </w:rPr>
        <w:t>R</w:t>
      </w:r>
      <w:r w:rsidR="00CC4A8E">
        <w:rPr>
          <w:rFonts w:eastAsia="Times New Roman"/>
        </w:rPr>
        <w:t xml:space="preserve">esults from this </w:t>
      </w:r>
      <w:r w:rsidR="007624DD">
        <w:rPr>
          <w:rFonts w:eastAsia="Times New Roman"/>
        </w:rPr>
        <w:t xml:space="preserve">study suggest that </w:t>
      </w:r>
      <w:r w:rsidR="00CC4A8E">
        <w:rPr>
          <w:rFonts w:eastAsia="Times New Roman"/>
        </w:rPr>
        <w:t xml:space="preserve">achieving the ‘ideal’ </w:t>
      </w:r>
      <w:r w:rsidR="00700172">
        <w:rPr>
          <w:rFonts w:eastAsia="Times New Roman"/>
        </w:rPr>
        <w:t xml:space="preserve">reference transcriptome </w:t>
      </w:r>
      <w:r w:rsidR="00CC4A8E">
        <w:rPr>
          <w:rFonts w:eastAsia="Times New Roman"/>
        </w:rPr>
        <w:t xml:space="preserve">is like chasing </w:t>
      </w:r>
      <w:r w:rsidR="00700172">
        <w:rPr>
          <w:rFonts w:eastAsia="Times New Roman"/>
        </w:rPr>
        <w:t xml:space="preserve">a moving target and that </w:t>
      </w:r>
      <w:r w:rsidR="007624DD">
        <w:rPr>
          <w:rFonts w:eastAsia="Times New Roman"/>
        </w:rPr>
        <w:t>the</w:t>
      </w:r>
      <w:r w:rsidR="00700172">
        <w:rPr>
          <w:rFonts w:eastAsia="Times New Roman"/>
        </w:rPr>
        <w:t>se</w:t>
      </w:r>
      <w:r w:rsidR="007624DD">
        <w:rPr>
          <w:rFonts w:eastAsia="Times New Roman"/>
        </w:rPr>
        <w:t xml:space="preserve"> </w:t>
      </w:r>
      <w:r w:rsidR="0082263D">
        <w:rPr>
          <w:rFonts w:eastAsia="Times New Roman"/>
        </w:rPr>
        <w:t xml:space="preserve">predictions </w:t>
      </w:r>
      <w:r w:rsidR="00D51A4B">
        <w:rPr>
          <w:rFonts w:eastAsia="Times New Roman"/>
        </w:rPr>
        <w:t xml:space="preserve">may </w:t>
      </w:r>
      <w:r w:rsidR="009B6163">
        <w:rPr>
          <w:rFonts w:eastAsia="Times New Roman"/>
        </w:rPr>
        <w:t xml:space="preserve">continue to </w:t>
      </w:r>
      <w:r w:rsidR="00D51A4B">
        <w:rPr>
          <w:rFonts w:eastAsia="Times New Roman"/>
        </w:rPr>
        <w:t>be</w:t>
      </w:r>
      <w:r w:rsidR="009B6163">
        <w:rPr>
          <w:rFonts w:eastAsia="Times New Roman"/>
        </w:rPr>
        <w:t xml:space="preserve"> </w:t>
      </w:r>
      <w:r w:rsidR="00D51A4B">
        <w:rPr>
          <w:rFonts w:eastAsia="Times New Roman"/>
        </w:rPr>
        <w:t xml:space="preserve">improved </w:t>
      </w:r>
      <w:r w:rsidR="009B6163">
        <w:rPr>
          <w:rFonts w:eastAsia="Times New Roman"/>
        </w:rPr>
        <w:t xml:space="preserve">given </w:t>
      </w:r>
      <w:r w:rsidR="0082263D">
        <w:rPr>
          <w:rFonts w:eastAsia="Times New Roman"/>
        </w:rPr>
        <w:t>updated tools</w:t>
      </w:r>
      <w:r w:rsidR="009B6163">
        <w:rPr>
          <w:rFonts w:eastAsia="Times New Roman"/>
        </w:rPr>
        <w:t xml:space="preserve"> in the future</w:t>
      </w:r>
      <w:r w:rsidR="00C46EE8">
        <w:rPr>
          <w:rFonts w:eastAsia="Times New Roman"/>
        </w:rPr>
        <w:t>.</w:t>
      </w:r>
    </w:p>
    <w:p w14:paraId="1CA66D29" w14:textId="77777777" w:rsidR="00883733" w:rsidRDefault="00883733" w:rsidP="00E36D6E">
      <w:pPr>
        <w:pStyle w:val="Normal11"/>
        <w:spacing w:line="240" w:lineRule="auto"/>
        <w:rPr>
          <w:rFonts w:ascii="Arial" w:eastAsia="Times New Roman" w:hAnsi="Arial" w:cs="Arial"/>
          <w:color w:val="222222"/>
          <w:sz w:val="19"/>
          <w:szCs w:val="19"/>
          <w:lang w:val="en-US"/>
        </w:rPr>
      </w:pPr>
    </w:p>
    <w:p w14:paraId="69508E6D" w14:textId="44DD571A" w:rsidR="00883733" w:rsidRPr="00C46EE8" w:rsidRDefault="00883733" w:rsidP="00E36D6E">
      <w:pPr>
        <w:pStyle w:val="Normal11"/>
        <w:spacing w:line="240" w:lineRule="auto"/>
        <w:rPr>
          <w:rFonts w:eastAsia="Times New Roman"/>
        </w:rPr>
      </w:pPr>
      <w:r>
        <w:rPr>
          <w:rFonts w:eastAsia="Times New Roman"/>
        </w:rPr>
        <w:t>The evaluation metrics described here serve as a framework for better contextua</w:t>
      </w:r>
      <w:r w:rsidR="00193372">
        <w:rPr>
          <w:rFonts w:eastAsia="Times New Roman"/>
        </w:rPr>
        <w:t>li</w:t>
      </w:r>
      <w:r>
        <w:rPr>
          <w:rFonts w:eastAsia="Times New Roman"/>
        </w:rPr>
        <w:t xml:space="preserve">zing the quality of </w:t>
      </w:r>
      <w:proofErr w:type="spellStart"/>
      <w:r>
        <w:rPr>
          <w:rFonts w:eastAsia="Times New Roman"/>
        </w:rPr>
        <w:t>protistan</w:t>
      </w:r>
      <w:proofErr w:type="spellEnd"/>
      <w:r>
        <w:rPr>
          <w:rFonts w:eastAsia="Times New Roman"/>
        </w:rPr>
        <w:t xml:space="preserve"> transcriptomes. For some species and strains in the MMETSP data set, these data represent the first nucleic acid sequence information available </w:t>
      </w:r>
      <w:r>
        <w:rPr>
          <w:rFonts w:eastAsia="Times New Roman"/>
        </w:rPr>
        <w:fldChar w:fldCharType="begin" w:fldLock="1"/>
      </w:r>
      <w:r w:rsidR="00D86BEE">
        <w:rPr>
          <w:rFonts w:eastAsia="Times New Roman"/>
        </w:rPr>
        <w:instrText>ADDIN CSL_CITATION { "citationItems" : [ { "id" : "ITEM-1", "itemData" : { "DOI" : "10.1371/journal.pbio.1001889", "ISBN" : "1545-7885 (Electronic) 1544-9173 (Linking)", "ISSN" : "15457885", "PMID" : "24959919", "abstract" : "Current sampling of genomic sequence data from eukaryotes is relatively poor, biased, and inadequate to address important questions about their biology, evolution, and ecology; this Community Page describes a resource of 700 transcriptomes from marine microbial eukaryotes to help understand their role in the world's oceans.",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"[31]", "plainTextFormattedCitation" : "[31]", "previouslyFormattedCitation" : "[31]" }, "properties" : {  }, "schema" : "https://github.com/citation-style-language/schema/raw/master/csl-citation.json" }</w:instrText>
      </w:r>
      <w:r>
        <w:rPr>
          <w:rFonts w:eastAsia="Times New Roman"/>
        </w:rPr>
        <w:fldChar w:fldCharType="separate"/>
      </w:r>
      <w:r w:rsidR="00D86BEE" w:rsidRPr="00D86BEE">
        <w:rPr>
          <w:rFonts w:eastAsia="Times New Roman"/>
          <w:noProof/>
        </w:rPr>
        <w:t>[31]</w:t>
      </w:r>
      <w:r>
        <w:rPr>
          <w:rFonts w:eastAsia="Times New Roman"/>
        </w:rPr>
        <w:fldChar w:fldCharType="end"/>
      </w:r>
      <w:r>
        <w:rPr>
          <w:rFonts w:eastAsia="Times New Roman"/>
        </w:rPr>
        <w:t>.</w:t>
      </w:r>
    </w:p>
    <w:p w14:paraId="4A3D1075" w14:textId="77777777" w:rsidR="00F26596" w:rsidRDefault="00F26596" w:rsidP="00E36D6E">
      <w:pPr>
        <w:pStyle w:val="Normal11"/>
        <w:spacing w:line="240" w:lineRule="auto"/>
        <w:rPr>
          <w:rFonts w:eastAsia="Times New Roman"/>
          <w:b/>
        </w:rPr>
      </w:pPr>
    </w:p>
    <w:p w14:paraId="2C19C3AB" w14:textId="187FF63F" w:rsidR="00C46EE8" w:rsidRDefault="00F26596" w:rsidP="00E36D6E">
      <w:pPr>
        <w:pStyle w:val="Normal11"/>
        <w:spacing w:line="240" w:lineRule="auto"/>
        <w:outlineLvl w:val="0"/>
        <w:rPr>
          <w:rFonts w:eastAsia="Times New Roman"/>
          <w:i/>
        </w:rPr>
      </w:pPr>
      <w:r w:rsidRPr="00F80BB2">
        <w:rPr>
          <w:rFonts w:eastAsia="Times New Roman"/>
          <w:i/>
        </w:rPr>
        <w:t xml:space="preserve">Automated </w:t>
      </w:r>
      <w:r w:rsidR="001443A0">
        <w:rPr>
          <w:rFonts w:eastAsia="Times New Roman"/>
          <w:i/>
        </w:rPr>
        <w:t xml:space="preserve">and programmable </w:t>
      </w:r>
      <w:r w:rsidRPr="00F80BB2">
        <w:rPr>
          <w:rFonts w:eastAsia="Times New Roman"/>
          <w:i/>
        </w:rPr>
        <w:t xml:space="preserve">pipelines can be used to process arbitrarily many </w:t>
      </w:r>
      <w:proofErr w:type="spellStart"/>
      <w:r w:rsidRPr="00F80BB2">
        <w:rPr>
          <w:rFonts w:eastAsia="Times New Roman"/>
          <w:i/>
        </w:rPr>
        <w:t>RNAseq</w:t>
      </w:r>
      <w:proofErr w:type="spellEnd"/>
      <w:r w:rsidRPr="00F80BB2">
        <w:rPr>
          <w:rFonts w:eastAsia="Times New Roman"/>
          <w:i/>
        </w:rPr>
        <w:t xml:space="preserve"> samples</w:t>
      </w:r>
      <w:r w:rsidR="00ED31C5">
        <w:rPr>
          <w:rFonts w:eastAsia="Times New Roman"/>
          <w:i/>
        </w:rPr>
        <w:t>.</w:t>
      </w:r>
    </w:p>
    <w:p w14:paraId="37E4E50F" w14:textId="77777777" w:rsidR="00700172" w:rsidRPr="00700172" w:rsidRDefault="00700172" w:rsidP="00E36D6E">
      <w:pPr>
        <w:pStyle w:val="Normal11"/>
        <w:spacing w:line="240" w:lineRule="auto"/>
        <w:outlineLvl w:val="0"/>
        <w:rPr>
          <w:rFonts w:eastAsia="Times New Roman"/>
          <w:i/>
        </w:rPr>
      </w:pPr>
    </w:p>
    <w:p w14:paraId="67D38413" w14:textId="1E1D4863" w:rsidR="007C448D" w:rsidRPr="007C448D" w:rsidRDefault="00F26596" w:rsidP="00E36D6E">
      <w:pPr>
        <w:pStyle w:val="Normal11"/>
        <w:spacing w:line="240" w:lineRule="auto"/>
        <w:rPr>
          <w:rFonts w:ascii="Arial" w:eastAsia="Times New Roman" w:hAnsi="Arial" w:cs="Arial"/>
          <w:color w:val="222222"/>
          <w:sz w:val="19"/>
          <w:szCs w:val="19"/>
          <w:shd w:val="clear" w:color="auto" w:fill="FFFFFF"/>
          <w:lang w:val="en-US"/>
        </w:rPr>
      </w:pPr>
      <w:r>
        <w:rPr>
          <w:rFonts w:eastAsia="Times New Roman"/>
        </w:rPr>
        <w:t xml:space="preserve">The automated and </w:t>
      </w:r>
      <w:r w:rsidR="00167A20">
        <w:rPr>
          <w:rFonts w:eastAsia="Times New Roman"/>
        </w:rPr>
        <w:t>programmable</w:t>
      </w:r>
      <w:r>
        <w:rPr>
          <w:rFonts w:eastAsia="Times New Roman"/>
        </w:rPr>
        <w:t xml:space="preserve"> nature of this pipe</w:t>
      </w:r>
      <w:r w:rsidR="007C448D">
        <w:rPr>
          <w:rFonts w:eastAsia="Times New Roman"/>
        </w:rPr>
        <w:t>line wa</w:t>
      </w:r>
      <w:r w:rsidR="0033401D">
        <w:rPr>
          <w:rFonts w:eastAsia="Times New Roman"/>
        </w:rPr>
        <w:t xml:space="preserve">s useful for processing </w:t>
      </w:r>
      <w:r>
        <w:rPr>
          <w:rFonts w:eastAsia="Times New Roman"/>
        </w:rPr>
        <w:t>large data set</w:t>
      </w:r>
      <w:r w:rsidR="0033401D">
        <w:rPr>
          <w:rFonts w:eastAsia="Times New Roman"/>
        </w:rPr>
        <w:t xml:space="preserve">s like </w:t>
      </w:r>
      <w:r w:rsidR="00AF352E">
        <w:rPr>
          <w:rFonts w:eastAsia="Times New Roman"/>
        </w:rPr>
        <w:t>the MMETSP as</w:t>
      </w:r>
      <w:r w:rsidR="0033401D">
        <w:rPr>
          <w:rFonts w:eastAsia="Times New Roman"/>
        </w:rPr>
        <w:t xml:space="preserve"> </w:t>
      </w:r>
      <w:r w:rsidR="00831511">
        <w:rPr>
          <w:rFonts w:eastAsia="Times New Roman"/>
        </w:rPr>
        <w:t xml:space="preserve">it </w:t>
      </w:r>
      <w:r w:rsidR="0033401D">
        <w:rPr>
          <w:rFonts w:eastAsia="Times New Roman"/>
        </w:rPr>
        <w:t>allow</w:t>
      </w:r>
      <w:r w:rsidR="007C448D">
        <w:rPr>
          <w:rFonts w:eastAsia="Times New Roman"/>
        </w:rPr>
        <w:t>ed</w:t>
      </w:r>
      <w:r>
        <w:rPr>
          <w:rFonts w:eastAsia="Times New Roman"/>
        </w:rPr>
        <w:t xml:space="preserve"> for batch processing of the entire collection, including re-analysis when new tools </w:t>
      </w:r>
      <w:r w:rsidR="003E2CA1">
        <w:rPr>
          <w:rFonts w:eastAsia="Times New Roman"/>
        </w:rPr>
        <w:t xml:space="preserve">or new samples </w:t>
      </w:r>
      <w:r>
        <w:rPr>
          <w:rFonts w:eastAsia="Times New Roman"/>
        </w:rPr>
        <w:t xml:space="preserve">become available </w:t>
      </w:r>
      <w:r w:rsidR="004F16B7">
        <w:rPr>
          <w:rFonts w:eastAsia="Times New Roman"/>
        </w:rPr>
        <w:t>(see op-ed Alexander et al. 2018</w:t>
      </w:r>
      <w:r>
        <w:rPr>
          <w:rFonts w:eastAsia="Times New Roman"/>
        </w:rPr>
        <w:t>).</w:t>
      </w:r>
      <w:r w:rsidR="006E3F1E">
        <w:rPr>
          <w:rFonts w:eastAsia="Times New Roman"/>
        </w:rPr>
        <w:t xml:space="preserve"> During</w:t>
      </w:r>
      <w:r w:rsidR="0033401D">
        <w:rPr>
          <w:rFonts w:eastAsia="Times New Roman"/>
        </w:rPr>
        <w:t xml:space="preserve"> the course of this project, we ran </w:t>
      </w:r>
      <w:r w:rsidR="00FA05BF">
        <w:rPr>
          <w:rFonts w:eastAsia="Times New Roman"/>
        </w:rPr>
        <w:t xml:space="preserve">four </w:t>
      </w:r>
      <w:r w:rsidR="0033401D">
        <w:rPr>
          <w:rFonts w:eastAsia="Times New Roman"/>
        </w:rPr>
        <w:t>re-assemblies of the MMETSP data set as ve</w:t>
      </w:r>
      <w:r w:rsidR="007E5BF7">
        <w:rPr>
          <w:rFonts w:eastAsia="Times New Roman"/>
        </w:rPr>
        <w:t>rsions of the component tools</w:t>
      </w:r>
      <w:r w:rsidR="006E3F1E">
        <w:rPr>
          <w:rFonts w:eastAsia="Times New Roman"/>
        </w:rPr>
        <w:t xml:space="preserve"> were updated</w:t>
      </w:r>
      <w:r w:rsidR="007E5BF7">
        <w:rPr>
          <w:rFonts w:eastAsia="Times New Roman"/>
        </w:rPr>
        <w:t>. E</w:t>
      </w:r>
      <w:r w:rsidR="0033401D">
        <w:rPr>
          <w:rFonts w:eastAsia="Times New Roman"/>
        </w:rPr>
        <w:t>ach re-analysis required only a single command and approximate</w:t>
      </w:r>
      <w:r w:rsidR="00C763F6">
        <w:rPr>
          <w:rFonts w:eastAsia="Times New Roman"/>
        </w:rPr>
        <w:t xml:space="preserve">ly half a </w:t>
      </w:r>
      <w:r w:rsidR="00C763F6" w:rsidRPr="00055AAA">
        <w:rPr>
          <w:rFonts w:eastAsia="Times New Roman"/>
        </w:rPr>
        <w:t xml:space="preserve">CPU-year of compute. </w:t>
      </w:r>
      <w:r w:rsidR="007E5BF7" w:rsidRPr="00055AAA">
        <w:rPr>
          <w:rFonts w:eastAsia="Times New Roman"/>
        </w:rPr>
        <w:t xml:space="preserve">The value of </w:t>
      </w:r>
      <w:r w:rsidR="003E2CA1">
        <w:rPr>
          <w:rFonts w:eastAsia="Times New Roman"/>
        </w:rPr>
        <w:t>programmable</w:t>
      </w:r>
      <w:r w:rsidR="00AF352E" w:rsidRPr="00055AAA">
        <w:rPr>
          <w:rFonts w:eastAsia="Times New Roman"/>
        </w:rPr>
        <w:t xml:space="preserve"> </w:t>
      </w:r>
      <w:r w:rsidR="007E5BF7" w:rsidRPr="00055AAA">
        <w:rPr>
          <w:rFonts w:eastAsia="Times New Roman"/>
        </w:rPr>
        <w:t xml:space="preserve">automation is </w:t>
      </w:r>
      <w:r w:rsidR="002D3422" w:rsidRPr="00055AAA">
        <w:rPr>
          <w:rFonts w:eastAsia="Times New Roman"/>
        </w:rPr>
        <w:t xml:space="preserve">clear </w:t>
      </w:r>
      <w:r w:rsidR="0033401D" w:rsidRPr="00055AAA">
        <w:rPr>
          <w:rFonts w:eastAsia="Times New Roman"/>
        </w:rPr>
        <w:t>when new</w:t>
      </w:r>
      <w:r w:rsidR="004F16B7" w:rsidRPr="00055AAA">
        <w:rPr>
          <w:rFonts w:eastAsia="Times New Roman"/>
        </w:rPr>
        <w:t xml:space="preserve"> data sets become available, </w:t>
      </w:r>
      <w:r w:rsidR="0033401D" w:rsidRPr="00055AAA">
        <w:rPr>
          <w:rFonts w:eastAsia="Times New Roman"/>
        </w:rPr>
        <w:t>tools are updated, or many tools are compared in benchmark studi</w:t>
      </w:r>
      <w:r w:rsidR="009567A4">
        <w:rPr>
          <w:rFonts w:eastAsia="Times New Roman"/>
        </w:rPr>
        <w:t xml:space="preserve">es. </w:t>
      </w:r>
      <w:r w:rsidR="0033401D" w:rsidRPr="00055AAA">
        <w:rPr>
          <w:rFonts w:eastAsia="Times New Roman"/>
        </w:rPr>
        <w:t xml:space="preserve">Despite this, few </w:t>
      </w:r>
      <w:r w:rsidR="007E5BF7" w:rsidRPr="00055AAA">
        <w:rPr>
          <w:rFonts w:eastAsia="Times New Roman"/>
        </w:rPr>
        <w:t>assembly</w:t>
      </w:r>
      <w:r w:rsidR="0033401D" w:rsidRPr="00055AAA">
        <w:rPr>
          <w:rFonts w:eastAsia="Times New Roman"/>
        </w:rPr>
        <w:t xml:space="preserve"> efforts completely automate their process, perhaps because the up-front cost of doing so is high compared to the</w:t>
      </w:r>
      <w:r w:rsidR="007D2E26" w:rsidRPr="00055AAA">
        <w:rPr>
          <w:rFonts w:eastAsia="Times New Roman"/>
        </w:rPr>
        <w:t xml:space="preserve"> size of the data</w:t>
      </w:r>
      <w:r w:rsidR="0033401D" w:rsidRPr="00055AAA">
        <w:rPr>
          <w:rFonts w:eastAsia="Times New Roman"/>
        </w:rPr>
        <w:t xml:space="preserve">set </w:t>
      </w:r>
      <w:r w:rsidR="007D2E26" w:rsidRPr="00055AAA">
        <w:rPr>
          <w:rFonts w:eastAsia="Times New Roman"/>
        </w:rPr>
        <w:t xml:space="preserve">typically </w:t>
      </w:r>
      <w:r w:rsidR="0033401D" w:rsidRPr="00055AAA">
        <w:rPr>
          <w:rFonts w:eastAsia="Times New Roman"/>
        </w:rPr>
        <w:t>being analyzed.</w:t>
      </w:r>
    </w:p>
    <w:p w14:paraId="3654808D" w14:textId="77777777" w:rsidR="00F26596" w:rsidRDefault="00F26596" w:rsidP="00E36D6E">
      <w:pPr>
        <w:pStyle w:val="Normal11"/>
        <w:spacing w:line="240" w:lineRule="auto"/>
        <w:rPr>
          <w:rFonts w:eastAsia="Times New Roman"/>
        </w:rPr>
      </w:pPr>
    </w:p>
    <w:p w14:paraId="59090A53" w14:textId="23B290F5" w:rsidR="00F26596" w:rsidRPr="00F80BB2" w:rsidRDefault="00F26596" w:rsidP="00E36D6E">
      <w:pPr>
        <w:pStyle w:val="Normal11"/>
        <w:spacing w:line="240" w:lineRule="auto"/>
        <w:outlineLvl w:val="0"/>
        <w:rPr>
          <w:rFonts w:eastAsia="Times New Roman"/>
          <w:i/>
        </w:rPr>
      </w:pPr>
      <w:r w:rsidRPr="00F80BB2">
        <w:rPr>
          <w:rFonts w:eastAsia="Times New Roman"/>
          <w:i/>
        </w:rPr>
        <w:t>Analyzing many samples using a common pipeline identifies taxon-specific trends</w:t>
      </w:r>
      <w:r w:rsidR="005F69C5">
        <w:rPr>
          <w:rFonts w:eastAsia="Times New Roman"/>
          <w:i/>
        </w:rPr>
        <w:t>.</w:t>
      </w:r>
    </w:p>
    <w:p w14:paraId="6F43D10A" w14:textId="77777777" w:rsidR="00590CB4" w:rsidRPr="00C71827" w:rsidRDefault="00590CB4" w:rsidP="00E36D6E">
      <w:pPr>
        <w:pStyle w:val="Normal11"/>
        <w:spacing w:line="240" w:lineRule="auto"/>
        <w:rPr>
          <w:rFonts w:eastAsia="Times New Roman"/>
        </w:rPr>
      </w:pPr>
    </w:p>
    <w:p w14:paraId="437AFB20" w14:textId="45E9205E" w:rsidR="00D16332" w:rsidRPr="005A56E4" w:rsidRDefault="0033401D" w:rsidP="00ED31C5">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222222"/>
          <w:shd w:val="clear" w:color="auto" w:fill="FFFFFF"/>
          <w:lang w:val="en-US"/>
        </w:rPr>
      </w:pPr>
      <w:r>
        <w:rPr>
          <w:rFonts w:eastAsia="Times New Roman"/>
        </w:rPr>
        <w:t xml:space="preserve">The MMETSP dataset presents an </w:t>
      </w:r>
      <w:r w:rsidR="00511B8D">
        <w:rPr>
          <w:rFonts w:eastAsia="Times New Roman"/>
        </w:rPr>
        <w:t>opportunity to exami</w:t>
      </w:r>
      <w:r>
        <w:rPr>
          <w:rFonts w:eastAsia="Times New Roman"/>
        </w:rPr>
        <w:t>ne transcriptome qualities for</w:t>
      </w:r>
      <w:r w:rsidR="00511B8D">
        <w:rPr>
          <w:rFonts w:eastAsia="Times New Roman"/>
        </w:rPr>
        <w:t xml:space="preserve"> hundreds of taxonomically diverse species</w:t>
      </w:r>
      <w:r w:rsidR="007D2E26">
        <w:rPr>
          <w:rFonts w:eastAsia="Times New Roman"/>
        </w:rPr>
        <w:t xml:space="preserve"> span</w:t>
      </w:r>
      <w:r w:rsidR="009A2853">
        <w:rPr>
          <w:rFonts w:eastAsia="Times New Roman"/>
        </w:rPr>
        <w:t>ning</w:t>
      </w:r>
      <w:r w:rsidR="007D2E26">
        <w:rPr>
          <w:rFonts w:eastAsia="Times New Roman"/>
        </w:rPr>
        <w:t xml:space="preserve"> a wide array of </w:t>
      </w:r>
      <w:proofErr w:type="spellStart"/>
      <w:r w:rsidR="007D2E26">
        <w:rPr>
          <w:rFonts w:eastAsia="Times New Roman"/>
        </w:rPr>
        <w:t>protistan</w:t>
      </w:r>
      <w:proofErr w:type="spellEnd"/>
      <w:r w:rsidR="007D2E26">
        <w:rPr>
          <w:rFonts w:eastAsia="Times New Roman"/>
        </w:rPr>
        <w:t xml:space="preserve"> lineages</w:t>
      </w:r>
      <w:r w:rsidR="00511B8D">
        <w:rPr>
          <w:rFonts w:eastAsia="Times New Roman"/>
        </w:rPr>
        <w:t xml:space="preserve">. This is among the largest set of diverse </w:t>
      </w:r>
      <w:proofErr w:type="spellStart"/>
      <w:r w:rsidR="00511B8D">
        <w:rPr>
          <w:rFonts w:eastAsia="Times New Roman"/>
        </w:rPr>
        <w:t>RNAseq</w:t>
      </w:r>
      <w:proofErr w:type="spellEnd"/>
      <w:r w:rsidR="00511B8D">
        <w:rPr>
          <w:rFonts w:eastAsia="Times New Roman"/>
        </w:rPr>
        <w:t xml:space="preserve"> data to be </w:t>
      </w:r>
      <w:r w:rsidR="00B36CAC">
        <w:rPr>
          <w:rFonts w:eastAsia="Times New Roman"/>
        </w:rPr>
        <w:t>sequenced</w:t>
      </w:r>
      <w:r w:rsidR="00511B8D">
        <w:rPr>
          <w:rFonts w:eastAsia="Times New Roman"/>
        </w:rPr>
        <w:t xml:space="preserve">. In comparison, the </w:t>
      </w:r>
      <w:r w:rsidR="00511B8D" w:rsidRPr="0018420F">
        <w:rPr>
          <w:rFonts w:eastAsia="Times New Roman"/>
        </w:rPr>
        <w:t>Assemblathon2</w:t>
      </w:r>
      <w:r w:rsidR="00511B8D">
        <w:rPr>
          <w:rFonts w:eastAsia="Times New Roman"/>
        </w:rPr>
        <w:t xml:space="preserve"> project </w:t>
      </w:r>
      <w:r w:rsidR="00511B8D" w:rsidRPr="0018420F">
        <w:rPr>
          <w:rFonts w:eastAsia="Times New Roman"/>
        </w:rPr>
        <w:t xml:space="preserve">compared genome assembly pipelines </w:t>
      </w:r>
      <w:r w:rsidR="00511B8D">
        <w:rPr>
          <w:rFonts w:eastAsia="Times New Roman"/>
        </w:rPr>
        <w:t xml:space="preserve">using </w:t>
      </w:r>
      <w:r w:rsidR="00511B8D" w:rsidRPr="0018420F">
        <w:rPr>
          <w:rFonts w:eastAsia="Times New Roman"/>
        </w:rPr>
        <w:t>data from three vertebrate species</w:t>
      </w:r>
      <w:r w:rsidR="00511B8D">
        <w:rPr>
          <w:rFonts w:eastAsia="Times New Roman"/>
        </w:rPr>
        <w:t xml:space="preserve"> </w:t>
      </w:r>
      <w:r w:rsidR="00D23D0C">
        <w:rPr>
          <w:rFonts w:eastAsia="Times New Roman"/>
        </w:rPr>
        <w:fldChar w:fldCharType="begin" w:fldLock="1"/>
      </w:r>
      <w:r w:rsidR="003E2CA1">
        <w:rPr>
          <w:rFonts w:eastAsia="Times New Roman"/>
        </w:rPr>
        <w:instrText>ADDIN CSL_CITATION { "citationItems" : [ { "id" : "ITEM-1", "itemData" : { "DOI" : "10.1186/2047-217X-2-10", "ISBN" : "2047-217X", "ISSN" : "2047217X", "PMID" : "23870653", "abstract" : "BACKGROUND: The process of generating raw genome sequence data continues to become cheaper, faster, and more accurate. However, assembly of such data into high-quality, finished genome sequences remains challenging. Many genome assembly tools are available, but they differ greatly in terms of their performance (speed, scalability, hardware requirements, acceptance of newer read technologies) and in their final output (composition of assembled sequence). More importantly, it remains largely unclear how to best assess the quality of assembled genome sequences. The Assemblathon competitions are intended to assess current state-of-the-art methods in genome assembly.\\n\\nRESULTS: In Assemblathon 2, we provided a variety of sequence data to be assembled for three vertebrate species (a bird, a fish, and snake). This resulted in a total of 43 submitted assemblies from 21 participating teams. We evaluated these assemblies using a combination of optical map data, Fosmid sequences, and several statistical methods. From over 100 different metrics, we chose ten key measures by which to assess the overall quality of the assemblies.\\n\\nCONCLUSIONS: Many current genome assemblers produced useful assemblies, containing a significant representation of their genes and overall genome structure. However, the high degree of variability between the entries suggests that there is still much room for improvement in the field of genome assembly and that approaches which work well in assembling the genome of one species may not necessarily work well for another.", "author" : [ { "dropping-particle" : "", "family" : "Bradnam", "given" : "Keith R", "non-dropping-particle" : "", "parse-names" : false, "suffix" : "" }, { "dropping-particle" : "", "family" : "Fass", "given" : "Joseph N", "non-dropping-particle" : "", "parse-names" : false, "suffix" : "" }, { "dropping-particle" : "", "family" : "Alexandrov", "given" : "Anton", "non-dropping-particle" : "", "parse-names" : false, "suffix" : "" }, { "dropping-particle" : "", "family" : "Baranay", "given" : "Paul", "non-dropping-particle" : "", "parse-names" : false, "suffix" : "" }, { "dropping-particle" : "", "family" : "Bechner", "given" : "Michael", "non-dropping-particle" : "", "parse-names" : false, "suffix" : "" }, { "dropping-particle" : "", "family" : "Birol", "given" : "Inan\u00e7", "non-dropping-particle" : "", "parse-names" : false, "suffix" : "" }, { "dropping-particle" : "", "family" : "Boisvert", "given" : "S\u00e9bastien", "non-dropping-particle" : "", "parse-names" : false, "suffix" : "" }, { "dropping-particle" : "", "family" : "Chapman", "given" : "Jarrod A", "non-dropping-particle" : "", "parse-names" : false, "suffix" : "" }, { "dropping-particle" : "", "family" : "Chapuis", "given" : "Guillaume", "non-dropping-particle" : "", "parse-names" : false, "suffix" : "" }, { "dropping-particle" : "", "family" : "Chikhi", "given" : "Rayan", "non-dropping-particle" : "", "parse-names" : false, "suffix" : "" }, { "dropping-particle" : "", "family" : "Chitsaz", "given" : "Hamidreza", "non-dropping-particle" : "", "parse-names" : false, "suffix" : "" }, { "dropping-particle" : "", "family" : "Chou", "given" : "Wen Chi", "non-dropping-particle" : "", "parse-names" : false, "suffix" : "" }, { "dropping-particle" : "", "family" : "Corbeil", "given" : "Jacques", "non-dropping-particle" : "", "parse-names" : false, "suffix" : "" }, { "dropping-particle" : "Del", "family" : "Fabbro", "given" : "Cristian", "non-dropping-particle" : "", "parse-names" : false, "suffix" : "" }, { "dropping-particle" : "", "family" : "Docking", "given" : "Roderick Roderick", "non-dropping-particle" : "", "parse-names" : false, "suffix" : "" }, { "dropping-particle" : "", "family" : "Durbin", "given" : "Richard", "non-dropping-particle" : "", "parse-names" : false, "suffix" : "" }, { "dropping-particle" : "", "family" : "Earl", "given" : "Dent", "non-dropping-particle" : "", "parse-names" : false, "suffix" : "" }, { "dropping-particle" : "", "family" : "Emrich", "given" : "Scott", "non-dropping-particle" : "", "parse-names" : false, "suffix" : "" }, { "dropping-particle" : "", "family" : "Fedotov", "given" : "Pavel", "non-dropping-particle" : "", "parse-names" : false, "suffix" : "" }, { "dropping-particle" : "", "family" : "Fonseca", "given" : "Nuno A", "non-dropping-particle" : "", "parse-names" : false, "suffix" : "" }, { "dropping-particle" : "", "family" : "Ganapathy", "given" : "Ganeshkumar", "non-dropping-particle" : "", "parse-names" : false, "suffix" : "" }, { "dropping-particle" : "", "family" : "Gibbs", "given" : "Richard A", "non-dropping-particle" : "", "parse-names" : false, "suffix" : "" }, { "dropping-particle" : "", "family" : "Gnerre", "given" : "Sante", "non-dropping-particle" : "", "parse-names" : false, "suffix" : "" }, { "dropping-particle" : "", "family" : "Godzaridis", "given" : "\u00c9l\u00e9nie", "non-dropping-particle" : "", "parse-names" : false, "suffix" : "" }, { "dropping-particle" : "", "family" : "Goldstein", "given" : "Steve", "non-dropping-particle" : "", "parse-names" : false, "suffix" : "" }, { "dropping-particle" : "", "family" : "Haimel", "given" : "Matthias", "non-dropping-particle" : "", "parse-names" : false, "suffix" : "" }, { "dropping-particle" : "", "family" : "Hall", "given" : "Giles", "non-dropping-particle" : "", "parse-names" : false, "suffix" : "" }, { "dropping-particle" : "", "family" : "Haussler", "given" : "David", "non-dropping-particle" : "", "parse-names" : false, "suffix" : "" }, { "dropping-particle" : "", "family" : "Hiatt", "given" : "Joseph B", "non-dropping-particle" : "", "parse-names" : false, "suffix" : "" }, { "dropping-particle" : "", "family" : "Ho", "given" : "Isaac Y", "non-dropping-particle" : "", "parse-names" : false, "suffix" : "" }, { "dropping-particle" : "", "family" : "Howard", "given" : "Jason", "non-dropping-particle" : "", "parse-names" : false, "suffix" : "" }, { "dropping-particle" : "", "family" : "Hunt", "given" : "Martin", "non-dropping-particle" : "", "parse-names" : false, "suffix" : "" }, { "dropping-particle" : "", "family" : "Jackman", "given" : "Shaun D", "non-dropping-particle" : "", "parse-names" : false, "suffix" : "" }, { "dropping-particle" : "", "family" : "Jaffe", "given" : "David B", "non-dropping-particle" : "", "parse-names" : false, "suffix" : "" }, { "dropping-particle" : "", "family" : "Jarvis", "given" : "Erich D", "non-dropping-particle" : "", "parse-names" : false, "suffix" : "" }, { "dropping-particle" : "", "family" : "Jiang", "given" : "Huaiyang", "non-dropping-particle" : "", "parse-names" : false, "suffix" : "" }, { "dropping-particle" : "", "family" : "Kazakov", "given" : "Sergey", "non-dropping-particle" : "", "parse-names" : false, "suffix" : "" }, { "dropping-particle" : "", "family" : "Kersey", "given" : "Paul J", "non-dropping-particle" : "", "parse-names" : false, "suffix" : "" }, { "dropping-particle" : "", "family" : "Kitzman", "given" : "Jacob O", "non-dropping-particle" : "", "parse-names" : false, "suffix" : "" }, { "dropping-particle" : "", "family" : "Knight", "given" : "James R", "non-dropping-particle" : "", "parse-names" : false, "suffix" : "" }, { "dropping-particle" : "", "family" : "Koren", "given" : "Sergey", "non-dropping-particle" : "", "parse-names" : false, "suffix" : "" }, { "dropping-particle" : "", "family" : "Lam", "given" : "Tak Wah", "non-dropping-particle" : "", "parse-names" : false, "suffix" : "" }, { "dropping-particle" : "", "family" : "Lavenier", "given" : "Dominique", "non-dropping-particle" : "", "parse-names" : false, "suffix" : "" }, { "dropping-particle" : "", "family" : "Laviolette", "given" : "Fran\u00e7ois", "non-dropping-particle" : "", "parse-names" : false, "suffix" : "" }, { "dropping-particle" : "", "family" : "Li", "given" : "Yingrui", "non-dropping-particle" : "", "parse-names" : false, "suffix" : "" }, { "dropping-particle" : "", "family" : "Li", "given" : "Zhenyu", "non-dropping-particle" : "", "parse-names" : false, "suffix" : "" }, { "dropping-particle" : "", "family" : "Liu", "given" : "Binghang", "non-dropping-particle" : "", "parse-names" : false, "suffix" : "" }, { "dropping-particle" : "", "family" : "Liu", "given" : "Yue", "non-dropping-particle" : "", "parse-names" : false, "suffix" : "" }, { "dropping-particle" : "", "family" : "Luo", "given" : "Ruibang", "non-dropping-particle" : "", "parse-names" : false, "suffix" : "" }, { "dropping-particle" : "", "family" : "MacCallum", "given" : "Iain", "non-dropping-particle" : "", "parse-names" : false, "suffix" : "" }, { "dropping-particle" : "", "family" : "MacManes", "given" : "Matthew D", "non-dropping-particle" : "", "parse-names" : false, "suffix" : "" }, { "dropping-particle" : "", "family" : "Maillet", "given" : "Nicolas", "non-dropping-particle" : "", "parse-names" : false, "suffix" : "" }, { "dropping-particle" : "", "family" : "Melnikov", "given" : "Sergey", "non-dropping-particle" : "", "parse-names" : false, "suffix" : "" }, { "dropping-particle" : "", "family" : "Naquin", "given" : "Delphine", "non-dropping-particle" : "", "parse-names" : false, "suffix" : "" }, { "dropping-particle" : "", "family" : "Ning", "given" : "Zemin", "non-dropping-particle" : "", "parse-names" : false, "suffix" : "" }, { "dropping-particle" : "", "family" : "Otto", "given" : "Thomas D", "non-dropping-particle" : "", "parse-names" : false, "suffix" : "" }, { "dropping-particle" : "", "family" : "Paten", "given" : "Benedict", "non-dropping-particle" : "", "parse-names" : false, "suffix" : "" }, { "dropping-particle" : "", "family" : "Paulo", "given" : "Oct\u00e1vio S", "non-dropping-particle" : "", "parse-names" : false, "suffix" : "" }, { "dropping-particle" : "", "family" : "Phillippy", "given" : "Adam M", "non-dropping-particle" : "", "parse-names" : false, "suffix" : "" }, { "dropping-particle" : "", "family" : "Pina-Martins", "given" : "Francisco", "non-dropping-particle" : "", "parse-names" : false, "suffix" : "" }, { "dropping-particle" : "", "family" : "Place", "given" : "Michael", "non-dropping-particle" : "", "parse-names" : false, "suffix" : "" }, { "dropping-particle" : "", "family" : "Przybylski", "given" : "Dariusz", "non-dropping-particle" : "", "parse-names" : false, "suffix" : "" }, { "dropping-particle" : "", "family" : "Qin", "given" : "Xiang", "non-dropping-particle" : "", "parse-names" : false, "suffix" : "" }, { "dropping-particle" : "", "family" : "Qu", "given" : "Carson", "non-dropping-particle" : "", "parse-names" : false, "suffix" : "" }, { "dropping-particle" : "", "family" : "Ribeiro", "given" : "Filipe J", "non-dropping-particle" : "", "parse-names" : false, "suffix" : "" }, { "dropping-particle" : "", "family" : "Richards", "given" : "Stephen", "non-dropping-particle" : "", "parse-names" : false, "suffix" : "" }, { "dropping-particle" : "", "family" : "Rokhsar", "given" : "Daniel S", "non-dropping-particle" : "", "parse-names" : false, "suffix" : "" }, { "dropping-particle" : "", "family" : "Ruby", "given" : "J Graham", "non-dropping-particle" : "", "parse-names" : false, "suffix" : "" }, { "dropping-particle" : "", "family" : "Scalabrin", "given" : "Simone", "non-dropping-particle" : "", "parse-names" : false, "suffix" : "" }, { "dropping-particle" : "", "family" : "Schatz", "given" : "Michael C", "non-dropping-particle" : "", "parse-names" : false, "suffix" : "" }, { "dropping-particle" : "", "family" : "Schwartz", "given" : "David C", "non-dropping-particle" : "", "parse-names" : false, "suffix" : "" }, { "dropping-particle" : "", "family" : "Sergushichev", "given" : "Alexey", "non-dropping-particle" : "", "parse-names" : false, "suffix" : "" }, { "dropping-particle" : "", "family" : "Sharpe", "given" : "Ted", "non-dropping-particle" : "", "parse-names" : false, "suffix" : "" }, { "dropping-particle" : "", "family" : "Shaw", "given" : "Timothy I", "non-dropping-particle" : "", "parse-names" : false, "suffix" : "" }, { "dropping-particle" : "", "family" : "Shendure", "given" : "Jay", "non-dropping-particle" : "", "parse-names" : false, "suffix" : "" }, { "dropping-particle" : "", "family" : "Shi", "given" : "Yujian", "non-dropping-particle" : "", "parse-names" : false, "suffix" : "" }, { "dropping-particle" : "", "family" : "Simpson", "given" : "Jared T", "non-dropping-particle" : "", "parse-names" : false, "suffix" : "" }, { "dropping-particle" : "", "family" : "Song", "given" : "Henry", "non-dropping-particle" : "", "parse-names" : false, "suffix" : "" }, { "dropping-particle" : "", "family" : "Tsarev", "given" : "Fedor", "non-dropping-particle" : "", "parse-names" : false, "suffix" : "" }, { "dropping-particle" : "", "family" : "Vezzi", "given" : "Francesco", "non-dropping-particle" : "", "parse-names" : false, "suffix" : "" }, { "dropping-particle" : "", "family" : "Vicedomini", "given" : "Riccardo", "non-dropping-particle" : "", "parse-names" : false, "suffix" : "" }, { "dropping-particle" : "", "family" : "Vieira", "given" : "Bruno M", "non-dropping-particle" : "", "parse-names" : false, "suffix" : "" }, { "dropping-particle" : "", "family" : "Wang", "given" : "Jun", "non-dropping-particle" : "", "parse-names" : false, "suffix" : "" }, { "dropping-particle" : "", "family" : "Worley", "given" : "Kim C", "non-dropping-particle" : "", "parse-names" : false, "suffix" : "" }, { "dropping-particle" : "", "family" : "Yin", "given" : "Shuangye", "non-dropping-particle" : "", "parse-names" : false, "suffix" : "" }, { "dropping-particle" : "", "family" : "Yiu", "given" : "Siu Ming", "non-dropping-particle" : "", "parse-names" : false, "suffix" : "" }, { "dropping-particle" : "", "family" : "Yuan", "given" : "Jianying", "non-dropping-particle" : "", "parse-names" : false, "suffix" : "" }, { "dropping-particle" : "", "family" : "Zhang", "given" : "Guojie", "non-dropping-particle" : "", "parse-names" : false, "suffix" : "" }, { "dropping-particle" : "", "family" : "Zhang", "given" : "Hao", "non-dropping-particle" : "", "parse-names" : false, "suffix" : "" }, { "dropping-particle" : "", "family" : "Zhou", "given" : "Shiguo", "non-dropping-particle" : "", "parse-names" : false, "suffix" : "" }, { "dropping-particle" : "", "family" : "Korf", "given" : "Ian F", "non-dropping-particle" : "", "parse-names" : false, "suffix" : "" } ], "container-title" : "GigaScience", "id" : "ITEM-1", "issue" : "1", "issued" : { "date-parts" : [ [ "2013", "12", "22" ] ] }, "page" : "10", "publisher" : "Oxford University Press", "title" : "Assemblathon 2: Evaluating de novo methods of genome assembly in three vertebrate species", "type" : "article-journal", "volume" : "2" }, "uris" : [ "http://www.mendeley.com/documents/?uuid=714a0f2d-7306-3858-aaba-832ef5006617" ] } ], "mendeley" : { "formattedCitation" : "[59]", "plainTextFormattedCitation" : "[59]", "previouslyFormattedCitation" : "[59]" }, "properties" : {  }, "schema" : "https://github.com/citation-style-language/schema/raw/master/csl-citation.json" }</w:instrText>
      </w:r>
      <w:r w:rsidR="00D23D0C">
        <w:rPr>
          <w:rFonts w:eastAsia="Times New Roman"/>
        </w:rPr>
        <w:fldChar w:fldCharType="separate"/>
      </w:r>
      <w:r w:rsidR="003E2CA1" w:rsidRPr="003E2CA1">
        <w:rPr>
          <w:rFonts w:eastAsia="Times New Roman"/>
          <w:noProof/>
        </w:rPr>
        <w:t>[59]</w:t>
      </w:r>
      <w:r w:rsidR="00D23D0C">
        <w:rPr>
          <w:rFonts w:eastAsia="Times New Roman"/>
        </w:rPr>
        <w:fldChar w:fldCharType="end"/>
      </w:r>
      <w:r w:rsidR="00511B8D" w:rsidRPr="0018420F">
        <w:rPr>
          <w:rFonts w:eastAsia="Times New Roman"/>
        </w:rPr>
        <w:t xml:space="preserve">. </w:t>
      </w:r>
      <w:r w:rsidR="00511B8D">
        <w:rPr>
          <w:rFonts w:eastAsia="Times New Roman"/>
        </w:rPr>
        <w:t>The B</w:t>
      </w:r>
      <w:r w:rsidR="00C763F6">
        <w:rPr>
          <w:rFonts w:eastAsia="Times New Roman"/>
        </w:rPr>
        <w:t xml:space="preserve">USCO paper assessed 70 genomes </w:t>
      </w:r>
      <w:r w:rsidR="00511B8D">
        <w:rPr>
          <w:rFonts w:eastAsia="Times New Roman"/>
        </w:rPr>
        <w:t xml:space="preserve">and 96 transcriptomes representing </w:t>
      </w:r>
      <w:r w:rsidR="00C763F6">
        <w:rPr>
          <w:rFonts w:eastAsia="Times New Roman"/>
        </w:rPr>
        <w:t xml:space="preserve">groups of </w:t>
      </w:r>
      <w:r w:rsidR="00511B8D">
        <w:rPr>
          <w:rFonts w:eastAsia="Times New Roman"/>
        </w:rPr>
        <w:t xml:space="preserve">diverse species </w:t>
      </w:r>
      <w:r w:rsidR="00C763F6">
        <w:rPr>
          <w:rFonts w:eastAsia="Times New Roman"/>
        </w:rPr>
        <w:t>(vertebrates, arthropods, other metazoans, f</w:t>
      </w:r>
      <w:r w:rsidR="00511B8D">
        <w:rPr>
          <w:rFonts w:eastAsia="Times New Roman"/>
        </w:rPr>
        <w:t xml:space="preserve">ungi) </w:t>
      </w:r>
      <w:r w:rsidR="00511B8D">
        <w:rPr>
          <w:rFonts w:eastAsia="Times New Roman"/>
        </w:rPr>
        <w:fldChar w:fldCharType="begin" w:fldLock="1"/>
      </w:r>
      <w:r w:rsidR="00067D9A">
        <w:rPr>
          <w:rFonts w:eastAsia="Times New Roman"/>
        </w:rPr>
        <w:instrText>ADDIN CSL_CITATION { "citationItems" : [ { "id" : "ITEM-1", "itemData" : { "DOI" : "10.1093/bioinformatics/btv351", "ISBN" : "1367-4811 (Electronic)\\r1367-4803 (Linking)", "ISSN" : "14602059", "PMID" : "26059717", "abstract" : "ABSTRACT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"[52]", "plainTextFormattedCitation" : "[52]", "previouslyFormattedCitation" : "[52]" }, "properties" : {  }, "schema" : "https://github.com/citation-style-language/schema/raw/master/csl-citation.json" }</w:instrText>
      </w:r>
      <w:r w:rsidR="00511B8D">
        <w:rPr>
          <w:rFonts w:eastAsia="Times New Roman"/>
        </w:rPr>
        <w:fldChar w:fldCharType="separate"/>
      </w:r>
      <w:r w:rsidR="00067D9A" w:rsidRPr="00067D9A">
        <w:rPr>
          <w:rFonts w:eastAsia="Times New Roman"/>
          <w:noProof/>
        </w:rPr>
        <w:t>[52]</w:t>
      </w:r>
      <w:r w:rsidR="00511B8D">
        <w:rPr>
          <w:rFonts w:eastAsia="Times New Roman"/>
        </w:rPr>
        <w:fldChar w:fldCharType="end"/>
      </w:r>
      <w:r w:rsidR="00511B8D">
        <w:rPr>
          <w:rFonts w:eastAsia="Times New Roman"/>
        </w:rPr>
        <w:t xml:space="preserve">. Other benchmarking studies have examined transcriptome qualities for samples representing dozens of species from different taxonomic groupings </w:t>
      </w:r>
      <w:r w:rsidR="003A72E5">
        <w:rPr>
          <w:rFonts w:eastAsia="Times New Roman"/>
        </w:rPr>
        <w:fldChar w:fldCharType="begin" w:fldLock="1"/>
      </w:r>
      <w:r w:rsidR="003E2CA1">
        <w:rPr>
          <w:rFonts w:eastAsia="Times New Roman"/>
        </w:rPr>
        <w:instrText>ADDIN CSL_CITATION { "citationItems" : [ { "id" : "ITEM-1", "itemData" : { "DOI" : "10.1101/177253", "abstract" : "Characterizing transcriptomes in non-model organisms has resulted in a massive increase in our understanding of biological phenomena. This boon, largely made possible via high-throughput sequencing, means that studies of functional, evolutionary and population genomics are now being done by hundreds or even thousands of labs around the world. For many, these studies begin with a de novo transcriptome assembly, which is a technically complicated process involving several discrete steps. The Oyster River Protocol (ORP), described here, implements a standardized and benchmarked set of bioinformatic processes, resulting in an assembly with enhanced qualities over other standard assembly methods. Specifically, ORP produced assemblies have higher TransRate scores and mapping rates, which is largely a product of the fact that it leverages a multi-assembler and kmer assembly process, thereby bypassing the shortcomings of any one approach. These improvements are important, as previously unassembled transcripts are included in ORP assemblies, resulting in a significant enhancement of the power of downstream analysis. Further, as part of this study, we show that assembly quality is unrelated to taxonomy, nor is it related to the number of reads generated, above 30 million reads. Code Availability: The version controlled open-source code is available at https://github.com/macmanes-lab/Oyster\\_River\\_Protocol. Instructions for software installation and use, and other details are available at http://oyster-river-protocol.rtfd.org/.", "author" : [ { "dropping-particle" : "", "family" : "MacManes", "given" : "Matthew D", "non-dropping-particle" : "", "parse-names" : false, "suffix" : "" } ], "container-title" : "bioRxiv", "id" : "ITEM-1", "issued" : { "date-parts" : [ [ "2017", "8", "16" ] ] }, "page" : "177253", "publisher" : "Cold Spring Harbor Laboratory", "title" : "The Oyster River Protocol: A Multi Assembler and Kmer Approach For de novo Transcriptome Assembly", "type" : "article-journal" }, "uris" : [ "http://www.mendeley.com/documents/?uuid=b2ab8b30-a928-33a7-ad4c-73decd48e4fe" ] }, { "id" : "ITEM-2", "itemData" : { "DOI" : "10.1186/s13059-014-0553-5", "ISBN" : "1465-6906", "ISSN" : "1474760X", "PMID" : "25608678",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"ITEM-2",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"[57,58]", "plainTextFormattedCitation" : "[57,58]", "previouslyFormattedCitation" : "[57,58]" }, "properties" : {  }, "schema" : "https://github.com/citation-style-language/schema/raw/master/csl-citation.json" }</w:instrText>
      </w:r>
      <w:r w:rsidR="003A72E5">
        <w:rPr>
          <w:rFonts w:eastAsia="Times New Roman"/>
        </w:rPr>
        <w:fldChar w:fldCharType="separate"/>
      </w:r>
      <w:r w:rsidR="003E2CA1" w:rsidRPr="003E2CA1">
        <w:rPr>
          <w:rFonts w:eastAsia="Times New Roman"/>
          <w:noProof/>
        </w:rPr>
        <w:t>[57,58]</w:t>
      </w:r>
      <w:r w:rsidR="003A72E5">
        <w:rPr>
          <w:rFonts w:eastAsia="Times New Roman"/>
        </w:rPr>
        <w:fldChar w:fldCharType="end"/>
      </w:r>
      <w:r w:rsidR="00511B8D">
        <w:rPr>
          <w:rFonts w:eastAsia="Times New Roman"/>
        </w:rPr>
        <w:t>.</w:t>
      </w:r>
      <w:r w:rsidR="009A2853">
        <w:rPr>
          <w:rFonts w:eastAsia="Times New Roman"/>
        </w:rPr>
        <w:t xml:space="preserve"> </w:t>
      </w:r>
      <w:r w:rsidR="005705CB">
        <w:rPr>
          <w:rFonts w:eastAsia="Times New Roman"/>
        </w:rPr>
        <w:t xml:space="preserve">A </w:t>
      </w:r>
      <w:r w:rsidR="002005B6">
        <w:rPr>
          <w:rFonts w:eastAsia="Times New Roman"/>
        </w:rPr>
        <w:t>s</w:t>
      </w:r>
      <w:r w:rsidR="00836732">
        <w:rPr>
          <w:rFonts w:eastAsia="Times New Roman"/>
        </w:rPr>
        <w:t xml:space="preserve">tudy </w:t>
      </w:r>
      <w:r w:rsidR="003E2CA1">
        <w:rPr>
          <w:rFonts w:eastAsia="Times New Roman"/>
        </w:rPr>
        <w:t xml:space="preserve">with a </w:t>
      </w:r>
      <w:r w:rsidR="002005B6">
        <w:rPr>
          <w:rFonts w:eastAsia="Times New Roman"/>
        </w:rPr>
        <w:t xml:space="preserve">more </w:t>
      </w:r>
      <w:r w:rsidR="005705CB">
        <w:rPr>
          <w:rFonts w:eastAsia="Times New Roman"/>
        </w:rPr>
        <w:t xml:space="preserve">restricted </w:t>
      </w:r>
      <w:r w:rsidR="00470D6E">
        <w:rPr>
          <w:rFonts w:eastAsia="Times New Roman"/>
        </w:rPr>
        <w:t>evolutionary analysis</w:t>
      </w:r>
      <w:r w:rsidR="003E2CA1">
        <w:rPr>
          <w:rFonts w:eastAsia="Times New Roman"/>
        </w:rPr>
        <w:t xml:space="preserve"> of 15 plant and animals species</w:t>
      </w:r>
      <w:r w:rsidR="00470D6E">
        <w:rPr>
          <w:rFonts w:eastAsia="Times New Roman"/>
        </w:rPr>
        <w:t xml:space="preserve"> </w:t>
      </w:r>
      <w:r w:rsidR="005705CB">
        <w:rPr>
          <w:rFonts w:eastAsia="Times New Roman"/>
        </w:rPr>
        <w:fldChar w:fldCharType="begin" w:fldLock="1"/>
      </w:r>
      <w:r w:rsidR="003E2CA1">
        <w:rPr>
          <w:rFonts w:eastAsia="Times New Roman"/>
        </w:rPr>
        <w:instrText>ADDIN CSL_CITATION { "citationItems" : [ { "id" : "ITEM-1", "itemData" : { "DOI" : "10.1101/177253", "abstract" : "Characterizing transcriptomes in non-model organisms has resulted in a massive increase in our understanding of biological phenomena. This boon, largely made possible via high-throughput sequencing, means that studies of functional, evolutionary and population genomics are now being done by hundreds or even thousands of labs around the world. For many, these studies begin with a de novo transcriptome assembly, which is a technically complicated process involving several discrete steps. The Oyster River Protocol (ORP), described here, implements a standardized and benchmarked set of bioinformatic processes, resulting in an assembly with enhanced qualities over other standard assembly methods. Specifically, ORP produced assemblies have higher TransRate scores and mapping rates, which is largely a product of the fact that it leverages a multi-assembler and kmer assembly process, thereby bypassing the shortcomings of any one approach. These improvements are important, as previously unassembled transcripts are included in ORP assemblies, resulting in a significant enhancement of the power of downstream analysis. Further, as part of this study, we show that assembly quality is unrelated to taxonomy, nor is it related to the number of reads generated, above 30 million reads. Code Availability: The version controlled open-source code is available at https://github.com/macmanes-lab/Oyster\\_River\\_Protocol. Instructions for software installation and use, and other details are available at http://oyster-river-protocol.rtfd.org/.", "author" : [ { "dropping-particle" : "", "family" : "MacManes", "given" : "Matthew D", "non-dropping-particle" : "", "parse-names" : false, "suffix" : "" } ], "container-title" : "bioRxiv", "id" : "ITEM-1", "issued" : { "date-parts" : [ [ "2017", "8", "16" ] ] }, "page" : "177253", "publisher" : "Cold Spring Harbor Laboratory", "title" : "The Oyster River Protocol: A Multi Assembler and Kmer Approach For de novo Transcriptome Assembly", "type" : "article-journal" }, "uris" : [ "http://www.mendeley.com/documents/?uuid=b2ab8b30-a928-33a7-ad4c-73decd48e4fe" ] } ], "mendeley" : { "formattedCitation" : "[58]", "plainTextFormattedCitation" : "[58]", "previouslyFormattedCitation" : "[58]" }, "properties" : {  }, "schema" : "https://github.com/citation-style-language/schema/raw/master/csl-citation.json" }</w:instrText>
      </w:r>
      <w:r w:rsidR="005705CB">
        <w:rPr>
          <w:rFonts w:eastAsia="Times New Roman"/>
        </w:rPr>
        <w:fldChar w:fldCharType="separate"/>
      </w:r>
      <w:r w:rsidR="003E2CA1" w:rsidRPr="003E2CA1">
        <w:rPr>
          <w:rFonts w:eastAsia="Times New Roman"/>
          <w:noProof/>
        </w:rPr>
        <w:t>[58]</w:t>
      </w:r>
      <w:r w:rsidR="005705CB">
        <w:rPr>
          <w:rFonts w:eastAsia="Times New Roman"/>
        </w:rPr>
        <w:fldChar w:fldCharType="end"/>
      </w:r>
      <w:r w:rsidR="002005B6">
        <w:rPr>
          <w:rFonts w:eastAsia="Times New Roman"/>
        </w:rPr>
        <w:t xml:space="preserve"> </w:t>
      </w:r>
      <w:r w:rsidR="003E2CA1">
        <w:rPr>
          <w:rFonts w:eastAsia="Times New Roman"/>
        </w:rPr>
        <w:t xml:space="preserve">found no evidence of taxonomic trend </w:t>
      </w:r>
      <w:r w:rsidR="00C71827">
        <w:rPr>
          <w:rFonts w:eastAsia="Times New Roman"/>
        </w:rPr>
        <w:t xml:space="preserve">in assembly quality but </w:t>
      </w:r>
      <w:r w:rsidR="00A50654">
        <w:rPr>
          <w:rFonts w:eastAsia="Times New Roman"/>
        </w:rPr>
        <w:t>did find evidence of dif</w:t>
      </w:r>
      <w:r w:rsidR="00C71827">
        <w:rPr>
          <w:rFonts w:eastAsia="Times New Roman"/>
        </w:rPr>
        <w:t xml:space="preserve">ferences between assembly software packages </w:t>
      </w:r>
      <w:r w:rsidR="00C71827">
        <w:rPr>
          <w:rFonts w:eastAsia="Times New Roman"/>
        </w:rPr>
        <w:fldChar w:fldCharType="begin" w:fldLock="1"/>
      </w:r>
      <w:r w:rsidR="00C71827">
        <w:rPr>
          <w:rFonts w:eastAsia="Times New Roman"/>
        </w:rPr>
        <w:instrText>ADDIN CSL_CITATION { "citationItems" : [ { "id" : "ITEM-1", "itemData" : { "DOI" : "10.1101/177253", "abstract" : "Characterizing transcriptomes in non-model organisms has resulted in a massive increase in our understanding of biological phenomena. This boon, largely made possible via high-throughput sequencing, means that studies of functional, evolutionary and population genomics are now being done by hundreds or even thousands of labs around the world. For many, these studies begin with a de novo transcriptome assembly, which is a technically complicated process involving several discrete steps. The Oyster River Protocol (ORP), described here, implements a standardized and benchmarked set of bioinformatic processes, resulting in an assembly with enhanced qualities over other standard assembly methods. Specifically, ORP produced assemblies have higher TransRate scores and mapping rates, which is largely a product of the fact that it leverages a multi-assembler and kmer assembly process, thereby bypassing the shortcomings of any one approach. These improvements are important, as previously unassembled transcripts are included in ORP assemblies, resulting in a significant enhancement of the power of downstream analysis. Further, as part of this study, we show that assembly quality is unrelated to taxonomy, nor is it related to the number of reads generated, above 30 million reads. Code Availability: The version controlled open-source code is available at https://github.com/macmanes-lab/Oyster\\_River\\_Protocol. Instructions for software installation and use, and other details are available at http://oyster-river-protocol.rtfd.org/.", "author" : [ { "dropping-particle" : "", "family" : "MacManes", "given" : "Matthew D", "non-dropping-particle" : "", "parse-names" : false, "suffix" : "" } ], "container-title" : "bioRxiv", "id" : "ITEM-1", "issued" : { "date-parts" : [ [ "2017", "8", "16" ] ] }, "page" : "177253", "publisher" : "Cold Spring Harbor Laboratory", "title" : "The Oyster River Protocol: A Multi Assembler and Kmer Approach For de novo Transcriptome Assembly", "type" : "article-journal" }, "uris" : [ "http://www.mendeley.com/documents/?uuid=b2ab8b30-a928-33a7-ad4c-73decd48e4fe" ] } ], "mendeley" : { "formattedCitation" : "[58]", "plainTextFormattedCitation" : "[58]", "previouslyFormattedCitation" : "[58]" }, "properties" : {  }, "schema" : "https://github.com/citation-style-language/schema/raw/master/csl-citation.json" }</w:instrText>
      </w:r>
      <w:r w:rsidR="00C71827">
        <w:rPr>
          <w:rFonts w:eastAsia="Times New Roman"/>
        </w:rPr>
        <w:fldChar w:fldCharType="separate"/>
      </w:r>
      <w:r w:rsidR="00C71827" w:rsidRPr="00C71827">
        <w:rPr>
          <w:rFonts w:eastAsia="Times New Roman"/>
          <w:noProof/>
        </w:rPr>
        <w:t>[58]</w:t>
      </w:r>
      <w:r w:rsidR="00C71827">
        <w:rPr>
          <w:rFonts w:eastAsia="Times New Roman"/>
        </w:rPr>
        <w:fldChar w:fldCharType="end"/>
      </w:r>
      <w:r w:rsidR="00C71827">
        <w:rPr>
          <w:rFonts w:eastAsia="Times New Roman"/>
        </w:rPr>
        <w:t>.</w:t>
      </w:r>
    </w:p>
    <w:p w14:paraId="7168EE6F" w14:textId="77777777" w:rsidR="00B36CAC" w:rsidRDefault="00B36CAC" w:rsidP="00B36CAC">
      <w:pPr>
        <w:pBdr>
          <w:top w:val="none" w:sz="0" w:space="0" w:color="auto"/>
          <w:left w:val="none" w:sz="0" w:space="0" w:color="auto"/>
          <w:bottom w:val="none" w:sz="0" w:space="0" w:color="auto"/>
          <w:right w:val="none" w:sz="0" w:space="0" w:color="auto"/>
          <w:between w:val="none" w:sz="0" w:space="0" w:color="auto"/>
        </w:pBdr>
        <w:spacing w:line="240" w:lineRule="auto"/>
        <w:rPr>
          <w:ins w:id="0" w:author="Harriet Alexander" w:date="2018-05-10T18:58:00Z"/>
          <w:rFonts w:eastAsia="Times New Roman"/>
        </w:rPr>
      </w:pPr>
    </w:p>
    <w:p w14:paraId="0459DCB6" w14:textId="4E817302" w:rsidR="00B36CAC" w:rsidRDefault="003E2CA1" w:rsidP="00437FD4">
      <w:pPr>
        <w:pStyle w:val="Normal11"/>
        <w:spacing w:line="240" w:lineRule="auto"/>
        <w:rPr>
          <w:rFonts w:eastAsia="Times New Roman"/>
        </w:rPr>
      </w:pPr>
      <w:r>
        <w:rPr>
          <w:rFonts w:eastAsia="Times New Roman"/>
        </w:rPr>
        <w:t>With the MMETSP data set, we show that c</w:t>
      </w:r>
      <w:r w:rsidR="00B36CAC">
        <w:rPr>
          <w:rFonts w:eastAsia="Times New Roman"/>
        </w:rPr>
        <w:t xml:space="preserve">omparison of assembly evaluation metrics across this diversity provides not only a baseline for assembly performance, but also highlights particular metrics which are unique within some taxonomic groups. </w:t>
      </w:r>
      <w:r w:rsidR="00C46900">
        <w:rPr>
          <w:rFonts w:eastAsia="Times New Roman"/>
        </w:rPr>
        <w:t>For example,</w:t>
      </w:r>
      <w:r w:rsidR="00511B8D">
        <w:rPr>
          <w:rFonts w:eastAsia="Times New Roman"/>
        </w:rPr>
        <w:t xml:space="preserve"> </w:t>
      </w:r>
      <w:r w:rsidR="00B36CAC">
        <w:rPr>
          <w:rFonts w:eastAsia="Times New Roman"/>
        </w:rPr>
        <w:t xml:space="preserve">the phyla </w:t>
      </w:r>
      <w:proofErr w:type="spellStart"/>
      <w:r w:rsidR="00511B8D">
        <w:rPr>
          <w:rFonts w:eastAsia="Times New Roman"/>
        </w:rPr>
        <w:t>Ciliophora</w:t>
      </w:r>
      <w:proofErr w:type="spellEnd"/>
      <w:r w:rsidR="00B36CAC">
        <w:rPr>
          <w:rFonts w:eastAsia="Times New Roman"/>
        </w:rPr>
        <w:t xml:space="preserve"> had a significantly lower percentage of ORFs compared to other phyla</w:t>
      </w:r>
      <w:r w:rsidR="00511B8D">
        <w:rPr>
          <w:rFonts w:eastAsia="Times New Roman"/>
        </w:rPr>
        <w:t xml:space="preserve">. </w:t>
      </w:r>
      <w:r w:rsidR="00B36CAC">
        <w:rPr>
          <w:rFonts w:eastAsia="Times New Roman"/>
        </w:rPr>
        <w:t xml:space="preserve">This is supported by recent work which has </w:t>
      </w:r>
      <w:r w:rsidR="00511B8D">
        <w:rPr>
          <w:rFonts w:eastAsia="Times New Roman"/>
        </w:rPr>
        <w:t xml:space="preserve">found that ciliates have an alternative triplet codon dictionary, with codons normally encoding STOP serving a different purpose </w:t>
      </w:r>
      <w:r w:rsidR="003A72E5">
        <w:rPr>
          <w:rFonts w:eastAsia="Times New Roman"/>
        </w:rPr>
        <w:fldChar w:fldCharType="begin" w:fldLock="1"/>
      </w:r>
      <w:r w:rsidR="00D86BEE">
        <w:rPr>
          <w:rFonts w:eastAsia="Times New Roman"/>
        </w:rPr>
        <w:instrText>ADDIN CSL_CITATION { "citationItems" : [ { "id" : "ITEM-1", "itemData" : { "DOI" : "10.1002/bies.201600213", "ISBN" : "1521-1878 (Electronic) 0265-9247 (Linking)", "ISSN" : "15211878", "PMID" : "28009453", "abstract" : "The genetic code determines how amino acids are encoded within mRNA. It is universal among the vast majority of organisms, although several exceptions are known. Variant genetic codes are found in ciliates, mitochondria, and numerous other organisms. All revealed genetic codes (standard and variant) have at least one codon encoding a translation stop signal. However, recently two new genetic codes with a reassignment of all three stop codons were revealed in studies examining the protozoa transcriptomes. Here, we discuss this finding and the recent studies of variant genetic codes in eukaryotes. We consider the possible molecular mechanisms allowing the use of certain codons as sense and stop signals simultaneously. The results obtained by studying these amazing organisms represent a new and exciting insight into the mechanism of stop codon decoding in eukaryotes.",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"15371719", "PMID" : "27501944", "abstract" : "mRNA translation in many ciliates utilizes variant genetic codes where stop codons are reassigned to specify amino acids. To characterize the repertoire of ciliate genetic codes, we analyzed ciliate transcriptomes from marine environments. Using codon substitution frequencies in ciliate protein-coding genes and their orthologs, we inferred the genetic codes of 24 ciliate species. Nine did not match genetic code tables currently assigned by NCBI. Surprisingly, we identified a novel genetic code where all three standard stop codons (TAA, TAG, and TGA) specify amino acids in Condylostoma magnum We provide evidence suggesting that the functions of these codons in C. magnum depend on their location within mRNA. They are decoded as amino acids at internal positions, but specify translation termination when in close proximity to an mRNA 3' end. The frequency of stop codons in protein coding sequences of closely related Climacostomum virens suggests that it may represent a transitory state.",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Condylostoma magnum",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 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"[37\u201339]", "plainTextFormattedCitation" : "[37\u201339]", "previouslyFormattedCitation" : "[37\u201339]" }, "properties" : {  }, "schema" : "https://github.com/citation-style-language/schema/raw/master/csl-citation.json" }</w:instrText>
      </w:r>
      <w:r w:rsidR="003A72E5">
        <w:rPr>
          <w:rFonts w:eastAsia="Times New Roman"/>
        </w:rPr>
        <w:fldChar w:fldCharType="separate"/>
      </w:r>
      <w:r w:rsidR="00D86BEE" w:rsidRPr="00D86BEE">
        <w:rPr>
          <w:rFonts w:eastAsia="Times New Roman"/>
          <w:noProof/>
        </w:rPr>
        <w:t>[37–39]</w:t>
      </w:r>
      <w:r w:rsidR="003A72E5">
        <w:rPr>
          <w:rFonts w:eastAsia="Times New Roman"/>
        </w:rPr>
        <w:fldChar w:fldCharType="end"/>
      </w:r>
      <w:r w:rsidR="00B36CAC">
        <w:rPr>
          <w:rFonts w:eastAsia="Times New Roman"/>
        </w:rPr>
        <w:t xml:space="preserve">, thus application of typical ORF finding tools fail to identify ORFs accurately in </w:t>
      </w:r>
      <w:proofErr w:type="spellStart"/>
      <w:r w:rsidR="00B36CAC">
        <w:rPr>
          <w:rFonts w:eastAsia="Times New Roman"/>
        </w:rPr>
        <w:t>Ciliophora</w:t>
      </w:r>
      <w:proofErr w:type="spellEnd"/>
      <w:r w:rsidR="00511B8D">
        <w:rPr>
          <w:rFonts w:eastAsia="Times New Roman"/>
        </w:rPr>
        <w:t xml:space="preserve">. </w:t>
      </w:r>
      <w:r w:rsidR="00B36CAC">
        <w:rPr>
          <w:rFonts w:eastAsia="Times New Roman"/>
        </w:rPr>
        <w:t>Additi</w:t>
      </w:r>
      <w:r>
        <w:rPr>
          <w:rFonts w:eastAsia="Times New Roman"/>
        </w:rPr>
        <w:t>o</w:t>
      </w:r>
      <w:r w:rsidR="00B36CAC">
        <w:rPr>
          <w:rFonts w:eastAsia="Times New Roman"/>
        </w:rPr>
        <w:t>nally</w:t>
      </w:r>
      <w:r w:rsidR="00511B8D">
        <w:rPr>
          <w:rFonts w:eastAsia="Times New Roman"/>
        </w:rPr>
        <w:t xml:space="preserve">, </w:t>
      </w:r>
      <w:proofErr w:type="spellStart"/>
      <w:r w:rsidR="00511B8D">
        <w:rPr>
          <w:rFonts w:eastAsia="Times New Roman"/>
        </w:rPr>
        <w:t>Dino</w:t>
      </w:r>
      <w:r w:rsidR="00B75FD5">
        <w:rPr>
          <w:rFonts w:eastAsia="Times New Roman"/>
        </w:rPr>
        <w:t>phyta</w:t>
      </w:r>
      <w:proofErr w:type="spellEnd"/>
      <w:r w:rsidR="00511B8D">
        <w:rPr>
          <w:rFonts w:eastAsia="Times New Roman"/>
        </w:rPr>
        <w:t xml:space="preserve"> demonstrated a significantly higher number of unique </w:t>
      </w:r>
      <w:r w:rsidR="00511B8D">
        <w:rPr>
          <w:rFonts w:eastAsia="Times New Roman"/>
          <w:i/>
        </w:rPr>
        <w:t>k</w:t>
      </w:r>
      <w:r w:rsidR="00511B8D">
        <w:rPr>
          <w:rFonts w:eastAsia="Times New Roman"/>
        </w:rPr>
        <w:t>-</w:t>
      </w:r>
      <w:proofErr w:type="spellStart"/>
      <w:r w:rsidR="00511B8D">
        <w:rPr>
          <w:rFonts w:eastAsia="Times New Roman"/>
        </w:rPr>
        <w:t>mers</w:t>
      </w:r>
      <w:proofErr w:type="spellEnd"/>
      <w:r w:rsidR="00511B8D">
        <w:rPr>
          <w:rFonts w:eastAsia="Times New Roman"/>
        </w:rPr>
        <w:t xml:space="preserve"> and total </w:t>
      </w:r>
      <w:proofErr w:type="spellStart"/>
      <w:r w:rsidR="00511B8D">
        <w:rPr>
          <w:rFonts w:eastAsia="Times New Roman"/>
        </w:rPr>
        <w:t>contigs</w:t>
      </w:r>
      <w:proofErr w:type="spellEnd"/>
      <w:r w:rsidR="00511B8D">
        <w:rPr>
          <w:rFonts w:eastAsia="Times New Roman"/>
        </w:rPr>
        <w:t xml:space="preserve"> in</w:t>
      </w:r>
      <w:r w:rsidR="00F26596">
        <w:rPr>
          <w:rFonts w:eastAsia="Times New Roman"/>
        </w:rPr>
        <w:t xml:space="preserve"> assemblies</w:t>
      </w:r>
      <w:r w:rsidR="00B36CAC">
        <w:rPr>
          <w:rFonts w:eastAsia="Times New Roman"/>
        </w:rPr>
        <w:t xml:space="preserve">, </w:t>
      </w:r>
      <w:r w:rsidR="00B36CAC">
        <w:rPr>
          <w:rFonts w:eastAsia="Times New Roman"/>
        </w:rPr>
        <w:lastRenderedPageBreak/>
        <w:t>despite having the same number of input reads</w:t>
      </w:r>
      <w:r w:rsidR="00511B8D">
        <w:rPr>
          <w:rFonts w:eastAsia="Times New Roman"/>
        </w:rPr>
        <w:t xml:space="preserve">. Such a finding </w:t>
      </w:r>
      <w:r w:rsidR="00B75FD5">
        <w:rPr>
          <w:rFonts w:eastAsia="Times New Roman"/>
        </w:rPr>
        <w:t>supports previous evidence from studies that</w:t>
      </w:r>
      <w:r w:rsidR="00511B8D">
        <w:rPr>
          <w:rFonts w:eastAsia="Times New Roman"/>
        </w:rPr>
        <w:t xml:space="preserve"> large gene families are constitutively expressed in </w:t>
      </w:r>
      <w:proofErr w:type="spellStart"/>
      <w:r w:rsidR="00B75FD5">
        <w:rPr>
          <w:rFonts w:eastAsia="Times New Roman"/>
        </w:rPr>
        <w:t>Dinophyta</w:t>
      </w:r>
      <w:proofErr w:type="spellEnd"/>
      <w:r w:rsidR="00511B8D">
        <w:rPr>
          <w:rFonts w:eastAsia="Times New Roman"/>
        </w:rPr>
        <w:t xml:space="preserve"> </w:t>
      </w:r>
      <w:r w:rsidR="003A72E5">
        <w:rPr>
          <w:rFonts w:eastAsia="Times New Roman"/>
        </w:rPr>
        <w:fldChar w:fldCharType="begin" w:fldLock="1"/>
      </w:r>
      <w:r w:rsidR="00067D9A">
        <w:rPr>
          <w:rFonts w:eastAsia="Times New Roman"/>
        </w:rPr>
        <w:instrText>ADDIN CSL_CITATION { "citationItems" : [ { "id" : "ITEM-1", "itemData" : { "DOI" : "10.1038/srep39734", "ISBN" : "2045-2322", "ISSN" : "20452322", "PMID" : "28004835", "abstract" : "Despite half a century of research, the biology of dinoflagellates remains enigmatic: they defy many functional and genetic traits attributed to typical eukaryotic cells. Genomic approaches to study dinoflagellates are often stymied due to their large, multi-gigabase genomes. Members of the genus Symbiodinium are photosynthetic endosymbionts of stony corals that provide the foundation of coral reef ecosystems. Their smaller genome sizes provide an opportunity to interrogate evolution and functionality of dinoflagellate genomes and endosymbiosis. We sequenced the genome of the ancestral Symbiodinium microadriaticum and compared it to the genomes of the more derived Symbiodinium minutum and Symbiodinium kawagutii and eukaryote model systems as well as transcriptomes from other dinoflagellates. Comparative analyses of genome and transcriptome protein sets show that all dinoflagellates, not only Symbiodinium, possess significantly more transmembrane transporters involved in the exchange of amino acids, lipids, and glycerol than other eukaryotes. Importantly, we find that only Symbiodinium harbor an extensive transporter repertoire associated with the provisioning of carbon and nitrogen. Analyses of these transporters show species-specific expansions, which provides a genomic basis to explain differential compatibilities to an array of hosts and environments, and highlights the putative importance of gene duplications as an evolutionary mechanism in dinoflagellates and Symbiodinium.", "author" : [ { "dropping-particle" : "", "family" : "Aranda", "given" : "M.", "non-dropping-particle" : "", "parse-names" : false, "suffix" : "" }, { "dropping-particle" : "", "family" : "Li", "given" : "Y.", "non-dropping-particle" : "", "parse-names" : false, "suffix" : "" }, { "dropping-particle" : "", "family" : "Liew", "given" : "Y. J.", "non-dropping-particle" : "", "parse-names" : false, "suffix" : "" }, { "dropping-particle" : "", "family" : "Baumgarten", "given" : "S.", "non-dropping-particle" : "", "parse-names" : false, "suffix" : "" }, { "dropping-particle" : "", "family" : "Simakov", "given" : "O.", "non-dropping-particle" : "", "parse-names" : false, "suffix" : "" }, { "dropping-particle" : "", "family" : "Wilson", "given" : "M. C.", "non-dropping-particle" : "", "parse-names" : false, "suffix" : "" }, { "dropping-particle" : "", "family" : "Piel", "given" : "J.", "non-dropping-particle" : "", "parse-names" : false, "suffix" : "" }, { "dropping-particle" : "", "family" : "Ashoor", "given" : "H.", "non-dropping-particle" : "", "parse-names" : false, "suffix" : "" }, { "dropping-particle" : "", "family" : "Bougouffa", "given" : "S.", "non-dropping-particle" : "", "parse-names" : false, "suffix" : "" }, { "dropping-particle" : "", "family" : "Bajic", "given" : "V. B.", "non-dropping-particle" : "", "parse-names" : false, "suffix" : "" }, { "dropping-particle" : "", "family" : "Ryu", "given" : "T.", "non-dropping-particle" : "", "parse-names" : false, "suffix" : "" }, { "dropping-particle" : "", "family" : "Ravasi", "given" : "T.", "non-dropping-particle" : "", "parse-names" : false, "suffix" : "" }, { "dropping-particle" : "", "family" : "Bayer", "given" : "T.", "non-dropping-particle" : "", "parse-names" : false, "suffix" : "" }, { "dropping-particle" : "", "family" : "Micklem", "given" : "G.", "non-dropping-particle" : "", "parse-names" : false, "suffix" : "" }, { "dropping-particle" : "", "family" : "Kim", "given" : "H.", "non-dropping-particle" : "", "parse-names" : false, "suffix" : "" }, { "dropping-particle" : "", "family" : "Bhak", "given" : "J.", "non-dropping-particle" : "", "parse-names" : false, "suffix" : "" }, { "dropping-particle" : "", "family" : "LaJeunesse", "given" : "T. C.", "non-dropping-particle" : "", "parse-names" : false, "suffix" : "" }, { "dropping-particle" : "", "family" : "Voolstra", "given" : "C. R.", "non-dropping-particle" : "", "parse-names" : false, "suffix" : "" } ], "container-title" : "Scientific Reports", "id" : "ITEM-1", "issued" : { "date-parts" : [ [ "2016", "12", "22" ] ] }, "page" : "39734", "publisher" : "Nature Publishing Group", "title" : "Genomes of coral dinoflagellate symbionts highlight evolutionary adaptations conducive to a symbiotic lifestyle", "type" : "article-journal", "volume" : "6" }, "uris" : [ "http://www.mendeley.com/documents/?uuid=9efce937-f253-33cb-8a9f-569b95144d10" ] } ], "mendeley" : { "formattedCitation" : "[60]", "plainTextFormattedCitation" : "[60]", "previouslyFormattedCitation" : "[60]" }, "properties" : {  }, "schema" : "https://github.com/citation-style-language/schema/raw/master/csl-citation.json" }</w:instrText>
      </w:r>
      <w:r w:rsidR="003A72E5">
        <w:rPr>
          <w:rFonts w:eastAsia="Times New Roman"/>
        </w:rPr>
        <w:fldChar w:fldCharType="separate"/>
      </w:r>
      <w:r w:rsidR="00067D9A" w:rsidRPr="00067D9A">
        <w:rPr>
          <w:rFonts w:eastAsia="Times New Roman"/>
          <w:noProof/>
        </w:rPr>
        <w:t>[60]</w:t>
      </w:r>
      <w:r w:rsidR="003A72E5">
        <w:rPr>
          <w:rFonts w:eastAsia="Times New Roman"/>
        </w:rPr>
        <w:fldChar w:fldCharType="end"/>
      </w:r>
      <w:r w:rsidR="00511B8D">
        <w:rPr>
          <w:rFonts w:eastAsia="Times New Roman"/>
        </w:rPr>
        <w:t xml:space="preserve">. </w:t>
      </w:r>
    </w:p>
    <w:p w14:paraId="191E3D6D" w14:textId="77777777" w:rsidR="00B36CAC" w:rsidRDefault="00B36CAC" w:rsidP="00437FD4">
      <w:pPr>
        <w:pStyle w:val="Normal11"/>
        <w:spacing w:line="240" w:lineRule="auto"/>
        <w:rPr>
          <w:rFonts w:eastAsia="Times New Roman"/>
        </w:rPr>
      </w:pPr>
    </w:p>
    <w:p w14:paraId="0261A8A3" w14:textId="2D61E791" w:rsidR="00511B8D" w:rsidRDefault="00511B8D" w:rsidP="00437FD4">
      <w:pPr>
        <w:pStyle w:val="Normal11"/>
        <w:spacing w:line="240" w:lineRule="auto"/>
        <w:rPr>
          <w:rFonts w:eastAsia="Times New Roman"/>
        </w:rPr>
      </w:pPr>
      <w:r>
        <w:rPr>
          <w:rFonts w:eastAsia="Times New Roman"/>
        </w:rPr>
        <w:t xml:space="preserve">In future development of </w:t>
      </w:r>
      <w:r>
        <w:rPr>
          <w:rFonts w:eastAsia="Times New Roman"/>
          <w:i/>
        </w:rPr>
        <w:t>de novo</w:t>
      </w:r>
      <w:r>
        <w:rPr>
          <w:rFonts w:eastAsia="Times New Roman"/>
        </w:rPr>
        <w:t xml:space="preserve"> transcriptome assembly software, the incorporation of phylum-specific information may be useful in improving the overall quality of assemblies for different taxa. </w:t>
      </w:r>
      <w:r w:rsidR="003271EF">
        <w:rPr>
          <w:rFonts w:eastAsia="Times New Roman"/>
        </w:rPr>
        <w:t>Phylogenetic</w:t>
      </w:r>
      <w:r>
        <w:rPr>
          <w:rFonts w:eastAsia="Times New Roman"/>
        </w:rPr>
        <w:t xml:space="preserve"> trends are important to consider in the assessment of transcriptome quality, given that the assemblies from </w:t>
      </w:r>
      <w:proofErr w:type="spellStart"/>
      <w:r w:rsidR="00B75FD5">
        <w:rPr>
          <w:rFonts w:eastAsia="Times New Roman"/>
        </w:rPr>
        <w:t>Dinophyta</w:t>
      </w:r>
      <w:proofErr w:type="spellEnd"/>
      <w:r>
        <w:rPr>
          <w:rFonts w:eastAsia="Times New Roman"/>
        </w:rPr>
        <w:t xml:space="preserve"> and </w:t>
      </w:r>
      <w:proofErr w:type="spellStart"/>
      <w:r w:rsidR="00B75FD5">
        <w:rPr>
          <w:rFonts w:eastAsia="Times New Roman"/>
        </w:rPr>
        <w:t>Ciliophora</w:t>
      </w:r>
      <w:proofErr w:type="spellEnd"/>
      <w:r>
        <w:rPr>
          <w:rFonts w:eastAsia="Times New Roman"/>
        </w:rPr>
        <w:t xml:space="preserve"> </w:t>
      </w:r>
      <w:r w:rsidR="00F26596">
        <w:rPr>
          <w:rFonts w:eastAsia="Times New Roman"/>
        </w:rPr>
        <w:t>are distinguished from other assemblies by some metrics.</w:t>
      </w:r>
      <w:r w:rsidR="00C46900">
        <w:rPr>
          <w:rFonts w:eastAsia="Times New Roman"/>
        </w:rPr>
        <w:t xml:space="preserve"> Applying domain-specific knowledge, such as specialized transcriptional features </w:t>
      </w:r>
      <w:r w:rsidR="00B36CAC">
        <w:rPr>
          <w:rFonts w:eastAsia="Times New Roman"/>
        </w:rPr>
        <w:t>in a given phyla</w:t>
      </w:r>
      <w:r w:rsidR="00C46900">
        <w:rPr>
          <w:rFonts w:eastAsia="Times New Roman"/>
        </w:rPr>
        <w:t>, in combination with other evaluation metrics can help to evaluate whether a transcriptome is of good quality or “finished” enough to serve as a high quality reference to answer the biological questions of interest.</w:t>
      </w:r>
    </w:p>
    <w:p w14:paraId="778F18F4" w14:textId="77777777" w:rsidR="00511B8D" w:rsidRDefault="00511B8D" w:rsidP="00437FD4">
      <w:pPr>
        <w:pStyle w:val="Normal11"/>
        <w:spacing w:line="240" w:lineRule="auto"/>
        <w:rPr>
          <w:rFonts w:eastAsia="Times New Roman"/>
        </w:rPr>
      </w:pPr>
    </w:p>
    <w:p w14:paraId="47BD3B22" w14:textId="77777777" w:rsidR="00511B8D" w:rsidRPr="00F26596" w:rsidRDefault="00511B8D" w:rsidP="00437FD4">
      <w:pPr>
        <w:pStyle w:val="Normal11"/>
        <w:spacing w:line="240" w:lineRule="auto"/>
        <w:outlineLvl w:val="0"/>
        <w:rPr>
          <w:rFonts w:eastAsia="Times New Roman"/>
          <w:b/>
        </w:rPr>
      </w:pPr>
      <w:r w:rsidRPr="00F26596">
        <w:rPr>
          <w:rFonts w:eastAsia="Times New Roman"/>
          <w:b/>
        </w:rPr>
        <w:t>Conclusion</w:t>
      </w:r>
    </w:p>
    <w:p w14:paraId="3B483486" w14:textId="77777777" w:rsidR="004974FC" w:rsidRDefault="004974FC" w:rsidP="00437FD4">
      <w:pPr>
        <w:pStyle w:val="Normal11"/>
        <w:spacing w:line="240" w:lineRule="auto"/>
        <w:rPr>
          <w:rFonts w:eastAsia="Times New Roman"/>
          <w:i/>
        </w:rPr>
      </w:pPr>
    </w:p>
    <w:p w14:paraId="118A4F34" w14:textId="6955CD6E" w:rsidR="00585300" w:rsidRDefault="007D2E26" w:rsidP="00437FD4">
      <w:pPr>
        <w:pStyle w:val="Normal11"/>
        <w:spacing w:line="240" w:lineRule="auto"/>
        <w:rPr>
          <w:rFonts w:eastAsia="Times New Roman"/>
        </w:rPr>
      </w:pPr>
      <w:r>
        <w:rPr>
          <w:rFonts w:eastAsia="Times New Roman"/>
        </w:rPr>
        <w:t xml:space="preserve">As the rate of sequencing data generation continues to increase, efforts </w:t>
      </w:r>
      <w:r w:rsidR="00B73C2C">
        <w:rPr>
          <w:rFonts w:eastAsia="Times New Roman"/>
        </w:rPr>
        <w:t>to</w:t>
      </w:r>
      <w:r>
        <w:rPr>
          <w:rFonts w:eastAsia="Times New Roman"/>
        </w:rPr>
        <w:t xml:space="preserve"> </w:t>
      </w:r>
      <w:r w:rsidR="009B6163">
        <w:rPr>
          <w:rFonts w:eastAsia="Times New Roman"/>
        </w:rPr>
        <w:t xml:space="preserve">programmatically </w:t>
      </w:r>
      <w:r>
        <w:rPr>
          <w:rFonts w:eastAsia="Times New Roman"/>
        </w:rPr>
        <w:t xml:space="preserve">automate </w:t>
      </w:r>
      <w:r w:rsidR="00B73C2C">
        <w:rPr>
          <w:rFonts w:eastAsia="Times New Roman"/>
        </w:rPr>
        <w:t xml:space="preserve">the </w:t>
      </w:r>
      <w:r>
        <w:rPr>
          <w:rFonts w:eastAsia="Times New Roman"/>
        </w:rPr>
        <w:t xml:space="preserve">processing and evaluation of </w:t>
      </w:r>
      <w:r w:rsidR="00B73C2C">
        <w:rPr>
          <w:rFonts w:eastAsia="Times New Roman"/>
        </w:rPr>
        <w:t xml:space="preserve">sequence data </w:t>
      </w:r>
      <w:r w:rsidR="009D2329">
        <w:rPr>
          <w:rFonts w:eastAsia="Times New Roman"/>
        </w:rPr>
        <w:t xml:space="preserve">will become </w:t>
      </w:r>
      <w:r>
        <w:rPr>
          <w:rFonts w:eastAsia="Times New Roman"/>
        </w:rPr>
        <w:t>increasingly important.</w:t>
      </w:r>
      <w:r w:rsidR="00414018">
        <w:rPr>
          <w:rFonts w:eastAsia="Times New Roman"/>
        </w:rPr>
        <w:t xml:space="preserve"> Ultimately, the goal</w:t>
      </w:r>
      <w:r w:rsidR="006E40FB">
        <w:rPr>
          <w:rFonts w:eastAsia="Times New Roman"/>
        </w:rPr>
        <w:t xml:space="preserve"> </w:t>
      </w:r>
      <w:r w:rsidR="00BC584E">
        <w:rPr>
          <w:rFonts w:eastAsia="Times New Roman"/>
        </w:rPr>
        <w:t xml:space="preserve">in generating </w:t>
      </w:r>
      <w:r w:rsidR="00BC584E">
        <w:rPr>
          <w:rFonts w:eastAsia="Times New Roman"/>
          <w:i/>
        </w:rPr>
        <w:t>de novo</w:t>
      </w:r>
      <w:r w:rsidR="00BC584E">
        <w:rPr>
          <w:rFonts w:eastAsia="Times New Roman"/>
        </w:rPr>
        <w:t xml:space="preserve"> transcriptomes</w:t>
      </w:r>
      <w:r w:rsidR="00414018">
        <w:rPr>
          <w:rFonts w:eastAsia="Times New Roman"/>
        </w:rPr>
        <w:t xml:space="preserve"> is to create the best possible reference against which downstream analyses can be accurately based.</w:t>
      </w:r>
      <w:r>
        <w:rPr>
          <w:rFonts w:eastAsia="Times New Roman"/>
        </w:rPr>
        <w:t xml:space="preserve"> </w:t>
      </w:r>
      <w:r w:rsidR="00F428E0">
        <w:rPr>
          <w:rFonts w:eastAsia="Times New Roman"/>
        </w:rPr>
        <w:t xml:space="preserve">This study demonstrated that </w:t>
      </w:r>
      <w:r w:rsidR="00B73C2C">
        <w:rPr>
          <w:rFonts w:eastAsia="Times New Roman"/>
        </w:rPr>
        <w:t>re-analysis of</w:t>
      </w:r>
      <w:r w:rsidR="00511B8D">
        <w:rPr>
          <w:rFonts w:eastAsia="Times New Roman"/>
        </w:rPr>
        <w:t xml:space="preserve"> </w:t>
      </w:r>
      <w:r w:rsidR="00641DBC">
        <w:rPr>
          <w:rFonts w:eastAsia="Times New Roman"/>
        </w:rPr>
        <w:t xml:space="preserve">old </w:t>
      </w:r>
      <w:r w:rsidR="00787ACC">
        <w:rPr>
          <w:rFonts w:eastAsia="Times New Roman"/>
        </w:rPr>
        <w:t>data</w:t>
      </w:r>
      <w:r w:rsidR="00405CCF">
        <w:rPr>
          <w:rFonts w:eastAsia="Times New Roman"/>
        </w:rPr>
        <w:t xml:space="preserve"> </w:t>
      </w:r>
      <w:r w:rsidR="005F13DF">
        <w:rPr>
          <w:rFonts w:eastAsia="Times New Roman"/>
        </w:rPr>
        <w:t>with new tools and</w:t>
      </w:r>
      <w:r w:rsidR="00B51396">
        <w:rPr>
          <w:rFonts w:eastAsia="Times New Roman"/>
        </w:rPr>
        <w:t xml:space="preserve"> methods</w:t>
      </w:r>
      <w:r w:rsidR="005F13DF">
        <w:rPr>
          <w:rFonts w:eastAsia="Times New Roman"/>
        </w:rPr>
        <w:t xml:space="preserve"> </w:t>
      </w:r>
      <w:r w:rsidR="00B51396">
        <w:rPr>
          <w:rFonts w:eastAsia="Times New Roman"/>
        </w:rPr>
        <w:t>improved</w:t>
      </w:r>
      <w:r w:rsidR="00405CCF">
        <w:rPr>
          <w:rFonts w:eastAsia="Times New Roman"/>
        </w:rPr>
        <w:t xml:space="preserve"> </w:t>
      </w:r>
      <w:r w:rsidR="00B25EC1">
        <w:rPr>
          <w:rFonts w:eastAsia="Times New Roman"/>
        </w:rPr>
        <w:t xml:space="preserve">the quality of </w:t>
      </w:r>
      <w:r w:rsidR="00352F68">
        <w:rPr>
          <w:rFonts w:eastAsia="Times New Roman"/>
        </w:rPr>
        <w:t xml:space="preserve">the reference </w:t>
      </w:r>
      <w:r w:rsidR="00F76DC6">
        <w:rPr>
          <w:rFonts w:eastAsia="Times New Roman"/>
        </w:rPr>
        <w:t>assemb</w:t>
      </w:r>
      <w:r w:rsidR="00414018">
        <w:rPr>
          <w:rFonts w:eastAsia="Times New Roman"/>
        </w:rPr>
        <w:t xml:space="preserve">ly </w:t>
      </w:r>
      <w:r w:rsidR="00B73C2C">
        <w:rPr>
          <w:rFonts w:eastAsia="Times New Roman"/>
        </w:rPr>
        <w:t xml:space="preserve">through an expansion of </w:t>
      </w:r>
      <w:r>
        <w:rPr>
          <w:rFonts w:eastAsia="Times New Roman"/>
        </w:rPr>
        <w:t>the gene catalogue of the dataset</w:t>
      </w:r>
      <w:r w:rsidR="00641DBC">
        <w:rPr>
          <w:rFonts w:eastAsia="Times New Roman"/>
        </w:rPr>
        <w:t>.</w:t>
      </w:r>
      <w:r w:rsidR="00B25EC1">
        <w:rPr>
          <w:rFonts w:eastAsia="Times New Roman"/>
        </w:rPr>
        <w:t xml:space="preserve"> </w:t>
      </w:r>
      <w:r>
        <w:rPr>
          <w:rFonts w:eastAsia="Times New Roman"/>
        </w:rPr>
        <w:t xml:space="preserve">Notably, these improvements arose without further experimentation or sequencing. </w:t>
      </w:r>
    </w:p>
    <w:p w14:paraId="7BFB7725" w14:textId="77777777" w:rsidR="00585300" w:rsidRDefault="00585300" w:rsidP="00437FD4">
      <w:pPr>
        <w:pStyle w:val="Normal11"/>
        <w:spacing w:line="240" w:lineRule="auto"/>
        <w:rPr>
          <w:rFonts w:eastAsia="Times New Roman"/>
        </w:rPr>
      </w:pPr>
    </w:p>
    <w:p w14:paraId="3D61B47C" w14:textId="28BCFDC1" w:rsidR="006E40FB" w:rsidRDefault="00585300" w:rsidP="00437FD4">
      <w:pPr>
        <w:pStyle w:val="Normal11"/>
        <w:spacing w:line="240" w:lineRule="auto"/>
        <w:rPr>
          <w:rFonts w:eastAsia="Times New Roman"/>
        </w:rPr>
      </w:pPr>
      <w:r>
        <w:rPr>
          <w:rFonts w:eastAsia="Times New Roman"/>
        </w:rPr>
        <w:t xml:space="preserve">With the growing volume of nucleic acid data in centralized and de-centralized repositories, streamlining methods into pipelines will not only enhance the reproducibility of </w:t>
      </w:r>
      <w:r w:rsidR="009D2329">
        <w:rPr>
          <w:rFonts w:eastAsia="Times New Roman"/>
        </w:rPr>
        <w:t xml:space="preserve">future </w:t>
      </w:r>
      <w:r>
        <w:rPr>
          <w:rFonts w:eastAsia="Times New Roman"/>
        </w:rPr>
        <w:t>analys</w:t>
      </w:r>
      <w:r w:rsidR="009D2329">
        <w:rPr>
          <w:rFonts w:eastAsia="Times New Roman"/>
        </w:rPr>
        <w:t xml:space="preserve">es, </w:t>
      </w:r>
      <w:r>
        <w:rPr>
          <w:rFonts w:eastAsia="Times New Roman"/>
        </w:rPr>
        <w:t>but will facilitate inter</w:t>
      </w:r>
      <w:r w:rsidR="009D2329">
        <w:rPr>
          <w:rFonts w:eastAsia="Times New Roman"/>
        </w:rPr>
        <w:t>-</w:t>
      </w:r>
      <w:r>
        <w:rPr>
          <w:rFonts w:eastAsia="Times New Roman"/>
        </w:rPr>
        <w:t>comparisons amongst datasets from</w:t>
      </w:r>
      <w:r w:rsidR="009D2329">
        <w:rPr>
          <w:rFonts w:eastAsia="Times New Roman"/>
        </w:rPr>
        <w:t xml:space="preserve"> similar and</w:t>
      </w:r>
      <w:r>
        <w:rPr>
          <w:rFonts w:eastAsia="Times New Roman"/>
        </w:rPr>
        <w:t xml:space="preserve"> diverse. </w:t>
      </w:r>
      <w:r w:rsidR="00497B19">
        <w:rPr>
          <w:rFonts w:eastAsia="Times New Roman"/>
        </w:rPr>
        <w:t xml:space="preserve">Automation tools were key in successfully processing and analyzing this </w:t>
      </w:r>
      <w:r w:rsidR="00B25EC1">
        <w:rPr>
          <w:rFonts w:eastAsia="Times New Roman"/>
        </w:rPr>
        <w:t>lar</w:t>
      </w:r>
      <w:r w:rsidR="00497B19">
        <w:rPr>
          <w:rFonts w:eastAsia="Times New Roman"/>
        </w:rPr>
        <w:t xml:space="preserve">ge collection of </w:t>
      </w:r>
      <w:r w:rsidR="00CF2EF9">
        <w:rPr>
          <w:rFonts w:eastAsia="Times New Roman"/>
        </w:rPr>
        <w:t>678</w:t>
      </w:r>
      <w:r w:rsidR="00F428E0">
        <w:rPr>
          <w:rFonts w:eastAsia="Times New Roman"/>
        </w:rPr>
        <w:t xml:space="preserve"> </w:t>
      </w:r>
      <w:r w:rsidR="00B25EC1">
        <w:rPr>
          <w:rFonts w:eastAsia="Times New Roman"/>
        </w:rPr>
        <w:t>samples</w:t>
      </w:r>
      <w:r w:rsidR="00B85268">
        <w:rPr>
          <w:rFonts w:eastAsia="Times New Roman"/>
        </w:rPr>
        <w:t>.</w:t>
      </w:r>
      <w:r w:rsidR="00497B19">
        <w:rPr>
          <w:rFonts w:eastAsia="Times New Roman"/>
        </w:rPr>
        <w:t xml:space="preserve"> </w:t>
      </w:r>
    </w:p>
    <w:p w14:paraId="7384A703" w14:textId="77777777" w:rsidR="000C6DD5" w:rsidRDefault="000C6DD5" w:rsidP="00437FD4">
      <w:pPr>
        <w:pStyle w:val="Normal11"/>
        <w:spacing w:line="240" w:lineRule="auto"/>
        <w:rPr>
          <w:rFonts w:eastAsia="Times New Roman"/>
        </w:rPr>
      </w:pPr>
    </w:p>
    <w:p w14:paraId="1891A9C1" w14:textId="77777777" w:rsidR="007A7913" w:rsidRDefault="007A7913" w:rsidP="00437FD4">
      <w:pPr>
        <w:pStyle w:val="Normal1"/>
        <w:spacing w:line="240" w:lineRule="auto"/>
        <w:outlineLvl w:val="0"/>
        <w:rPr>
          <w:rFonts w:eastAsia="Times New Roman"/>
          <w:b/>
        </w:rPr>
      </w:pPr>
      <w:r>
        <w:rPr>
          <w:rFonts w:eastAsia="Times New Roman"/>
          <w:b/>
        </w:rPr>
        <w:t>Acknowledgements</w:t>
      </w:r>
    </w:p>
    <w:p w14:paraId="272A0DA8" w14:textId="77777777" w:rsidR="007A7913" w:rsidRDefault="007A7913" w:rsidP="00437FD4">
      <w:pPr>
        <w:pStyle w:val="Normal1"/>
        <w:spacing w:line="240" w:lineRule="auto"/>
        <w:rPr>
          <w:rFonts w:eastAsia="Times New Roman"/>
        </w:rPr>
      </w:pPr>
    </w:p>
    <w:p w14:paraId="135AB6E2" w14:textId="56FC2B43" w:rsidR="007A7913" w:rsidRDefault="003069A4" w:rsidP="00437FD4">
      <w:pPr>
        <w:pStyle w:val="Normal1"/>
        <w:spacing w:line="240" w:lineRule="auto"/>
        <w:rPr>
          <w:rFonts w:eastAsia="Times New Roman"/>
        </w:rPr>
      </w:pPr>
      <w:r>
        <w:rPr>
          <w:rFonts w:eastAsia="Times New Roman"/>
        </w:rPr>
        <w:t xml:space="preserve">Camille Scott, </w:t>
      </w:r>
      <w:r w:rsidR="00B43870">
        <w:rPr>
          <w:rFonts w:eastAsia="Times New Roman"/>
        </w:rPr>
        <w:t xml:space="preserve">Luiz </w:t>
      </w:r>
      <w:proofErr w:type="spellStart"/>
      <w:r w:rsidR="00B43870">
        <w:rPr>
          <w:rFonts w:eastAsia="Times New Roman"/>
        </w:rPr>
        <w:t>Irber</w:t>
      </w:r>
      <w:proofErr w:type="spellEnd"/>
      <w:r w:rsidR="006869C6">
        <w:rPr>
          <w:rFonts w:eastAsia="Times New Roman"/>
        </w:rPr>
        <w:t>,</w:t>
      </w:r>
      <w:r w:rsidR="00B43870">
        <w:rPr>
          <w:rFonts w:eastAsia="Times New Roman"/>
        </w:rPr>
        <w:t xml:space="preserve"> </w:t>
      </w:r>
      <w:r w:rsidR="002A0153">
        <w:rPr>
          <w:rFonts w:eastAsia="Times New Roman"/>
        </w:rPr>
        <w:t xml:space="preserve">Daniel </w:t>
      </w:r>
      <w:proofErr w:type="spellStart"/>
      <w:r w:rsidR="002A0153">
        <w:rPr>
          <w:rFonts w:eastAsia="Times New Roman"/>
        </w:rPr>
        <w:t>Standage</w:t>
      </w:r>
      <w:proofErr w:type="spellEnd"/>
      <w:r w:rsidR="002A0153">
        <w:rPr>
          <w:rFonts w:eastAsia="Times New Roman"/>
        </w:rPr>
        <w:t xml:space="preserve">, </w:t>
      </w:r>
      <w:r w:rsidR="00B43870">
        <w:rPr>
          <w:rFonts w:eastAsia="Times New Roman"/>
        </w:rPr>
        <w:t>and other members of the Data Intensive Bio</w:t>
      </w:r>
      <w:r w:rsidR="00552655">
        <w:rPr>
          <w:rFonts w:eastAsia="Times New Roman"/>
        </w:rPr>
        <w:t xml:space="preserve">logy lab at UC Davis provided helpful </w:t>
      </w:r>
      <w:r w:rsidR="00B43870">
        <w:rPr>
          <w:rFonts w:eastAsia="Times New Roman"/>
        </w:rPr>
        <w:t>assista</w:t>
      </w:r>
      <w:r w:rsidR="00CF782D">
        <w:rPr>
          <w:rFonts w:eastAsia="Times New Roman"/>
        </w:rPr>
        <w:t xml:space="preserve">nce with troubleshooting the </w:t>
      </w:r>
      <w:r w:rsidR="00B43870">
        <w:rPr>
          <w:rFonts w:eastAsia="Times New Roman"/>
        </w:rPr>
        <w:t>assembly</w:t>
      </w:r>
      <w:r w:rsidR="00552655">
        <w:rPr>
          <w:rFonts w:eastAsia="Times New Roman"/>
        </w:rPr>
        <w:t>, annotation</w:t>
      </w:r>
      <w:r w:rsidR="00CF782D">
        <w:rPr>
          <w:rFonts w:eastAsia="Times New Roman"/>
        </w:rPr>
        <w:t xml:space="preserve"> and eva</w:t>
      </w:r>
      <w:r w:rsidR="00B43870">
        <w:rPr>
          <w:rFonts w:eastAsia="Times New Roman"/>
        </w:rPr>
        <w:t>l</w:t>
      </w:r>
      <w:r w:rsidR="00CF782D">
        <w:rPr>
          <w:rFonts w:eastAsia="Times New Roman"/>
        </w:rPr>
        <w:t>u</w:t>
      </w:r>
      <w:r w:rsidR="00B43870">
        <w:rPr>
          <w:rFonts w:eastAsia="Times New Roman"/>
        </w:rPr>
        <w:t>ation pipeline.</w:t>
      </w:r>
      <w:r w:rsidR="00552655">
        <w:rPr>
          <w:rFonts w:eastAsia="Times New Roman"/>
        </w:rPr>
        <w:t xml:space="preserve"> Funding was provided from the </w:t>
      </w:r>
      <w:r w:rsidR="007A7913">
        <w:rPr>
          <w:rFonts w:eastAsia="Times New Roman"/>
        </w:rPr>
        <w:t>Gordon and Betty Moore Foundation under award number GBMF4551</w:t>
      </w:r>
      <w:r w:rsidR="00CF782D">
        <w:rPr>
          <w:rFonts w:eastAsia="Times New Roman"/>
        </w:rPr>
        <w:t xml:space="preserve"> to CTB</w:t>
      </w:r>
      <w:r w:rsidR="007A7913">
        <w:rPr>
          <w:rFonts w:eastAsia="Times New Roman"/>
        </w:rPr>
        <w:t xml:space="preserve">. Scripts were tested and run on </w:t>
      </w:r>
      <w:r w:rsidR="008841C3">
        <w:rPr>
          <w:rFonts w:eastAsia="Times New Roman"/>
        </w:rPr>
        <w:t xml:space="preserve">the </w:t>
      </w:r>
      <w:r w:rsidR="007A7913">
        <w:rPr>
          <w:rFonts w:eastAsia="Times New Roman"/>
        </w:rPr>
        <w:t xml:space="preserve">MSU HPCC and NSF-XSEDE Jetstream </w:t>
      </w:r>
      <w:r w:rsidR="009B6163">
        <w:rPr>
          <w:rFonts w:eastAsia="Times New Roman"/>
        </w:rPr>
        <w:t xml:space="preserve">cloud platform </w:t>
      </w:r>
      <w:r w:rsidR="007A7913">
        <w:rPr>
          <w:rFonts w:eastAsia="Times New Roman"/>
        </w:rPr>
        <w:t>with allocation TG-BIO160028.</w:t>
      </w:r>
    </w:p>
    <w:p w14:paraId="1A26AF35" w14:textId="77777777" w:rsidR="007A7913" w:rsidRDefault="007A7913" w:rsidP="00437FD4">
      <w:pPr>
        <w:pStyle w:val="Normal1"/>
        <w:spacing w:line="240" w:lineRule="auto"/>
        <w:rPr>
          <w:rFonts w:eastAsia="Times New Roman"/>
        </w:rPr>
      </w:pPr>
    </w:p>
    <w:p w14:paraId="02B5ECA0" w14:textId="77777777" w:rsidR="002066AA" w:rsidRDefault="002066AA">
      <w:pPr>
        <w:rPr>
          <w:rFonts w:eastAsia="Times New Roman"/>
          <w:b/>
        </w:rPr>
      </w:pPr>
      <w:r>
        <w:rPr>
          <w:rFonts w:eastAsia="Times New Roman"/>
          <w:b/>
        </w:rPr>
        <w:br w:type="page"/>
      </w:r>
    </w:p>
    <w:p w14:paraId="591C3315" w14:textId="2B374745" w:rsidR="007A7913" w:rsidRDefault="007A7913" w:rsidP="00437FD4">
      <w:pPr>
        <w:pStyle w:val="Normal1"/>
        <w:spacing w:line="240" w:lineRule="auto"/>
        <w:outlineLvl w:val="0"/>
        <w:rPr>
          <w:rFonts w:eastAsia="Times New Roman"/>
          <w:b/>
        </w:rPr>
      </w:pPr>
      <w:bookmarkStart w:id="1" w:name="_GoBack"/>
      <w:bookmarkEnd w:id="1"/>
      <w:r>
        <w:rPr>
          <w:rFonts w:eastAsia="Times New Roman"/>
          <w:b/>
        </w:rPr>
        <w:lastRenderedPageBreak/>
        <w:t>References</w:t>
      </w:r>
    </w:p>
    <w:p w14:paraId="29E09AA0" w14:textId="77777777" w:rsidR="007A7913" w:rsidRDefault="007A7913" w:rsidP="00437FD4">
      <w:pPr>
        <w:pStyle w:val="Normal1"/>
        <w:spacing w:line="240" w:lineRule="auto"/>
        <w:rPr>
          <w:rFonts w:eastAsia="Times New Roman"/>
          <w:b/>
        </w:rPr>
      </w:pPr>
    </w:p>
    <w:p w14:paraId="10B1491A" w14:textId="06FE0BF7" w:rsidR="00C71827" w:rsidRPr="00C71827" w:rsidRDefault="00044F9E" w:rsidP="00C71827">
      <w:pPr>
        <w:widowControl w:val="0"/>
        <w:autoSpaceDE w:val="0"/>
        <w:autoSpaceDN w:val="0"/>
        <w:adjustRightInd w:val="0"/>
        <w:spacing w:line="240" w:lineRule="auto"/>
        <w:rPr>
          <w:rFonts w:eastAsia="Times New Roman"/>
          <w:noProof/>
        </w:rPr>
      </w:pPr>
      <w:r>
        <w:rPr>
          <w:rFonts w:eastAsia="Times New Roman"/>
        </w:rPr>
        <w:fldChar w:fldCharType="begin" w:fldLock="1"/>
      </w:r>
      <w:r>
        <w:rPr>
          <w:rFonts w:eastAsia="Times New Roman"/>
        </w:rPr>
        <w:instrText xml:space="preserve">ADDIN Mendeley Bibliography CSL_BIBLIOGRAPHY </w:instrText>
      </w:r>
      <w:r>
        <w:rPr>
          <w:rFonts w:eastAsia="Times New Roman"/>
        </w:rPr>
        <w:fldChar w:fldCharType="separate"/>
      </w:r>
      <w:r w:rsidR="00C71827" w:rsidRPr="00C71827">
        <w:rPr>
          <w:rFonts w:eastAsia="Times New Roman"/>
          <w:noProof/>
        </w:rPr>
        <w:t xml:space="preserve">1. Geniza M, Jaiswal P. Tools for building </w:t>
      </w:r>
      <w:r w:rsidR="00C71827" w:rsidRPr="00AB5E3B">
        <w:rPr>
          <w:rFonts w:eastAsia="Times New Roman"/>
          <w:i/>
          <w:noProof/>
        </w:rPr>
        <w:t>de novo</w:t>
      </w:r>
      <w:r w:rsidR="00C71827" w:rsidRPr="00C71827">
        <w:rPr>
          <w:rFonts w:eastAsia="Times New Roman"/>
          <w:noProof/>
        </w:rPr>
        <w:t xml:space="preserve"> transcriptome assembly. Curr. Plant Biol. 2017;11–12:41–5. </w:t>
      </w:r>
    </w:p>
    <w:p w14:paraId="7C4E1CCB"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2. Tulin S, Aguiar D, Istrail S, Smith J. A quantitative reference transcriptome for </w:t>
      </w:r>
      <w:r w:rsidRPr="00AB5E3B">
        <w:rPr>
          <w:rFonts w:eastAsia="Times New Roman"/>
          <w:i/>
          <w:noProof/>
        </w:rPr>
        <w:t>Nematostella vectensis</w:t>
      </w:r>
      <w:r w:rsidRPr="00C71827">
        <w:rPr>
          <w:rFonts w:eastAsia="Times New Roman"/>
          <w:noProof/>
        </w:rPr>
        <w:t xml:space="preserve"> early embryonic development: A pipeline for </w:t>
      </w:r>
      <w:r w:rsidRPr="00AB5E3B">
        <w:rPr>
          <w:rFonts w:eastAsia="Times New Roman"/>
          <w:i/>
          <w:noProof/>
        </w:rPr>
        <w:t>de novo</w:t>
      </w:r>
      <w:r w:rsidRPr="00C71827">
        <w:rPr>
          <w:rFonts w:eastAsia="Times New Roman"/>
          <w:noProof/>
        </w:rPr>
        <w:t xml:space="preserve"> assembly in emerging model systems. Evodevo. 2013;4. </w:t>
      </w:r>
    </w:p>
    <w:p w14:paraId="5BB39A58"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3. Mittal VK, McDonald JF. De novo assembly and characterization of breast cancer transcriptomes identifies large numbers of novel fusion-gene transcripts of potential functional significance. BMC Med. Genomics. BioMed Central; 2017;10:53. </w:t>
      </w:r>
    </w:p>
    <w:p w14:paraId="143512E4"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4. Yang S, Liu H-D, Qiang Z, Zhang H-J, Zhi-Dong Z, Li Y-D, et al. ScienceDirect High-throughput sequencing of highbush blueberry transcriptome and analysis of basic helix-loop-helix transcription factors. J. Integr. Agric. 2017;16:591–604. </w:t>
      </w:r>
    </w:p>
    <w:p w14:paraId="53225E0A"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5. Suárez-Vega A, Gutiérrez-Gil B, Klopp C, Tosser-Klopp G, Arranz J-J. Comprehensive RNA-Seq profiling to evaluate lactating sheep mammary gland transcriptome. Sci. Data. Nature Publishing Group; 2016;3:160051. </w:t>
      </w:r>
    </w:p>
    <w:p w14:paraId="687E7BB9"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6. Carruthers M, Yurchenko AA, Augley JJ, Adams CE, Herzyk P, Elmer KR. De novo transcriptome assembly, annotation and comparison of four ecological and evolutionary model salmonid fish species. BMC Genomics. 2018;19. </w:t>
      </w:r>
    </w:p>
    <w:p w14:paraId="575D5D18"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7. Mansour TA, Rosenthal JJC, Brown CT, Roberson LM. Transcriptome of the Caribbean stony coral </w:t>
      </w:r>
      <w:r w:rsidRPr="00AB5E3B">
        <w:rPr>
          <w:rFonts w:eastAsia="Times New Roman"/>
          <w:i/>
          <w:noProof/>
        </w:rPr>
        <w:t>Porites astreoides</w:t>
      </w:r>
      <w:r w:rsidRPr="00C71827">
        <w:rPr>
          <w:rFonts w:eastAsia="Times New Roman"/>
          <w:noProof/>
        </w:rPr>
        <w:t xml:space="preserve"> from three developmental stages. Gigascience. 2016;5. </w:t>
      </w:r>
    </w:p>
    <w:p w14:paraId="33C94958"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8. Frischkorn KR, Harke MJ, Gobler CJ, Dyhrman ST. De novo assembly of </w:t>
      </w:r>
      <w:r w:rsidRPr="00AB5E3B">
        <w:rPr>
          <w:rFonts w:eastAsia="Times New Roman"/>
          <w:i/>
          <w:noProof/>
        </w:rPr>
        <w:t>Aureococcus anophagefferens</w:t>
      </w:r>
      <w:r w:rsidRPr="00C71827">
        <w:rPr>
          <w:rFonts w:eastAsia="Times New Roman"/>
          <w:noProof/>
        </w:rPr>
        <w:t xml:space="preserve"> transcriptomes reveals diverse responses to the low nutrient and low light conditions present during blooms. Front. Microbiol. Frontiers; 2014;5:375. </w:t>
      </w:r>
    </w:p>
    <w:p w14:paraId="4C0F96D3"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9. Mansour TA, Scott EY, Finno CJ, Bellone RR, Mienaltowski MJ, Penedo MC, et al. Tissue resolved, gene structure refined equine transcriptome. BMC Genomics. BMC Genomics; 2017;18:103. </w:t>
      </w:r>
    </w:p>
    <w:p w14:paraId="0D19FF09" w14:textId="0A0CDD3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10. Gonzalez VL, Andrade SCS, Bieler R, Collins TM, Dunn CW, Mikkelsen PM, et al. A phylogenetic backbone for Bivalvia: an RNA-seq approach. Proc. R. Soc. B Biol. Sci. 2015;282:20142332–20142332. </w:t>
      </w:r>
    </w:p>
    <w:p w14:paraId="3959C2B4" w14:textId="118C302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11. Müller M, Seifert S, Lübbe T, Leuschner C, Finkeldey R. </w:t>
      </w:r>
      <w:r w:rsidRPr="002066AA">
        <w:rPr>
          <w:rFonts w:eastAsia="Times New Roman"/>
          <w:i/>
          <w:noProof/>
        </w:rPr>
        <w:t>De novo</w:t>
      </w:r>
      <w:r w:rsidRPr="00C71827">
        <w:rPr>
          <w:rFonts w:eastAsia="Times New Roman"/>
          <w:noProof/>
        </w:rPr>
        <w:t xml:space="preserve"> transcriptome assembly and analysis of differential gene expression in response to drought in European beech. Chen Z-H, editor. PLoS One. 2017;12:e0184167. </w:t>
      </w:r>
    </w:p>
    <w:p w14:paraId="438F4357"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12. Heikkinen LK, Kesäniemi JE, Knott KE. </w:t>
      </w:r>
      <w:r w:rsidRPr="002066AA">
        <w:rPr>
          <w:rFonts w:eastAsia="Times New Roman"/>
          <w:i/>
          <w:noProof/>
        </w:rPr>
        <w:t>De novo</w:t>
      </w:r>
      <w:r w:rsidRPr="00C71827">
        <w:rPr>
          <w:rFonts w:eastAsia="Times New Roman"/>
          <w:noProof/>
        </w:rPr>
        <w:t xml:space="preserve"> transcriptome assembly and developmental mode specific gene expression of </w:t>
      </w:r>
      <w:r w:rsidRPr="002066AA">
        <w:rPr>
          <w:rFonts w:eastAsia="Times New Roman"/>
          <w:i/>
          <w:noProof/>
        </w:rPr>
        <w:t>Pygospio elegans</w:t>
      </w:r>
      <w:r w:rsidRPr="00C71827">
        <w:rPr>
          <w:rFonts w:eastAsia="Times New Roman"/>
          <w:noProof/>
        </w:rPr>
        <w:t xml:space="preserve">. Evol. Dev. 2017;19:205–17. </w:t>
      </w:r>
    </w:p>
    <w:p w14:paraId="6A17332D" w14:textId="3D342F0D"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13. Li F, Wang L, Lan Q, Yang H, Li Y, Liu X, et al. RNA-Seq analysis and gene discovery of Andrias davidianus using Illumina short read sequencing. PLoS One. 2015;10:e0123730. </w:t>
      </w:r>
    </w:p>
    <w:p w14:paraId="171325A2" w14:textId="762E1B4F"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14. Yu J, Lou Y, Zhao A. Transcriptome analysis of follicles reveals the importance of autophagy and hormones in regulating broodiness of Zhedong white goose. Sci. Rep. 2016;6:36877. </w:t>
      </w:r>
    </w:p>
    <w:p w14:paraId="54977AFD" w14:textId="42FF3A26"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15. Seo M, Kim K, Yoon J, Jeong JY, Lee HJ, Cho S, et al. RNA-seq analysis for detecting quantitative trait-associated genes. Sci. Rep. 2016;6:24375. </w:t>
      </w:r>
    </w:p>
    <w:p w14:paraId="52560C28" w14:textId="41229E88"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16. Pedrotty DM, Morley </w:t>
      </w:r>
      <w:r w:rsidR="002066AA">
        <w:rPr>
          <w:rFonts w:eastAsia="Times New Roman"/>
          <w:noProof/>
        </w:rPr>
        <w:t>MP, Cappola TP. Transcriptomic biomarkers of cardiovascular d</w:t>
      </w:r>
      <w:r w:rsidRPr="00C71827">
        <w:rPr>
          <w:rFonts w:eastAsia="Times New Roman"/>
          <w:noProof/>
        </w:rPr>
        <w:t xml:space="preserve">isease. Prog. Cardiovasc. Dis. 2012;55:64–9. </w:t>
      </w:r>
    </w:p>
    <w:p w14:paraId="4A1D48FA"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17. Conesa A, Madrigal P, Tarazona S, Gomez-Cabrero D, Cervera A, McPherson A, et al. A survey of best practices for RNA-seq data analysis. Genome Biol. 2016;17:13. </w:t>
      </w:r>
    </w:p>
    <w:p w14:paraId="60856E9E" w14:textId="68288F1C"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lastRenderedPageBreak/>
        <w:t xml:space="preserve">18. Grabherr MG, Haas BJ, Yassour M, Levin JZ, Thompson DA, Amit I, et al. Full-length transcriptome assembly from RNA-Seq data without a reference genome. Nat. Biotechnol. 2011;29:644–52. </w:t>
      </w:r>
    </w:p>
    <w:p w14:paraId="79F18E65" w14:textId="36D0AADD"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19. Xie Y, Wu G, Tang J, Luo R, Patterson J, Liu S, et al. SOAPdenovo-Trans: De novo transcriptome assembly with short RNA-Seq reads. Bioinformatics. 2014;30:1660–6. </w:t>
      </w:r>
    </w:p>
    <w:p w14:paraId="42F0A137"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20. Robertson G, Schein J, Chiu R, Corbett R, Field M, Jackman SD, et al. </w:t>
      </w:r>
      <w:r w:rsidRPr="002066AA">
        <w:rPr>
          <w:rFonts w:eastAsia="Times New Roman"/>
          <w:i/>
          <w:noProof/>
        </w:rPr>
        <w:t>De novo</w:t>
      </w:r>
      <w:r w:rsidRPr="00C71827">
        <w:rPr>
          <w:rFonts w:eastAsia="Times New Roman"/>
          <w:noProof/>
        </w:rPr>
        <w:t xml:space="preserve"> assembly and analysis of RNA-seq data. Nat. Methods. 2010;7:909–12. </w:t>
      </w:r>
    </w:p>
    <w:p w14:paraId="2465A3CF"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21. Schulz MH, Zerbino DR, Vingron M, Birney E. Oases: Robust </w:t>
      </w:r>
      <w:r w:rsidRPr="002066AA">
        <w:rPr>
          <w:rFonts w:eastAsia="Times New Roman"/>
          <w:i/>
          <w:noProof/>
        </w:rPr>
        <w:t>de novo</w:t>
      </w:r>
      <w:r w:rsidRPr="00C71827">
        <w:rPr>
          <w:rFonts w:eastAsia="Times New Roman"/>
          <w:noProof/>
        </w:rPr>
        <w:t xml:space="preserve"> RNA-seq assembly across the dynamic range of expression levels. Bioinformatics. Oxford University Press; 2012;28:1086–92. </w:t>
      </w:r>
    </w:p>
    <w:p w14:paraId="6A49F418" w14:textId="3197F5E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22. Bankevich A, Nurk S, Antipov D, Gurevich AA, Dvorkin M, Kul</w:t>
      </w:r>
      <w:r w:rsidR="002066AA">
        <w:rPr>
          <w:rFonts w:eastAsia="Times New Roman"/>
          <w:noProof/>
        </w:rPr>
        <w:t>ikov AS, et al. SPAdes: A new genome assembly algorithm and its applications to single-cell s</w:t>
      </w:r>
      <w:r w:rsidRPr="00C71827">
        <w:rPr>
          <w:rFonts w:eastAsia="Times New Roman"/>
          <w:noProof/>
        </w:rPr>
        <w:t xml:space="preserve">equencing. J. Comput. Biol. 2012;19:455–77. </w:t>
      </w:r>
    </w:p>
    <w:p w14:paraId="322629E4" w14:textId="1616266E"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23. Peng Y, Leung HCM, Yiu SM, Lv MJ, Zhu XG, Chin FYL. IDBA-tran: A more robust </w:t>
      </w:r>
      <w:r w:rsidRPr="002066AA">
        <w:rPr>
          <w:rFonts w:eastAsia="Times New Roman"/>
          <w:i/>
          <w:noProof/>
        </w:rPr>
        <w:t>de novo</w:t>
      </w:r>
      <w:r w:rsidRPr="00C71827">
        <w:rPr>
          <w:rFonts w:eastAsia="Times New Roman"/>
          <w:noProof/>
        </w:rPr>
        <w:t xml:space="preserve"> de Bruijn graph assembler for transcriptomes with uneven expression levels. Bioinformatics. 2013. p. i326–34. </w:t>
      </w:r>
    </w:p>
    <w:p w14:paraId="7D21DC40" w14:textId="701CE653"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24. Kannan S, </w:t>
      </w:r>
      <w:r w:rsidR="002066AA">
        <w:rPr>
          <w:rFonts w:eastAsia="Times New Roman"/>
          <w:noProof/>
        </w:rPr>
        <w:t>Hui J, Mazooji K. Shannon : An information-o</w:t>
      </w:r>
      <w:r w:rsidRPr="00C71827">
        <w:rPr>
          <w:rFonts w:eastAsia="Times New Roman"/>
          <w:noProof/>
        </w:rPr>
        <w:t xml:space="preserve">ptimal </w:t>
      </w:r>
      <w:r w:rsidRPr="002066AA">
        <w:rPr>
          <w:rFonts w:eastAsia="Times New Roman"/>
          <w:i/>
          <w:noProof/>
        </w:rPr>
        <w:t>de</w:t>
      </w:r>
      <w:r w:rsidR="002066AA" w:rsidRPr="002066AA">
        <w:rPr>
          <w:rFonts w:eastAsia="Times New Roman"/>
          <w:i/>
          <w:noProof/>
        </w:rPr>
        <w:t xml:space="preserve"> n</w:t>
      </w:r>
      <w:r w:rsidRPr="002066AA">
        <w:rPr>
          <w:rFonts w:eastAsia="Times New Roman"/>
          <w:i/>
          <w:noProof/>
        </w:rPr>
        <w:t>ovo</w:t>
      </w:r>
      <w:r w:rsidRPr="00C71827">
        <w:rPr>
          <w:rFonts w:eastAsia="Times New Roman"/>
          <w:noProof/>
        </w:rPr>
        <w:t xml:space="preserve"> RNA-Seq Assembler.</w:t>
      </w:r>
      <w:r w:rsidR="002066AA" w:rsidRPr="002066AA">
        <w:t xml:space="preserve"> </w:t>
      </w:r>
      <w:r w:rsidR="002066AA" w:rsidRPr="002066AA">
        <w:rPr>
          <w:rFonts w:eastAsia="Times New Roman"/>
          <w:noProof/>
        </w:rPr>
        <w:t>biorxiv</w:t>
      </w:r>
      <w:r w:rsidR="002066AA">
        <w:rPr>
          <w:rFonts w:eastAsia="Times New Roman"/>
          <w:noProof/>
        </w:rPr>
        <w:t>.</w:t>
      </w:r>
      <w:r w:rsidRPr="00C71827">
        <w:rPr>
          <w:rFonts w:eastAsia="Times New Roman"/>
          <w:noProof/>
        </w:rPr>
        <w:t xml:space="preserve"> 2016;1–14. </w:t>
      </w:r>
    </w:p>
    <w:p w14:paraId="170B8DF2" w14:textId="67833DF8"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25. Chang Z, Wang. Z, Li G. The impacts of read length and transcriptome complexity for </w:t>
      </w:r>
      <w:r w:rsidRPr="002066AA">
        <w:rPr>
          <w:rFonts w:eastAsia="Times New Roman"/>
          <w:i/>
          <w:noProof/>
        </w:rPr>
        <w:t>de ovo</w:t>
      </w:r>
      <w:r w:rsidRPr="00C71827">
        <w:rPr>
          <w:rFonts w:eastAsia="Times New Roman"/>
          <w:noProof/>
        </w:rPr>
        <w:t xml:space="preserve"> assembly: A simulation study. PLoS One. Public Library of Science; 2014;9:e94825. </w:t>
      </w:r>
    </w:p>
    <w:p w14:paraId="315138C8" w14:textId="108CEDF8"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26. Solomon B, Kingsford C. Fast search of thousands of short-read sequencing experiments. Nat. Biotechnol. 2016;34:300–2. </w:t>
      </w:r>
    </w:p>
    <w:p w14:paraId="13FC2F85"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27. Brown CT, Scott C, Crusoe MR, Sheneman L, Rosenthal J, Howe A. khmer-protocols 0.8.4 documentation. 2013 [cited 2017 Oct 17]; Available from: https://figshare.com/articles/khmer_protocols_0_8_3_documentation/878460</w:t>
      </w:r>
    </w:p>
    <w:p w14:paraId="4CB7B325" w14:textId="1FBCEAA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28. Bolger AM, Lohse M, Usadel B. Trimmomatic: A flexible trimmer for Illumina sequence data. Bioinformatics. 2014;30:2114–20. </w:t>
      </w:r>
    </w:p>
    <w:p w14:paraId="3E606443"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29. Crusoe MR, Alameldin HF, Awad S, Boucher E, Caldwell A, Cartwright R, et al. The khmer software package: enabling efficient nucleotide sequence analysis. F1000Research [Internet]. 2015 [cited 2017 Oct 17];4. Available from: http://f1000research.com/articles/4-900/v1</w:t>
      </w:r>
    </w:p>
    <w:p w14:paraId="12F345AB"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30. Zhang Q, Awad S, Brown C. Crossing the streams: a framework for streaming analysis of short DNA sequencing reads. PeeJ Prepr. 2015;0–27. </w:t>
      </w:r>
    </w:p>
    <w:p w14:paraId="19C4771B"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31. Keeling PJ, Burki F, Wilcox HM, Allam B, Allen EE, Amaral-Zettler LA, et al. The Marine Microbial Eukaryote Transcriptome Sequencing Project (MMETSP): Illuminating the Functional Diversity of Eukaryotic Life in the Oceans through Transcriptome Sequencing. Roberts RG, editor. PLoS Biol. Public Library of Science; 2014;12:e1001889. </w:t>
      </w:r>
    </w:p>
    <w:p w14:paraId="211A1350" w14:textId="1AED5C4A"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32. Caron DA, Alexander H, Allen AE, Archibald JM, Armbrust EV, Bachy C, et al. Probing the evolution, ecology and physiology of marine protists using transcriptomics. Nat. Rev. Microbiol. </w:t>
      </w:r>
      <w:r w:rsidR="002066AA">
        <w:rPr>
          <w:rFonts w:eastAsia="Times New Roman"/>
          <w:noProof/>
        </w:rPr>
        <w:t>2016;15:6–20.</w:t>
      </w:r>
    </w:p>
    <w:p w14:paraId="0063A900" w14:textId="1EFA4DBD"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33. Durkin CA, Koester JA, Bender SJ, Armbrust EV. The evolution of silicon transporters in diatoms. J. Phycol. 2016;52:716–31. </w:t>
      </w:r>
    </w:p>
    <w:p w14:paraId="0A571CAD" w14:textId="43181356"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34. Groussman RD, Parker MS, Armbrust EV. Diversity and evolutionary history of iron metabolism genes in diatoms. PLoS One. 2015;10:e0129081. </w:t>
      </w:r>
    </w:p>
    <w:p w14:paraId="4AF3CAC0"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35. Harke MJ, Juhl AR, Haley ST, Alexander H, Dyhrman ST. Conserved transcriptional responses to nutrient stress in bloom-forming algae. Front. Microbiol. Frontiers; 2017;8:1279. </w:t>
      </w:r>
    </w:p>
    <w:p w14:paraId="05B60EEC" w14:textId="65432F1D"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36. Koid AE, Liu Z, Terrado R, Jones AC, Caron DA, Heidelberg KB. Comparative </w:t>
      </w:r>
      <w:r w:rsidRPr="00C71827">
        <w:rPr>
          <w:rFonts w:eastAsia="Times New Roman"/>
          <w:noProof/>
        </w:rPr>
        <w:lastRenderedPageBreak/>
        <w:t xml:space="preserve">transcriptome analysis of four prymnesiophyte algae. PLoS One. 2014;9:e97801. </w:t>
      </w:r>
    </w:p>
    <w:p w14:paraId="34671C7F"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37. Alkalaeva E, Mikhailova T. Reassigning stop codons via translation termination: How a few eukaryotes broke the dogma. BioEssays. 2017;39:1600213. </w:t>
      </w:r>
    </w:p>
    <w:p w14:paraId="72BD06C8" w14:textId="0126F51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38. Heaphy SM, Mariotti M, Gladyshev VN,</w:t>
      </w:r>
      <w:r w:rsidR="002066AA">
        <w:rPr>
          <w:rFonts w:eastAsia="Times New Roman"/>
          <w:noProof/>
        </w:rPr>
        <w:t xml:space="preserve"> Atkins JF, Baranov P V. Novel ciliate genetic code variants including the r</w:t>
      </w:r>
      <w:r w:rsidRPr="00C71827">
        <w:rPr>
          <w:rFonts w:eastAsia="Times New Roman"/>
          <w:noProof/>
        </w:rPr>
        <w:t>eassignm</w:t>
      </w:r>
      <w:r w:rsidR="002066AA">
        <w:rPr>
          <w:rFonts w:eastAsia="Times New Roman"/>
          <w:noProof/>
        </w:rPr>
        <w:t>ent of all three stop codons to sense c</w:t>
      </w:r>
      <w:r w:rsidRPr="00C71827">
        <w:rPr>
          <w:rFonts w:eastAsia="Times New Roman"/>
          <w:noProof/>
        </w:rPr>
        <w:t xml:space="preserve">odons in </w:t>
      </w:r>
      <w:r w:rsidRPr="002066AA">
        <w:rPr>
          <w:rFonts w:eastAsia="Times New Roman"/>
          <w:i/>
          <w:noProof/>
        </w:rPr>
        <w:t>Condylostoma magnum</w:t>
      </w:r>
      <w:r w:rsidRPr="00C71827">
        <w:rPr>
          <w:rFonts w:eastAsia="Times New Roman"/>
          <w:noProof/>
        </w:rPr>
        <w:t xml:space="preserve">. Mol. Biol. Evol. 2016;33:2885–9. </w:t>
      </w:r>
    </w:p>
    <w:p w14:paraId="58BA0DE8" w14:textId="52BE1984"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39. Swart EC, Serra V,</w:t>
      </w:r>
      <w:r w:rsidR="002066AA">
        <w:rPr>
          <w:rFonts w:eastAsia="Times New Roman"/>
          <w:noProof/>
        </w:rPr>
        <w:t xml:space="preserve"> Petroni G, Nowacki M. Genetic codes with no dedicated stop codon: context-dependent translation t</w:t>
      </w:r>
      <w:r w:rsidRPr="00C71827">
        <w:rPr>
          <w:rFonts w:eastAsia="Times New Roman"/>
          <w:noProof/>
        </w:rPr>
        <w:t xml:space="preserve">ermination. Cell. 2016;166:691–702. </w:t>
      </w:r>
    </w:p>
    <w:p w14:paraId="74B462CE" w14:textId="13E21F2A"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40. Alexander H, Jenkins BD, Rynearson TA, Dyhrman ST. Metatranscriptome analyses indicate resource partitioning between diatoms in the field. Proc. Natl. Acad. Sci. 2015;112:E2182–90. </w:t>
      </w:r>
    </w:p>
    <w:p w14:paraId="473F7DC2" w14:textId="2D3A80AA"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41. Alexander H, Rouco M, Haley ST, Wilson ST, Karl DM, Dyhrman ST. Functional group-specific traits drive phytoplankton dynamics in the oligotrophic ocean. Proc. Natl. Acad. Sci. 2015;112:E5972–9. </w:t>
      </w:r>
    </w:p>
    <w:p w14:paraId="69C85E4E" w14:textId="4BFD1702"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42. Gong W, Browne J, Hall N, Schruth D, Paerl H, Marchetti A. Molecular insights into a dinoflagellate bloom. ISME J. 2017;11:439–52. </w:t>
      </w:r>
    </w:p>
    <w:p w14:paraId="46D6C694"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43. Lowe EK, Swalla BJ, Brown CT. Evaluating a lightweight transcriptome assembly pipeline on two closely related ascidian species. PeerJ Prepr. 2014;2:e505v1. </w:t>
      </w:r>
    </w:p>
    <w:p w14:paraId="388CF95A" w14:textId="79A023B9"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44. Leinonen R, Sugawara H, Shumway M. The sequence read archive. Nucleic Acids Res. 2011;39:D19–21. </w:t>
      </w:r>
    </w:p>
    <w:p w14:paraId="1346C684" w14:textId="0401CC81"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45. Ewels P, Magnusson M, Lundin S, Käller M. MultiQC: Summarize analysis results for multiple tools and samples in a single report. Bioinformatics. 2016;32:3047–8. </w:t>
      </w:r>
    </w:p>
    <w:p w14:paraId="1D3A811C" w14:textId="37465D60"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46. MacManes MD. On the optimal trimming of high-throughput mRNA sequence data. Front. Genet. 2014</w:t>
      </w:r>
      <w:r w:rsidR="002066AA">
        <w:rPr>
          <w:rFonts w:eastAsia="Times New Roman"/>
          <w:noProof/>
        </w:rPr>
        <w:t>;5:13.</w:t>
      </w:r>
    </w:p>
    <w:p w14:paraId="6877C9C3" w14:textId="21790245"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47. Finn RD, Coggill P, Eberhardt RY, Eddy SR, Mistry J, Mitchell AL, et al. The Pfam protein families database: Towards a more sustainable future. Nucleic Acids Res. 2016;44:D279–85. </w:t>
      </w:r>
    </w:p>
    <w:p w14:paraId="56843FB1"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48. Gardner PP, Daub J, Tate JG, Nawrocki EP, Kolbe DL, Lindgreen S, et al. Rfam: updates to the RNA families database. Nucleic Acids Res. Oxford University Press; 2009;37:D136–40. </w:t>
      </w:r>
    </w:p>
    <w:p w14:paraId="2A8C3AD3"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49. Zdobnov EM, Tegenfeldt F, Kuznetsov D, Waterhouse RM, Simao FA, Ioannidis P, et al. OrthoDB v9.1: Cataloging evolutionary and functional annotations for animal, fungal, plant, archaeal, bacterial and viral orthologs. Nucleic Acids Res. 2017;45:D744–9. </w:t>
      </w:r>
    </w:p>
    <w:p w14:paraId="60B97C1A"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50. Smith-Unna R, Boursnell C, Patro R, Hibberd JM, Kelly S. TransRate: Reference-free quality assessment of </w:t>
      </w:r>
      <w:r w:rsidRPr="002066AA">
        <w:rPr>
          <w:rFonts w:eastAsia="Times New Roman"/>
          <w:i/>
          <w:noProof/>
        </w:rPr>
        <w:t>de novo</w:t>
      </w:r>
      <w:r w:rsidRPr="00C71827">
        <w:rPr>
          <w:rFonts w:eastAsia="Times New Roman"/>
          <w:noProof/>
        </w:rPr>
        <w:t xml:space="preserve"> transcriptome assemblies. Genome Res. Cold Spring Harbor Laboratory Press; 2016;26:1134–44. </w:t>
      </w:r>
    </w:p>
    <w:p w14:paraId="46DAEE47" w14:textId="70C3F301"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51. Aubry S, Kelly S, Kümpers BMC, S</w:t>
      </w:r>
      <w:r w:rsidR="002066AA">
        <w:rPr>
          <w:rFonts w:eastAsia="Times New Roman"/>
          <w:noProof/>
        </w:rPr>
        <w:t>mith-Unna RD, Hibberd JM. Deep evolutionary comparison of gene expression identifies parallel recruitment of trans-factors in two independent origins of C4 p</w:t>
      </w:r>
      <w:r w:rsidRPr="00C71827">
        <w:rPr>
          <w:rFonts w:eastAsia="Times New Roman"/>
          <w:noProof/>
        </w:rPr>
        <w:t xml:space="preserve">hotosynthesis. PLoS Genet. 2014;10:e1004365. </w:t>
      </w:r>
    </w:p>
    <w:p w14:paraId="57F3E4CC" w14:textId="233385E5"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52. Simão FA, Waterhouse RM, Ioannidis P, Kriventseva E V., Zdobnov EM. BUSCO: Assessing genome assembly and annotation completeness with single-copy orthologs. Bioinformatics. 2015;31:3210–2. </w:t>
      </w:r>
    </w:p>
    <w:p w14:paraId="429D3921" w14:textId="5BC922D3"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53. Irber Junior LC, Brown CT. Efficient cardinality estimation for k-mers in large DNA sequencing data sets.</w:t>
      </w:r>
      <w:r w:rsidR="002066AA">
        <w:rPr>
          <w:rFonts w:eastAsia="Times New Roman"/>
          <w:noProof/>
        </w:rPr>
        <w:t xml:space="preserve"> </w:t>
      </w:r>
      <w:r w:rsidR="002066AA" w:rsidRPr="002066AA">
        <w:rPr>
          <w:rFonts w:eastAsia="Times New Roman"/>
          <w:noProof/>
        </w:rPr>
        <w:t>biorxiv</w:t>
      </w:r>
      <w:r w:rsidRPr="00C71827">
        <w:rPr>
          <w:rFonts w:eastAsia="Times New Roman"/>
          <w:noProof/>
        </w:rPr>
        <w:t xml:space="preserve">. 2016;56846. </w:t>
      </w:r>
    </w:p>
    <w:p w14:paraId="24A58AB8"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54. Scott C. dammit: an open and accessible </w:t>
      </w:r>
      <w:r w:rsidRPr="002066AA">
        <w:rPr>
          <w:rFonts w:eastAsia="Times New Roman"/>
          <w:i/>
          <w:noProof/>
        </w:rPr>
        <w:t>de novo</w:t>
      </w:r>
      <w:r w:rsidRPr="00C71827">
        <w:rPr>
          <w:rFonts w:eastAsia="Times New Roman"/>
          <w:noProof/>
        </w:rPr>
        <w:t xml:space="preserve"> transcriptome annotator. in prep. [Internet]. 2016; Available from: www.camillescott.org/dammit</w:t>
      </w:r>
    </w:p>
    <w:p w14:paraId="7DC7859D" w14:textId="77777777"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55. Johnson, L; Alexander, H; Brown CT. Marine Microbial Eukaryotic Transcriptome Sequencing Project, re-assemblies [Internet]. 2017. Available from: https://doi.org/10.6084/m9.figshare.3840153.v6</w:t>
      </w:r>
    </w:p>
    <w:p w14:paraId="6A5DD0E4" w14:textId="4A2BFC65"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lastRenderedPageBreak/>
        <w:t>56. Johnson LK, Alexander H, Brown CT. MMETSP re-assemblies. 2018; Available from: https://doi.org/10.5281/zenodo.1212585</w:t>
      </w:r>
    </w:p>
    <w:p w14:paraId="2C23BA95" w14:textId="34A13BBB"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57. Li B, Fillmore N, Bai Y, Collins M, Thomson JA, Stewart R, et al. Evaluation of </w:t>
      </w:r>
      <w:r w:rsidRPr="002066AA">
        <w:rPr>
          <w:rFonts w:eastAsia="Times New Roman"/>
          <w:i/>
          <w:noProof/>
        </w:rPr>
        <w:t>de novo</w:t>
      </w:r>
      <w:r w:rsidRPr="00C71827">
        <w:rPr>
          <w:rFonts w:eastAsia="Times New Roman"/>
          <w:noProof/>
        </w:rPr>
        <w:t xml:space="preserve"> transcriptome assemblies from RNA-Seq data. Genome Biol. 2014;15:553. </w:t>
      </w:r>
    </w:p>
    <w:p w14:paraId="71B9B45A" w14:textId="42299599"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58. MacManes MD</w:t>
      </w:r>
      <w:r w:rsidR="002066AA">
        <w:rPr>
          <w:rFonts w:eastAsia="Times New Roman"/>
          <w:noProof/>
        </w:rPr>
        <w:t>. The Oyster River Protocol: A multi assembler and kmer approach f</w:t>
      </w:r>
      <w:r w:rsidRPr="00C71827">
        <w:rPr>
          <w:rFonts w:eastAsia="Times New Roman"/>
          <w:noProof/>
        </w:rPr>
        <w:t xml:space="preserve">or </w:t>
      </w:r>
      <w:r w:rsidRPr="002066AA">
        <w:rPr>
          <w:rFonts w:eastAsia="Times New Roman"/>
          <w:i/>
          <w:noProof/>
        </w:rPr>
        <w:t>de novo</w:t>
      </w:r>
      <w:r w:rsidR="002066AA">
        <w:rPr>
          <w:rFonts w:eastAsia="Times New Roman"/>
          <w:noProof/>
        </w:rPr>
        <w:t xml:space="preserve"> transcriptome a</w:t>
      </w:r>
      <w:r w:rsidRPr="00C71827">
        <w:rPr>
          <w:rFonts w:eastAsia="Times New Roman"/>
          <w:noProof/>
        </w:rPr>
        <w:t xml:space="preserve">ssembly. bioRxiv. 2017;177253. </w:t>
      </w:r>
    </w:p>
    <w:p w14:paraId="7C48D2CF" w14:textId="505CD4CA" w:rsidR="00C71827" w:rsidRPr="00C71827" w:rsidRDefault="00C71827" w:rsidP="00C71827">
      <w:pPr>
        <w:widowControl w:val="0"/>
        <w:autoSpaceDE w:val="0"/>
        <w:autoSpaceDN w:val="0"/>
        <w:adjustRightInd w:val="0"/>
        <w:spacing w:line="240" w:lineRule="auto"/>
        <w:rPr>
          <w:rFonts w:eastAsia="Times New Roman"/>
          <w:noProof/>
        </w:rPr>
      </w:pPr>
      <w:r w:rsidRPr="00C71827">
        <w:rPr>
          <w:rFonts w:eastAsia="Times New Roman"/>
          <w:noProof/>
        </w:rPr>
        <w:t xml:space="preserve">59. Bradnam KR, Fass JN, Alexandrov A, Baranay P, Bechner M, Birol I, et al. Assemblathon 2: Evaluating de novo methods of genome assembly in three vertebrate species. Gigascience. 2013;2:10. </w:t>
      </w:r>
    </w:p>
    <w:p w14:paraId="10CC419E" w14:textId="38951832" w:rsidR="00C71827" w:rsidRPr="00C71827" w:rsidRDefault="00C71827" w:rsidP="00C71827">
      <w:pPr>
        <w:widowControl w:val="0"/>
        <w:autoSpaceDE w:val="0"/>
        <w:autoSpaceDN w:val="0"/>
        <w:adjustRightInd w:val="0"/>
        <w:spacing w:line="240" w:lineRule="auto"/>
        <w:rPr>
          <w:noProof/>
        </w:rPr>
      </w:pPr>
      <w:r w:rsidRPr="00C71827">
        <w:rPr>
          <w:rFonts w:eastAsia="Times New Roman"/>
          <w:noProof/>
        </w:rPr>
        <w:t xml:space="preserve">60. Aranda M, Li Y, Liew YJ, Baumgarten S, Simakov O, Wilson MC, et al. Genomes of coral dinoflagellate symbionts highlight evolutionary adaptations conducive to a symbiotic lifestyle. Sci. Rep. 2016;6:39734. </w:t>
      </w:r>
    </w:p>
    <w:p w14:paraId="32DAA9C2" w14:textId="12E5534F" w:rsidR="007D2E26" w:rsidRPr="00044F9E" w:rsidRDefault="00044F9E" w:rsidP="00C71827">
      <w:pPr>
        <w:widowControl w:val="0"/>
        <w:autoSpaceDE w:val="0"/>
        <w:autoSpaceDN w:val="0"/>
        <w:adjustRightInd w:val="0"/>
        <w:spacing w:line="240" w:lineRule="auto"/>
      </w:pPr>
      <w:r>
        <w:rPr>
          <w:rFonts w:eastAsia="Times New Roman"/>
        </w:rPr>
        <w:fldChar w:fldCharType="end"/>
      </w:r>
    </w:p>
    <w:sectPr w:rsidR="007D2E26" w:rsidRPr="00044F9E" w:rsidSect="00441F7C">
      <w:pgSz w:w="12240" w:h="15840"/>
      <w:pgMar w:top="1440" w:right="1440" w:bottom="1440" w:left="1440" w:header="0" w:footer="720" w:gutter="0"/>
      <w:lnNumType w:countBy="1" w:restart="continuous"/>
      <w:pgNumType w:start="1"/>
      <w:cols w:space="720"/>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356629" w16cid:durableId="1E9E9FE7"/>
  <w16cid:commentId w16cid:paraId="562C09F3" w16cid:durableId="1E9EA06C"/>
  <w16cid:commentId w16cid:paraId="4ACE0427" w16cid:durableId="1E9EA218"/>
  <w16cid:commentId w16cid:paraId="7A7D5C51" w16cid:durableId="1E9EA30D"/>
  <w16cid:commentId w16cid:paraId="373D3447" w16cid:durableId="1E9EA41E"/>
  <w16cid:commentId w16cid:paraId="12ACCBA3" w16cid:durableId="1E9EA4A0"/>
  <w16cid:commentId w16cid:paraId="0AF5FD25" w16cid:durableId="1E9EE132"/>
  <w16cid:commentId w16cid:paraId="29435661" w16cid:durableId="1E9EE657"/>
  <w16cid:commentId w16cid:paraId="70849EAA" w16cid:durableId="1E9EE9B4"/>
  <w16cid:commentId w16cid:paraId="271EFDB3" w16cid:durableId="1E9EEB2E"/>
  <w16cid:commentId w16cid:paraId="2B2DD8E1" w16cid:durableId="1E9EEB70"/>
  <w16cid:commentId w16cid:paraId="1C36ACAF" w16cid:durableId="1E9EEB97"/>
  <w16cid:commentId w16cid:paraId="13E22E13" w16cid:durableId="1E9EEBCE"/>
  <w16cid:commentId w16cid:paraId="4D150B7A" w16cid:durableId="1E9F15CA"/>
  <w16cid:commentId w16cid:paraId="4AD37698" w16cid:durableId="1E9F165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C3A30" w14:textId="77777777" w:rsidR="00902F95" w:rsidRDefault="00902F95" w:rsidP="001F635F">
      <w:pPr>
        <w:spacing w:line="240" w:lineRule="auto"/>
      </w:pPr>
      <w:r>
        <w:separator/>
      </w:r>
    </w:p>
  </w:endnote>
  <w:endnote w:type="continuationSeparator" w:id="0">
    <w:p w14:paraId="30D096C8" w14:textId="77777777" w:rsidR="00902F95" w:rsidRDefault="00902F95" w:rsidP="001F63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C1AF3" w14:textId="77777777" w:rsidR="00902F95" w:rsidRDefault="00902F95" w:rsidP="001F635F">
      <w:pPr>
        <w:spacing w:line="240" w:lineRule="auto"/>
      </w:pPr>
      <w:r>
        <w:separator/>
      </w:r>
    </w:p>
  </w:footnote>
  <w:footnote w:type="continuationSeparator" w:id="0">
    <w:p w14:paraId="26E16E92" w14:textId="77777777" w:rsidR="00902F95" w:rsidRDefault="00902F95" w:rsidP="001F635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C6449"/>
    <w:multiLevelType w:val="hybridMultilevel"/>
    <w:tmpl w:val="677EB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25B75"/>
    <w:multiLevelType w:val="multilevel"/>
    <w:tmpl w:val="A15E3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9351E26"/>
    <w:multiLevelType w:val="hybridMultilevel"/>
    <w:tmpl w:val="7D34A49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50C86"/>
    <w:multiLevelType w:val="multilevel"/>
    <w:tmpl w:val="26923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riet Alexander">
    <w15:presenceInfo w15:providerId="Windows Live" w15:userId="f5a2885c-fc77-4bf2-9fe7-f5614e57b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29"/>
    <w:rsid w:val="00000B1E"/>
    <w:rsid w:val="00000CD9"/>
    <w:rsid w:val="00000EFD"/>
    <w:rsid w:val="000013A9"/>
    <w:rsid w:val="00007421"/>
    <w:rsid w:val="0000773C"/>
    <w:rsid w:val="00011950"/>
    <w:rsid w:val="00022397"/>
    <w:rsid w:val="00025CD4"/>
    <w:rsid w:val="00031978"/>
    <w:rsid w:val="000321C5"/>
    <w:rsid w:val="00032FF9"/>
    <w:rsid w:val="00035038"/>
    <w:rsid w:val="00037EEA"/>
    <w:rsid w:val="00037F35"/>
    <w:rsid w:val="00043BE2"/>
    <w:rsid w:val="00044F9E"/>
    <w:rsid w:val="00055AAA"/>
    <w:rsid w:val="00060F40"/>
    <w:rsid w:val="00064EC9"/>
    <w:rsid w:val="00067848"/>
    <w:rsid w:val="00067D9A"/>
    <w:rsid w:val="00070010"/>
    <w:rsid w:val="0007098D"/>
    <w:rsid w:val="00071B3B"/>
    <w:rsid w:val="000726AD"/>
    <w:rsid w:val="00073B7B"/>
    <w:rsid w:val="00076BC3"/>
    <w:rsid w:val="000808BD"/>
    <w:rsid w:val="000817DC"/>
    <w:rsid w:val="00084E78"/>
    <w:rsid w:val="00095E7D"/>
    <w:rsid w:val="000968E1"/>
    <w:rsid w:val="000976B8"/>
    <w:rsid w:val="000A0597"/>
    <w:rsid w:val="000A26F2"/>
    <w:rsid w:val="000A3CD9"/>
    <w:rsid w:val="000A4900"/>
    <w:rsid w:val="000A6C6D"/>
    <w:rsid w:val="000B083B"/>
    <w:rsid w:val="000B2EE6"/>
    <w:rsid w:val="000B62C3"/>
    <w:rsid w:val="000B70E4"/>
    <w:rsid w:val="000C0233"/>
    <w:rsid w:val="000C55EC"/>
    <w:rsid w:val="000C6DD5"/>
    <w:rsid w:val="000C7194"/>
    <w:rsid w:val="000D0373"/>
    <w:rsid w:val="000D31BF"/>
    <w:rsid w:val="000D4CCE"/>
    <w:rsid w:val="000E2132"/>
    <w:rsid w:val="000F3B2B"/>
    <w:rsid w:val="000F579A"/>
    <w:rsid w:val="000F670D"/>
    <w:rsid w:val="00103A7A"/>
    <w:rsid w:val="00106B08"/>
    <w:rsid w:val="00117EDB"/>
    <w:rsid w:val="0012177A"/>
    <w:rsid w:val="00123D89"/>
    <w:rsid w:val="0013014D"/>
    <w:rsid w:val="00130298"/>
    <w:rsid w:val="00140C60"/>
    <w:rsid w:val="001443A0"/>
    <w:rsid w:val="00151742"/>
    <w:rsid w:val="00152215"/>
    <w:rsid w:val="00152753"/>
    <w:rsid w:val="001601F4"/>
    <w:rsid w:val="00164E36"/>
    <w:rsid w:val="0016553A"/>
    <w:rsid w:val="00167A20"/>
    <w:rsid w:val="00173976"/>
    <w:rsid w:val="00174EA9"/>
    <w:rsid w:val="001769ED"/>
    <w:rsid w:val="00181899"/>
    <w:rsid w:val="001831C2"/>
    <w:rsid w:val="0018420F"/>
    <w:rsid w:val="00184908"/>
    <w:rsid w:val="00184BE2"/>
    <w:rsid w:val="0018618E"/>
    <w:rsid w:val="00190F35"/>
    <w:rsid w:val="00193372"/>
    <w:rsid w:val="001952EB"/>
    <w:rsid w:val="00195CED"/>
    <w:rsid w:val="00196024"/>
    <w:rsid w:val="001A1CD8"/>
    <w:rsid w:val="001A2C98"/>
    <w:rsid w:val="001B09C8"/>
    <w:rsid w:val="001D74EB"/>
    <w:rsid w:val="001E6ECF"/>
    <w:rsid w:val="001E787B"/>
    <w:rsid w:val="001F34FE"/>
    <w:rsid w:val="001F442F"/>
    <w:rsid w:val="001F635F"/>
    <w:rsid w:val="002005B6"/>
    <w:rsid w:val="00201998"/>
    <w:rsid w:val="00201B04"/>
    <w:rsid w:val="0020200A"/>
    <w:rsid w:val="00204957"/>
    <w:rsid w:val="002066AA"/>
    <w:rsid w:val="002076B7"/>
    <w:rsid w:val="00210331"/>
    <w:rsid w:val="002107B4"/>
    <w:rsid w:val="00212832"/>
    <w:rsid w:val="00225FA4"/>
    <w:rsid w:val="00226A73"/>
    <w:rsid w:val="002321C5"/>
    <w:rsid w:val="002327F5"/>
    <w:rsid w:val="002359C3"/>
    <w:rsid w:val="00235B5F"/>
    <w:rsid w:val="00237510"/>
    <w:rsid w:val="00237945"/>
    <w:rsid w:val="00240BDA"/>
    <w:rsid w:val="00241167"/>
    <w:rsid w:val="00242AE6"/>
    <w:rsid w:val="00242EA4"/>
    <w:rsid w:val="002453AA"/>
    <w:rsid w:val="00245F15"/>
    <w:rsid w:val="00251D86"/>
    <w:rsid w:val="002528CD"/>
    <w:rsid w:val="002549FA"/>
    <w:rsid w:val="00256647"/>
    <w:rsid w:val="00257B37"/>
    <w:rsid w:val="00261765"/>
    <w:rsid w:val="002619F1"/>
    <w:rsid w:val="00263341"/>
    <w:rsid w:val="002669BD"/>
    <w:rsid w:val="002724BB"/>
    <w:rsid w:val="00277664"/>
    <w:rsid w:val="00280930"/>
    <w:rsid w:val="002811DE"/>
    <w:rsid w:val="00286282"/>
    <w:rsid w:val="00287A18"/>
    <w:rsid w:val="002914DB"/>
    <w:rsid w:val="002973C0"/>
    <w:rsid w:val="002A0153"/>
    <w:rsid w:val="002A1995"/>
    <w:rsid w:val="002A4D77"/>
    <w:rsid w:val="002A4FE2"/>
    <w:rsid w:val="002A644C"/>
    <w:rsid w:val="002A64EC"/>
    <w:rsid w:val="002A7524"/>
    <w:rsid w:val="002B35FE"/>
    <w:rsid w:val="002B6323"/>
    <w:rsid w:val="002C1D39"/>
    <w:rsid w:val="002C47D4"/>
    <w:rsid w:val="002C7D8F"/>
    <w:rsid w:val="002D3422"/>
    <w:rsid w:val="002D5CAE"/>
    <w:rsid w:val="002D6A9D"/>
    <w:rsid w:val="002E3EED"/>
    <w:rsid w:val="002E5027"/>
    <w:rsid w:val="002E6CCE"/>
    <w:rsid w:val="002F4522"/>
    <w:rsid w:val="002F723C"/>
    <w:rsid w:val="00306928"/>
    <w:rsid w:val="003069A4"/>
    <w:rsid w:val="00311464"/>
    <w:rsid w:val="00311B22"/>
    <w:rsid w:val="003122A5"/>
    <w:rsid w:val="00314B09"/>
    <w:rsid w:val="00316135"/>
    <w:rsid w:val="00325083"/>
    <w:rsid w:val="003271C1"/>
    <w:rsid w:val="003271EF"/>
    <w:rsid w:val="00327A27"/>
    <w:rsid w:val="00332A32"/>
    <w:rsid w:val="0033401D"/>
    <w:rsid w:val="00337870"/>
    <w:rsid w:val="00343B7E"/>
    <w:rsid w:val="00352F68"/>
    <w:rsid w:val="003542CE"/>
    <w:rsid w:val="00355CB6"/>
    <w:rsid w:val="00356837"/>
    <w:rsid w:val="003624E8"/>
    <w:rsid w:val="003643A3"/>
    <w:rsid w:val="003649CD"/>
    <w:rsid w:val="003649F6"/>
    <w:rsid w:val="00365EBD"/>
    <w:rsid w:val="003740A9"/>
    <w:rsid w:val="00380098"/>
    <w:rsid w:val="0038742A"/>
    <w:rsid w:val="0039050F"/>
    <w:rsid w:val="003906A8"/>
    <w:rsid w:val="0039599F"/>
    <w:rsid w:val="003960C5"/>
    <w:rsid w:val="003974F2"/>
    <w:rsid w:val="003A60FF"/>
    <w:rsid w:val="003A6A63"/>
    <w:rsid w:val="003A72E5"/>
    <w:rsid w:val="003B2F0D"/>
    <w:rsid w:val="003B5803"/>
    <w:rsid w:val="003B724E"/>
    <w:rsid w:val="003C09E9"/>
    <w:rsid w:val="003C25D7"/>
    <w:rsid w:val="003C3D6C"/>
    <w:rsid w:val="003D38AF"/>
    <w:rsid w:val="003D3ABD"/>
    <w:rsid w:val="003D6253"/>
    <w:rsid w:val="003E077B"/>
    <w:rsid w:val="003E2CA1"/>
    <w:rsid w:val="003E45E2"/>
    <w:rsid w:val="003E5071"/>
    <w:rsid w:val="003E7DFE"/>
    <w:rsid w:val="003F2552"/>
    <w:rsid w:val="003F339E"/>
    <w:rsid w:val="003F489D"/>
    <w:rsid w:val="00400DCF"/>
    <w:rsid w:val="00405CCF"/>
    <w:rsid w:val="00414018"/>
    <w:rsid w:val="00415661"/>
    <w:rsid w:val="0042212D"/>
    <w:rsid w:val="00423612"/>
    <w:rsid w:val="0042433E"/>
    <w:rsid w:val="00427019"/>
    <w:rsid w:val="00432A27"/>
    <w:rsid w:val="004333D4"/>
    <w:rsid w:val="00433A24"/>
    <w:rsid w:val="00433E5A"/>
    <w:rsid w:val="00437816"/>
    <w:rsid w:val="00437FD4"/>
    <w:rsid w:val="00441F7C"/>
    <w:rsid w:val="00451B87"/>
    <w:rsid w:val="004523CF"/>
    <w:rsid w:val="00455B2F"/>
    <w:rsid w:val="00455E7E"/>
    <w:rsid w:val="00457EA2"/>
    <w:rsid w:val="00460AD2"/>
    <w:rsid w:val="00460FAE"/>
    <w:rsid w:val="00464C16"/>
    <w:rsid w:val="00464DC7"/>
    <w:rsid w:val="00465008"/>
    <w:rsid w:val="00466AEA"/>
    <w:rsid w:val="00470D6E"/>
    <w:rsid w:val="00481E3C"/>
    <w:rsid w:val="0048604B"/>
    <w:rsid w:val="00486869"/>
    <w:rsid w:val="00495752"/>
    <w:rsid w:val="004974FC"/>
    <w:rsid w:val="00497B19"/>
    <w:rsid w:val="004A0289"/>
    <w:rsid w:val="004A20BC"/>
    <w:rsid w:val="004B203F"/>
    <w:rsid w:val="004B7A18"/>
    <w:rsid w:val="004C0C97"/>
    <w:rsid w:val="004C1238"/>
    <w:rsid w:val="004C1FDB"/>
    <w:rsid w:val="004C5CF8"/>
    <w:rsid w:val="004C6C97"/>
    <w:rsid w:val="004D31B8"/>
    <w:rsid w:val="004D3A80"/>
    <w:rsid w:val="004D402C"/>
    <w:rsid w:val="004D4BFB"/>
    <w:rsid w:val="004D78C6"/>
    <w:rsid w:val="004E417D"/>
    <w:rsid w:val="004F0299"/>
    <w:rsid w:val="004F16B7"/>
    <w:rsid w:val="004F2649"/>
    <w:rsid w:val="004F751B"/>
    <w:rsid w:val="00501E44"/>
    <w:rsid w:val="00502430"/>
    <w:rsid w:val="00503261"/>
    <w:rsid w:val="00511B8D"/>
    <w:rsid w:val="00513CAC"/>
    <w:rsid w:val="0051546C"/>
    <w:rsid w:val="00517BE7"/>
    <w:rsid w:val="005240DA"/>
    <w:rsid w:val="00535AE8"/>
    <w:rsid w:val="00537B0C"/>
    <w:rsid w:val="00540A48"/>
    <w:rsid w:val="005456F1"/>
    <w:rsid w:val="00552655"/>
    <w:rsid w:val="0055336E"/>
    <w:rsid w:val="005569A3"/>
    <w:rsid w:val="005622E4"/>
    <w:rsid w:val="00562A1E"/>
    <w:rsid w:val="005639BD"/>
    <w:rsid w:val="00563C02"/>
    <w:rsid w:val="005705CB"/>
    <w:rsid w:val="00575623"/>
    <w:rsid w:val="00577F2B"/>
    <w:rsid w:val="00583691"/>
    <w:rsid w:val="00585300"/>
    <w:rsid w:val="0059025D"/>
    <w:rsid w:val="00590CB4"/>
    <w:rsid w:val="00591167"/>
    <w:rsid w:val="00591336"/>
    <w:rsid w:val="005A2B69"/>
    <w:rsid w:val="005A2EB7"/>
    <w:rsid w:val="005A56E4"/>
    <w:rsid w:val="005A5E69"/>
    <w:rsid w:val="005B386F"/>
    <w:rsid w:val="005B3B49"/>
    <w:rsid w:val="005B41F9"/>
    <w:rsid w:val="005C7CE6"/>
    <w:rsid w:val="005D0881"/>
    <w:rsid w:val="005D1C23"/>
    <w:rsid w:val="005E1790"/>
    <w:rsid w:val="005E4AE4"/>
    <w:rsid w:val="005E53BE"/>
    <w:rsid w:val="005F13DF"/>
    <w:rsid w:val="005F4191"/>
    <w:rsid w:val="005F69C5"/>
    <w:rsid w:val="00602074"/>
    <w:rsid w:val="00607880"/>
    <w:rsid w:val="00610254"/>
    <w:rsid w:val="0061282D"/>
    <w:rsid w:val="00612DEE"/>
    <w:rsid w:val="006149D6"/>
    <w:rsid w:val="00616688"/>
    <w:rsid w:val="00623E4A"/>
    <w:rsid w:val="0063108A"/>
    <w:rsid w:val="006326C9"/>
    <w:rsid w:val="00634D2F"/>
    <w:rsid w:val="00634E3A"/>
    <w:rsid w:val="00635373"/>
    <w:rsid w:val="00635AC7"/>
    <w:rsid w:val="00636FE9"/>
    <w:rsid w:val="006373BC"/>
    <w:rsid w:val="0063775D"/>
    <w:rsid w:val="00641DBC"/>
    <w:rsid w:val="00646BE4"/>
    <w:rsid w:val="006507FF"/>
    <w:rsid w:val="00654DF9"/>
    <w:rsid w:val="00657E53"/>
    <w:rsid w:val="00663CB9"/>
    <w:rsid w:val="00663EEE"/>
    <w:rsid w:val="00670CB4"/>
    <w:rsid w:val="00680FDC"/>
    <w:rsid w:val="006830E5"/>
    <w:rsid w:val="00683632"/>
    <w:rsid w:val="00683767"/>
    <w:rsid w:val="006869C6"/>
    <w:rsid w:val="00686ECF"/>
    <w:rsid w:val="00696B90"/>
    <w:rsid w:val="006A121D"/>
    <w:rsid w:val="006A13A6"/>
    <w:rsid w:val="006A233D"/>
    <w:rsid w:val="006A25E5"/>
    <w:rsid w:val="006A6350"/>
    <w:rsid w:val="006B2041"/>
    <w:rsid w:val="006C638D"/>
    <w:rsid w:val="006D14DF"/>
    <w:rsid w:val="006D5F55"/>
    <w:rsid w:val="006E033A"/>
    <w:rsid w:val="006E3098"/>
    <w:rsid w:val="006E3F1E"/>
    <w:rsid w:val="006E40FB"/>
    <w:rsid w:val="006E5A0A"/>
    <w:rsid w:val="006E6A9B"/>
    <w:rsid w:val="006E7ABE"/>
    <w:rsid w:val="006E7C9B"/>
    <w:rsid w:val="00700172"/>
    <w:rsid w:val="00701D86"/>
    <w:rsid w:val="00713043"/>
    <w:rsid w:val="0071435E"/>
    <w:rsid w:val="007150E8"/>
    <w:rsid w:val="00716336"/>
    <w:rsid w:val="007172C0"/>
    <w:rsid w:val="007207CD"/>
    <w:rsid w:val="007208DD"/>
    <w:rsid w:val="00721153"/>
    <w:rsid w:val="00725E01"/>
    <w:rsid w:val="007434C6"/>
    <w:rsid w:val="007439FE"/>
    <w:rsid w:val="00743EE9"/>
    <w:rsid w:val="00757F24"/>
    <w:rsid w:val="00760BF7"/>
    <w:rsid w:val="007615D6"/>
    <w:rsid w:val="00761AE0"/>
    <w:rsid w:val="007624DD"/>
    <w:rsid w:val="00764D84"/>
    <w:rsid w:val="0076634E"/>
    <w:rsid w:val="007723BC"/>
    <w:rsid w:val="007751BB"/>
    <w:rsid w:val="007828E8"/>
    <w:rsid w:val="00787ACC"/>
    <w:rsid w:val="007919AB"/>
    <w:rsid w:val="007A0A55"/>
    <w:rsid w:val="007A1D4F"/>
    <w:rsid w:val="007A7913"/>
    <w:rsid w:val="007B006C"/>
    <w:rsid w:val="007B4760"/>
    <w:rsid w:val="007B587F"/>
    <w:rsid w:val="007C2687"/>
    <w:rsid w:val="007C448D"/>
    <w:rsid w:val="007C5725"/>
    <w:rsid w:val="007D10A2"/>
    <w:rsid w:val="007D1E48"/>
    <w:rsid w:val="007D2E26"/>
    <w:rsid w:val="007D5982"/>
    <w:rsid w:val="007E5BF7"/>
    <w:rsid w:val="007E6A60"/>
    <w:rsid w:val="007E7034"/>
    <w:rsid w:val="007F417C"/>
    <w:rsid w:val="007F7963"/>
    <w:rsid w:val="00807A40"/>
    <w:rsid w:val="008101A2"/>
    <w:rsid w:val="00811E32"/>
    <w:rsid w:val="00812E63"/>
    <w:rsid w:val="0082263D"/>
    <w:rsid w:val="00823F01"/>
    <w:rsid w:val="00831511"/>
    <w:rsid w:val="0083160D"/>
    <w:rsid w:val="00831E3A"/>
    <w:rsid w:val="00836732"/>
    <w:rsid w:val="00836907"/>
    <w:rsid w:val="008378E9"/>
    <w:rsid w:val="00841BA7"/>
    <w:rsid w:val="00842B19"/>
    <w:rsid w:val="00846A5F"/>
    <w:rsid w:val="008474B0"/>
    <w:rsid w:val="0085022A"/>
    <w:rsid w:val="00851661"/>
    <w:rsid w:val="00857FD6"/>
    <w:rsid w:val="00863D9A"/>
    <w:rsid w:val="008642D2"/>
    <w:rsid w:val="0086471E"/>
    <w:rsid w:val="008705B5"/>
    <w:rsid w:val="00876B51"/>
    <w:rsid w:val="00883733"/>
    <w:rsid w:val="008841C3"/>
    <w:rsid w:val="008958DA"/>
    <w:rsid w:val="008A26CA"/>
    <w:rsid w:val="008A533C"/>
    <w:rsid w:val="008A552D"/>
    <w:rsid w:val="008A6D7D"/>
    <w:rsid w:val="008B13E2"/>
    <w:rsid w:val="008B459F"/>
    <w:rsid w:val="008B4CF5"/>
    <w:rsid w:val="008B6D92"/>
    <w:rsid w:val="008C0234"/>
    <w:rsid w:val="008C40DB"/>
    <w:rsid w:val="008D2A86"/>
    <w:rsid w:val="008D59E5"/>
    <w:rsid w:val="008D607F"/>
    <w:rsid w:val="008E41B7"/>
    <w:rsid w:val="008E66B3"/>
    <w:rsid w:val="008F1F23"/>
    <w:rsid w:val="008F4613"/>
    <w:rsid w:val="00901B14"/>
    <w:rsid w:val="00902F95"/>
    <w:rsid w:val="00903837"/>
    <w:rsid w:val="00912C88"/>
    <w:rsid w:val="0091603A"/>
    <w:rsid w:val="009208A0"/>
    <w:rsid w:val="00923773"/>
    <w:rsid w:val="0092529F"/>
    <w:rsid w:val="0093009E"/>
    <w:rsid w:val="009309A5"/>
    <w:rsid w:val="00931D4E"/>
    <w:rsid w:val="00933F36"/>
    <w:rsid w:val="009361A0"/>
    <w:rsid w:val="00936DF5"/>
    <w:rsid w:val="00950769"/>
    <w:rsid w:val="00954F67"/>
    <w:rsid w:val="00955CA9"/>
    <w:rsid w:val="009567A4"/>
    <w:rsid w:val="00957D69"/>
    <w:rsid w:val="00962CF5"/>
    <w:rsid w:val="0096571D"/>
    <w:rsid w:val="009701B8"/>
    <w:rsid w:val="00975227"/>
    <w:rsid w:val="00975FC4"/>
    <w:rsid w:val="00987745"/>
    <w:rsid w:val="00991198"/>
    <w:rsid w:val="0099647D"/>
    <w:rsid w:val="009970B5"/>
    <w:rsid w:val="009A1D71"/>
    <w:rsid w:val="009A2853"/>
    <w:rsid w:val="009A542D"/>
    <w:rsid w:val="009A5D8B"/>
    <w:rsid w:val="009B3AD4"/>
    <w:rsid w:val="009B46B8"/>
    <w:rsid w:val="009B6163"/>
    <w:rsid w:val="009C4610"/>
    <w:rsid w:val="009C71EF"/>
    <w:rsid w:val="009D2329"/>
    <w:rsid w:val="009D7CA1"/>
    <w:rsid w:val="009F4744"/>
    <w:rsid w:val="009F47B6"/>
    <w:rsid w:val="00A0529B"/>
    <w:rsid w:val="00A078A7"/>
    <w:rsid w:val="00A115A8"/>
    <w:rsid w:val="00A141BF"/>
    <w:rsid w:val="00A146AF"/>
    <w:rsid w:val="00A15BBE"/>
    <w:rsid w:val="00A15E58"/>
    <w:rsid w:val="00A21665"/>
    <w:rsid w:val="00A259A7"/>
    <w:rsid w:val="00A25B09"/>
    <w:rsid w:val="00A26D10"/>
    <w:rsid w:val="00A34E51"/>
    <w:rsid w:val="00A41AAA"/>
    <w:rsid w:val="00A47686"/>
    <w:rsid w:val="00A50654"/>
    <w:rsid w:val="00A50A49"/>
    <w:rsid w:val="00A53A3A"/>
    <w:rsid w:val="00A603D4"/>
    <w:rsid w:val="00A6068D"/>
    <w:rsid w:val="00A62E99"/>
    <w:rsid w:val="00A66DDE"/>
    <w:rsid w:val="00A707EB"/>
    <w:rsid w:val="00A71169"/>
    <w:rsid w:val="00A7177E"/>
    <w:rsid w:val="00A72539"/>
    <w:rsid w:val="00A73D29"/>
    <w:rsid w:val="00A75894"/>
    <w:rsid w:val="00A86929"/>
    <w:rsid w:val="00A9164D"/>
    <w:rsid w:val="00A96432"/>
    <w:rsid w:val="00AA331B"/>
    <w:rsid w:val="00AA6B57"/>
    <w:rsid w:val="00AA7700"/>
    <w:rsid w:val="00AB2A1D"/>
    <w:rsid w:val="00AB2D69"/>
    <w:rsid w:val="00AB5E3B"/>
    <w:rsid w:val="00AB7E4E"/>
    <w:rsid w:val="00AC3B26"/>
    <w:rsid w:val="00AC6A1D"/>
    <w:rsid w:val="00AC7A7C"/>
    <w:rsid w:val="00AD0729"/>
    <w:rsid w:val="00AD3399"/>
    <w:rsid w:val="00AD35D5"/>
    <w:rsid w:val="00AD71CE"/>
    <w:rsid w:val="00AE06D6"/>
    <w:rsid w:val="00AE16A8"/>
    <w:rsid w:val="00AE3D68"/>
    <w:rsid w:val="00AE4A27"/>
    <w:rsid w:val="00AF352E"/>
    <w:rsid w:val="00AF4967"/>
    <w:rsid w:val="00AF5F7B"/>
    <w:rsid w:val="00B05ADA"/>
    <w:rsid w:val="00B10FC6"/>
    <w:rsid w:val="00B21058"/>
    <w:rsid w:val="00B244D6"/>
    <w:rsid w:val="00B25EC1"/>
    <w:rsid w:val="00B30457"/>
    <w:rsid w:val="00B32DE2"/>
    <w:rsid w:val="00B33587"/>
    <w:rsid w:val="00B34B9D"/>
    <w:rsid w:val="00B36CAC"/>
    <w:rsid w:val="00B428EE"/>
    <w:rsid w:val="00B434E1"/>
    <w:rsid w:val="00B43870"/>
    <w:rsid w:val="00B451B1"/>
    <w:rsid w:val="00B470A6"/>
    <w:rsid w:val="00B51396"/>
    <w:rsid w:val="00B51B4B"/>
    <w:rsid w:val="00B53EF9"/>
    <w:rsid w:val="00B55533"/>
    <w:rsid w:val="00B60685"/>
    <w:rsid w:val="00B6274B"/>
    <w:rsid w:val="00B64D58"/>
    <w:rsid w:val="00B6503E"/>
    <w:rsid w:val="00B65A8C"/>
    <w:rsid w:val="00B67373"/>
    <w:rsid w:val="00B71020"/>
    <w:rsid w:val="00B725C8"/>
    <w:rsid w:val="00B73C2C"/>
    <w:rsid w:val="00B74E1E"/>
    <w:rsid w:val="00B75528"/>
    <w:rsid w:val="00B75FD5"/>
    <w:rsid w:val="00B76236"/>
    <w:rsid w:val="00B8041B"/>
    <w:rsid w:val="00B85268"/>
    <w:rsid w:val="00B85589"/>
    <w:rsid w:val="00B901C8"/>
    <w:rsid w:val="00B91C00"/>
    <w:rsid w:val="00B97204"/>
    <w:rsid w:val="00BA03DB"/>
    <w:rsid w:val="00BA0C9D"/>
    <w:rsid w:val="00BA1124"/>
    <w:rsid w:val="00BA4310"/>
    <w:rsid w:val="00BB39BA"/>
    <w:rsid w:val="00BC584E"/>
    <w:rsid w:val="00BC6C9A"/>
    <w:rsid w:val="00BC79BB"/>
    <w:rsid w:val="00BD10F7"/>
    <w:rsid w:val="00BE1068"/>
    <w:rsid w:val="00BE20E6"/>
    <w:rsid w:val="00BF0221"/>
    <w:rsid w:val="00BF1B22"/>
    <w:rsid w:val="00BF535B"/>
    <w:rsid w:val="00C04B5D"/>
    <w:rsid w:val="00C04DE6"/>
    <w:rsid w:val="00C060BD"/>
    <w:rsid w:val="00C069FC"/>
    <w:rsid w:val="00C06AC2"/>
    <w:rsid w:val="00C10813"/>
    <w:rsid w:val="00C23431"/>
    <w:rsid w:val="00C27272"/>
    <w:rsid w:val="00C36977"/>
    <w:rsid w:val="00C376AD"/>
    <w:rsid w:val="00C37734"/>
    <w:rsid w:val="00C40AFF"/>
    <w:rsid w:val="00C46900"/>
    <w:rsid w:val="00C46EE8"/>
    <w:rsid w:val="00C478AF"/>
    <w:rsid w:val="00C50B67"/>
    <w:rsid w:val="00C51782"/>
    <w:rsid w:val="00C51AD5"/>
    <w:rsid w:val="00C52945"/>
    <w:rsid w:val="00C54AE0"/>
    <w:rsid w:val="00C5675D"/>
    <w:rsid w:val="00C639DB"/>
    <w:rsid w:val="00C65509"/>
    <w:rsid w:val="00C71827"/>
    <w:rsid w:val="00C71C35"/>
    <w:rsid w:val="00C763F6"/>
    <w:rsid w:val="00C76679"/>
    <w:rsid w:val="00C76FC9"/>
    <w:rsid w:val="00C80E90"/>
    <w:rsid w:val="00C82274"/>
    <w:rsid w:val="00C84745"/>
    <w:rsid w:val="00C863EC"/>
    <w:rsid w:val="00C87BAB"/>
    <w:rsid w:val="00C91514"/>
    <w:rsid w:val="00C937F2"/>
    <w:rsid w:val="00C956DA"/>
    <w:rsid w:val="00C97D63"/>
    <w:rsid w:val="00CA2E74"/>
    <w:rsid w:val="00CA7F30"/>
    <w:rsid w:val="00CB2E3A"/>
    <w:rsid w:val="00CB3267"/>
    <w:rsid w:val="00CB6A77"/>
    <w:rsid w:val="00CB7605"/>
    <w:rsid w:val="00CC0DE6"/>
    <w:rsid w:val="00CC2E93"/>
    <w:rsid w:val="00CC4A8E"/>
    <w:rsid w:val="00CC5D31"/>
    <w:rsid w:val="00CD2375"/>
    <w:rsid w:val="00CE4262"/>
    <w:rsid w:val="00CE44C6"/>
    <w:rsid w:val="00CE556F"/>
    <w:rsid w:val="00CE6106"/>
    <w:rsid w:val="00CE6952"/>
    <w:rsid w:val="00CF2EF9"/>
    <w:rsid w:val="00CF41C0"/>
    <w:rsid w:val="00CF64B2"/>
    <w:rsid w:val="00CF782D"/>
    <w:rsid w:val="00D02459"/>
    <w:rsid w:val="00D10F6D"/>
    <w:rsid w:val="00D13AA7"/>
    <w:rsid w:val="00D16332"/>
    <w:rsid w:val="00D17157"/>
    <w:rsid w:val="00D204B5"/>
    <w:rsid w:val="00D23D0C"/>
    <w:rsid w:val="00D27B3E"/>
    <w:rsid w:val="00D360AE"/>
    <w:rsid w:val="00D46C72"/>
    <w:rsid w:val="00D47184"/>
    <w:rsid w:val="00D51A4B"/>
    <w:rsid w:val="00D53E60"/>
    <w:rsid w:val="00D55BBB"/>
    <w:rsid w:val="00D60948"/>
    <w:rsid w:val="00D65F5D"/>
    <w:rsid w:val="00D70C79"/>
    <w:rsid w:val="00D76B79"/>
    <w:rsid w:val="00D80E7D"/>
    <w:rsid w:val="00D825F4"/>
    <w:rsid w:val="00D85F65"/>
    <w:rsid w:val="00D86BEE"/>
    <w:rsid w:val="00DA75B4"/>
    <w:rsid w:val="00DB06A7"/>
    <w:rsid w:val="00DB0C5E"/>
    <w:rsid w:val="00DB3052"/>
    <w:rsid w:val="00DB41C3"/>
    <w:rsid w:val="00DB5855"/>
    <w:rsid w:val="00DC3859"/>
    <w:rsid w:val="00DC5D15"/>
    <w:rsid w:val="00DC76B0"/>
    <w:rsid w:val="00DD23CB"/>
    <w:rsid w:val="00DD41CB"/>
    <w:rsid w:val="00DD6DDF"/>
    <w:rsid w:val="00DE0B31"/>
    <w:rsid w:val="00DE628C"/>
    <w:rsid w:val="00DE7CE9"/>
    <w:rsid w:val="00DF1EF2"/>
    <w:rsid w:val="00DF33E2"/>
    <w:rsid w:val="00DF74A6"/>
    <w:rsid w:val="00E018A4"/>
    <w:rsid w:val="00E0651A"/>
    <w:rsid w:val="00E06B9E"/>
    <w:rsid w:val="00E0743D"/>
    <w:rsid w:val="00E1715F"/>
    <w:rsid w:val="00E1720E"/>
    <w:rsid w:val="00E1740D"/>
    <w:rsid w:val="00E17B09"/>
    <w:rsid w:val="00E22669"/>
    <w:rsid w:val="00E2299B"/>
    <w:rsid w:val="00E22DF3"/>
    <w:rsid w:val="00E30382"/>
    <w:rsid w:val="00E307F5"/>
    <w:rsid w:val="00E3223F"/>
    <w:rsid w:val="00E330AF"/>
    <w:rsid w:val="00E35CB7"/>
    <w:rsid w:val="00E36D6E"/>
    <w:rsid w:val="00E37F6E"/>
    <w:rsid w:val="00E45693"/>
    <w:rsid w:val="00E54888"/>
    <w:rsid w:val="00E55201"/>
    <w:rsid w:val="00E57C1F"/>
    <w:rsid w:val="00E61062"/>
    <w:rsid w:val="00E622B4"/>
    <w:rsid w:val="00E626DB"/>
    <w:rsid w:val="00E6590D"/>
    <w:rsid w:val="00E70715"/>
    <w:rsid w:val="00E71AD4"/>
    <w:rsid w:val="00E72C86"/>
    <w:rsid w:val="00E7692C"/>
    <w:rsid w:val="00E824CF"/>
    <w:rsid w:val="00E907ED"/>
    <w:rsid w:val="00E91AE3"/>
    <w:rsid w:val="00E9359D"/>
    <w:rsid w:val="00E9632C"/>
    <w:rsid w:val="00E970CF"/>
    <w:rsid w:val="00EA1A63"/>
    <w:rsid w:val="00EA769C"/>
    <w:rsid w:val="00EB0373"/>
    <w:rsid w:val="00EB28A6"/>
    <w:rsid w:val="00EB300F"/>
    <w:rsid w:val="00EB4789"/>
    <w:rsid w:val="00EB6DF2"/>
    <w:rsid w:val="00EB77C9"/>
    <w:rsid w:val="00EC4676"/>
    <w:rsid w:val="00ED1B1B"/>
    <w:rsid w:val="00ED31C5"/>
    <w:rsid w:val="00ED4633"/>
    <w:rsid w:val="00ED5308"/>
    <w:rsid w:val="00ED5478"/>
    <w:rsid w:val="00EE19E1"/>
    <w:rsid w:val="00EE2ED4"/>
    <w:rsid w:val="00EF3E0A"/>
    <w:rsid w:val="00EF3E8A"/>
    <w:rsid w:val="00EF7822"/>
    <w:rsid w:val="00F004AF"/>
    <w:rsid w:val="00F00C59"/>
    <w:rsid w:val="00F01BC9"/>
    <w:rsid w:val="00F05552"/>
    <w:rsid w:val="00F05F6D"/>
    <w:rsid w:val="00F14FA3"/>
    <w:rsid w:val="00F23934"/>
    <w:rsid w:val="00F248A2"/>
    <w:rsid w:val="00F258FC"/>
    <w:rsid w:val="00F26596"/>
    <w:rsid w:val="00F35C4C"/>
    <w:rsid w:val="00F364CC"/>
    <w:rsid w:val="00F404E2"/>
    <w:rsid w:val="00F428E0"/>
    <w:rsid w:val="00F436CF"/>
    <w:rsid w:val="00F564EA"/>
    <w:rsid w:val="00F57DE9"/>
    <w:rsid w:val="00F62B31"/>
    <w:rsid w:val="00F66179"/>
    <w:rsid w:val="00F67AB3"/>
    <w:rsid w:val="00F75262"/>
    <w:rsid w:val="00F759E6"/>
    <w:rsid w:val="00F76DC6"/>
    <w:rsid w:val="00F80A5E"/>
    <w:rsid w:val="00F80BB2"/>
    <w:rsid w:val="00F83036"/>
    <w:rsid w:val="00F83E4D"/>
    <w:rsid w:val="00F844E5"/>
    <w:rsid w:val="00F85B29"/>
    <w:rsid w:val="00F90B78"/>
    <w:rsid w:val="00F92785"/>
    <w:rsid w:val="00F92A12"/>
    <w:rsid w:val="00F93DF2"/>
    <w:rsid w:val="00FA05BF"/>
    <w:rsid w:val="00FA4627"/>
    <w:rsid w:val="00FA46B1"/>
    <w:rsid w:val="00FA4C6A"/>
    <w:rsid w:val="00FA5D63"/>
    <w:rsid w:val="00FA6FFE"/>
    <w:rsid w:val="00FB5C9F"/>
    <w:rsid w:val="00FC2641"/>
    <w:rsid w:val="00FC62E9"/>
    <w:rsid w:val="00FD2258"/>
    <w:rsid w:val="00FD2A0C"/>
    <w:rsid w:val="00FD48F3"/>
    <w:rsid w:val="00FE35B7"/>
    <w:rsid w:val="00FF623C"/>
    <w:rsid w:val="00FF7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2211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w:hAnsi="Times New Roman" w:cs="Times New Roman"/>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05F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F6D"/>
    <w:rPr>
      <w:rFonts w:ascii="Lucida Grande" w:hAnsi="Lucida Grande" w:cs="Lucida Grande"/>
      <w:sz w:val="18"/>
      <w:szCs w:val="18"/>
    </w:rPr>
  </w:style>
  <w:style w:type="paragraph" w:styleId="NormalWeb">
    <w:name w:val="Normal (Web)"/>
    <w:basedOn w:val="Normal"/>
    <w:uiPriority w:val="99"/>
    <w:semiHidden/>
    <w:unhideWhenUsed/>
    <w:rsid w:val="00E552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sz w:val="20"/>
      <w:szCs w:val="20"/>
      <w:lang w:val="en-US"/>
    </w:rPr>
  </w:style>
  <w:style w:type="character" w:styleId="Hyperlink">
    <w:name w:val="Hyperlink"/>
    <w:basedOn w:val="DefaultParagraphFont"/>
    <w:uiPriority w:val="99"/>
    <w:unhideWhenUsed/>
    <w:rsid w:val="007828E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57C1F"/>
    <w:rPr>
      <w:b/>
      <w:bCs/>
      <w:sz w:val="20"/>
      <w:szCs w:val="20"/>
    </w:rPr>
  </w:style>
  <w:style w:type="character" w:customStyle="1" w:styleId="CommentSubjectChar">
    <w:name w:val="Comment Subject Char"/>
    <w:basedOn w:val="CommentTextChar"/>
    <w:link w:val="CommentSubject"/>
    <w:uiPriority w:val="99"/>
    <w:semiHidden/>
    <w:rsid w:val="00E57C1F"/>
    <w:rPr>
      <w:b/>
      <w:bCs/>
      <w:sz w:val="20"/>
      <w:szCs w:val="20"/>
    </w:rPr>
  </w:style>
  <w:style w:type="character" w:styleId="PlaceholderText">
    <w:name w:val="Placeholder Text"/>
    <w:basedOn w:val="DefaultParagraphFont"/>
    <w:uiPriority w:val="99"/>
    <w:semiHidden/>
    <w:rsid w:val="00FD2258"/>
    <w:rPr>
      <w:color w:val="808080"/>
    </w:rPr>
  </w:style>
  <w:style w:type="table" w:styleId="TableGrid">
    <w:name w:val="Table Grid"/>
    <w:basedOn w:val="TableNormal"/>
    <w:uiPriority w:val="59"/>
    <w:rsid w:val="00842B1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1">
    <w:name w:val="Normal11"/>
    <w:rsid w:val="00511B8D"/>
  </w:style>
  <w:style w:type="paragraph" w:styleId="HTMLPreformatted">
    <w:name w:val="HTML Preformatted"/>
    <w:basedOn w:val="Normal"/>
    <w:link w:val="HTMLPreformattedChar"/>
    <w:uiPriority w:val="99"/>
    <w:semiHidden/>
    <w:unhideWhenUsed/>
    <w:rsid w:val="00237510"/>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37510"/>
    <w:rPr>
      <w:rFonts w:ascii="Courier" w:hAnsi="Courier" w:cs="Courier"/>
      <w:sz w:val="20"/>
      <w:szCs w:val="20"/>
      <w:lang w:val="en-US"/>
    </w:rPr>
  </w:style>
  <w:style w:type="character" w:styleId="FollowedHyperlink">
    <w:name w:val="FollowedHyperlink"/>
    <w:basedOn w:val="DefaultParagraphFont"/>
    <w:uiPriority w:val="99"/>
    <w:semiHidden/>
    <w:unhideWhenUsed/>
    <w:rsid w:val="00405CCF"/>
    <w:rPr>
      <w:color w:val="800080" w:themeColor="followedHyperlink"/>
      <w:u w:val="single"/>
    </w:rPr>
  </w:style>
  <w:style w:type="character" w:styleId="LineNumber">
    <w:name w:val="line number"/>
    <w:basedOn w:val="DefaultParagraphFont"/>
    <w:uiPriority w:val="99"/>
    <w:semiHidden/>
    <w:unhideWhenUsed/>
    <w:rsid w:val="00441F7C"/>
  </w:style>
  <w:style w:type="character" w:customStyle="1" w:styleId="UnresolvedMention1">
    <w:name w:val="Unresolved Mention1"/>
    <w:basedOn w:val="DefaultParagraphFont"/>
    <w:uiPriority w:val="99"/>
    <w:rsid w:val="0018618E"/>
    <w:rPr>
      <w:color w:val="808080"/>
      <w:shd w:val="clear" w:color="auto" w:fill="E6E6E6"/>
    </w:rPr>
  </w:style>
  <w:style w:type="character" w:styleId="Strong">
    <w:name w:val="Strong"/>
    <w:basedOn w:val="DefaultParagraphFont"/>
    <w:uiPriority w:val="22"/>
    <w:qFormat/>
    <w:rsid w:val="0018618E"/>
    <w:rPr>
      <w:b/>
      <w:bCs/>
    </w:rPr>
  </w:style>
  <w:style w:type="character" w:customStyle="1" w:styleId="UnresolvedMention">
    <w:name w:val="Unresolved Mention"/>
    <w:basedOn w:val="DefaultParagraphFont"/>
    <w:uiPriority w:val="99"/>
    <w:rsid w:val="00AD3399"/>
    <w:rPr>
      <w:color w:val="808080"/>
      <w:shd w:val="clear" w:color="auto" w:fill="E6E6E6"/>
    </w:rPr>
  </w:style>
  <w:style w:type="paragraph" w:styleId="Header">
    <w:name w:val="header"/>
    <w:basedOn w:val="Normal"/>
    <w:link w:val="HeaderChar"/>
    <w:uiPriority w:val="99"/>
    <w:unhideWhenUsed/>
    <w:rsid w:val="001F635F"/>
    <w:pPr>
      <w:tabs>
        <w:tab w:val="center" w:pos="4680"/>
        <w:tab w:val="right" w:pos="9360"/>
      </w:tabs>
      <w:spacing w:line="240" w:lineRule="auto"/>
    </w:pPr>
  </w:style>
  <w:style w:type="character" w:customStyle="1" w:styleId="HeaderChar">
    <w:name w:val="Header Char"/>
    <w:basedOn w:val="DefaultParagraphFont"/>
    <w:link w:val="Header"/>
    <w:uiPriority w:val="99"/>
    <w:rsid w:val="001F635F"/>
  </w:style>
  <w:style w:type="paragraph" w:styleId="Footer">
    <w:name w:val="footer"/>
    <w:basedOn w:val="Normal"/>
    <w:link w:val="FooterChar"/>
    <w:uiPriority w:val="99"/>
    <w:unhideWhenUsed/>
    <w:rsid w:val="001F635F"/>
    <w:pPr>
      <w:tabs>
        <w:tab w:val="center" w:pos="4680"/>
        <w:tab w:val="right" w:pos="9360"/>
      </w:tabs>
      <w:spacing w:line="240" w:lineRule="auto"/>
    </w:pPr>
  </w:style>
  <w:style w:type="character" w:customStyle="1" w:styleId="FooterChar">
    <w:name w:val="Footer Char"/>
    <w:basedOn w:val="DefaultParagraphFont"/>
    <w:link w:val="Footer"/>
    <w:uiPriority w:val="99"/>
    <w:rsid w:val="001F6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5702">
      <w:bodyDiv w:val="1"/>
      <w:marLeft w:val="0"/>
      <w:marRight w:val="0"/>
      <w:marTop w:val="0"/>
      <w:marBottom w:val="0"/>
      <w:divBdr>
        <w:top w:val="none" w:sz="0" w:space="0" w:color="auto"/>
        <w:left w:val="none" w:sz="0" w:space="0" w:color="auto"/>
        <w:bottom w:val="none" w:sz="0" w:space="0" w:color="auto"/>
        <w:right w:val="none" w:sz="0" w:space="0" w:color="auto"/>
      </w:divBdr>
    </w:div>
    <w:div w:id="163322183">
      <w:bodyDiv w:val="1"/>
      <w:marLeft w:val="0"/>
      <w:marRight w:val="0"/>
      <w:marTop w:val="0"/>
      <w:marBottom w:val="0"/>
      <w:divBdr>
        <w:top w:val="none" w:sz="0" w:space="0" w:color="auto"/>
        <w:left w:val="none" w:sz="0" w:space="0" w:color="auto"/>
        <w:bottom w:val="none" w:sz="0" w:space="0" w:color="auto"/>
        <w:right w:val="none" w:sz="0" w:space="0" w:color="auto"/>
      </w:divBdr>
      <w:divsChild>
        <w:div w:id="404498911">
          <w:marLeft w:val="0"/>
          <w:marRight w:val="0"/>
          <w:marTop w:val="0"/>
          <w:marBottom w:val="0"/>
          <w:divBdr>
            <w:top w:val="none" w:sz="0" w:space="0" w:color="auto"/>
            <w:left w:val="none" w:sz="0" w:space="0" w:color="auto"/>
            <w:bottom w:val="none" w:sz="0" w:space="0" w:color="auto"/>
            <w:right w:val="none" w:sz="0" w:space="0" w:color="auto"/>
          </w:divBdr>
        </w:div>
        <w:div w:id="1685592693">
          <w:marLeft w:val="0"/>
          <w:marRight w:val="0"/>
          <w:marTop w:val="0"/>
          <w:marBottom w:val="0"/>
          <w:divBdr>
            <w:top w:val="none" w:sz="0" w:space="0" w:color="auto"/>
            <w:left w:val="none" w:sz="0" w:space="0" w:color="auto"/>
            <w:bottom w:val="none" w:sz="0" w:space="0" w:color="auto"/>
            <w:right w:val="none" w:sz="0" w:space="0" w:color="auto"/>
          </w:divBdr>
        </w:div>
        <w:div w:id="1866475807">
          <w:marLeft w:val="0"/>
          <w:marRight w:val="0"/>
          <w:marTop w:val="0"/>
          <w:marBottom w:val="0"/>
          <w:divBdr>
            <w:top w:val="none" w:sz="0" w:space="0" w:color="auto"/>
            <w:left w:val="none" w:sz="0" w:space="0" w:color="auto"/>
            <w:bottom w:val="none" w:sz="0" w:space="0" w:color="auto"/>
            <w:right w:val="none" w:sz="0" w:space="0" w:color="auto"/>
          </w:divBdr>
        </w:div>
      </w:divsChild>
    </w:div>
    <w:div w:id="188564643">
      <w:bodyDiv w:val="1"/>
      <w:marLeft w:val="0"/>
      <w:marRight w:val="0"/>
      <w:marTop w:val="0"/>
      <w:marBottom w:val="0"/>
      <w:divBdr>
        <w:top w:val="none" w:sz="0" w:space="0" w:color="auto"/>
        <w:left w:val="none" w:sz="0" w:space="0" w:color="auto"/>
        <w:bottom w:val="none" w:sz="0" w:space="0" w:color="auto"/>
        <w:right w:val="none" w:sz="0" w:space="0" w:color="auto"/>
      </w:divBdr>
    </w:div>
    <w:div w:id="232129485">
      <w:bodyDiv w:val="1"/>
      <w:marLeft w:val="0"/>
      <w:marRight w:val="0"/>
      <w:marTop w:val="0"/>
      <w:marBottom w:val="0"/>
      <w:divBdr>
        <w:top w:val="none" w:sz="0" w:space="0" w:color="auto"/>
        <w:left w:val="none" w:sz="0" w:space="0" w:color="auto"/>
        <w:bottom w:val="none" w:sz="0" w:space="0" w:color="auto"/>
        <w:right w:val="none" w:sz="0" w:space="0" w:color="auto"/>
      </w:divBdr>
    </w:div>
    <w:div w:id="495339293">
      <w:bodyDiv w:val="1"/>
      <w:marLeft w:val="0"/>
      <w:marRight w:val="0"/>
      <w:marTop w:val="0"/>
      <w:marBottom w:val="0"/>
      <w:divBdr>
        <w:top w:val="none" w:sz="0" w:space="0" w:color="auto"/>
        <w:left w:val="none" w:sz="0" w:space="0" w:color="auto"/>
        <w:bottom w:val="none" w:sz="0" w:space="0" w:color="auto"/>
        <w:right w:val="none" w:sz="0" w:space="0" w:color="auto"/>
      </w:divBdr>
    </w:div>
    <w:div w:id="560023972">
      <w:bodyDiv w:val="1"/>
      <w:marLeft w:val="0"/>
      <w:marRight w:val="0"/>
      <w:marTop w:val="0"/>
      <w:marBottom w:val="0"/>
      <w:divBdr>
        <w:top w:val="none" w:sz="0" w:space="0" w:color="auto"/>
        <w:left w:val="none" w:sz="0" w:space="0" w:color="auto"/>
        <w:bottom w:val="none" w:sz="0" w:space="0" w:color="auto"/>
        <w:right w:val="none" w:sz="0" w:space="0" w:color="auto"/>
      </w:divBdr>
    </w:div>
    <w:div w:id="691221667">
      <w:bodyDiv w:val="1"/>
      <w:marLeft w:val="0"/>
      <w:marRight w:val="0"/>
      <w:marTop w:val="0"/>
      <w:marBottom w:val="0"/>
      <w:divBdr>
        <w:top w:val="none" w:sz="0" w:space="0" w:color="auto"/>
        <w:left w:val="none" w:sz="0" w:space="0" w:color="auto"/>
        <w:bottom w:val="none" w:sz="0" w:space="0" w:color="auto"/>
        <w:right w:val="none" w:sz="0" w:space="0" w:color="auto"/>
      </w:divBdr>
    </w:div>
    <w:div w:id="741491770">
      <w:bodyDiv w:val="1"/>
      <w:marLeft w:val="0"/>
      <w:marRight w:val="0"/>
      <w:marTop w:val="0"/>
      <w:marBottom w:val="0"/>
      <w:divBdr>
        <w:top w:val="none" w:sz="0" w:space="0" w:color="auto"/>
        <w:left w:val="none" w:sz="0" w:space="0" w:color="auto"/>
        <w:bottom w:val="none" w:sz="0" w:space="0" w:color="auto"/>
        <w:right w:val="none" w:sz="0" w:space="0" w:color="auto"/>
      </w:divBdr>
    </w:div>
    <w:div w:id="795563369">
      <w:bodyDiv w:val="1"/>
      <w:marLeft w:val="0"/>
      <w:marRight w:val="0"/>
      <w:marTop w:val="0"/>
      <w:marBottom w:val="0"/>
      <w:divBdr>
        <w:top w:val="none" w:sz="0" w:space="0" w:color="auto"/>
        <w:left w:val="none" w:sz="0" w:space="0" w:color="auto"/>
        <w:bottom w:val="none" w:sz="0" w:space="0" w:color="auto"/>
        <w:right w:val="none" w:sz="0" w:space="0" w:color="auto"/>
      </w:divBdr>
    </w:div>
    <w:div w:id="853111785">
      <w:bodyDiv w:val="1"/>
      <w:marLeft w:val="0"/>
      <w:marRight w:val="0"/>
      <w:marTop w:val="0"/>
      <w:marBottom w:val="0"/>
      <w:divBdr>
        <w:top w:val="none" w:sz="0" w:space="0" w:color="auto"/>
        <w:left w:val="none" w:sz="0" w:space="0" w:color="auto"/>
        <w:bottom w:val="none" w:sz="0" w:space="0" w:color="auto"/>
        <w:right w:val="none" w:sz="0" w:space="0" w:color="auto"/>
      </w:divBdr>
    </w:div>
    <w:div w:id="868956889">
      <w:bodyDiv w:val="1"/>
      <w:marLeft w:val="0"/>
      <w:marRight w:val="0"/>
      <w:marTop w:val="0"/>
      <w:marBottom w:val="0"/>
      <w:divBdr>
        <w:top w:val="none" w:sz="0" w:space="0" w:color="auto"/>
        <w:left w:val="none" w:sz="0" w:space="0" w:color="auto"/>
        <w:bottom w:val="none" w:sz="0" w:space="0" w:color="auto"/>
        <w:right w:val="none" w:sz="0" w:space="0" w:color="auto"/>
      </w:divBdr>
    </w:div>
    <w:div w:id="1081410702">
      <w:bodyDiv w:val="1"/>
      <w:marLeft w:val="0"/>
      <w:marRight w:val="0"/>
      <w:marTop w:val="0"/>
      <w:marBottom w:val="0"/>
      <w:divBdr>
        <w:top w:val="none" w:sz="0" w:space="0" w:color="auto"/>
        <w:left w:val="none" w:sz="0" w:space="0" w:color="auto"/>
        <w:bottom w:val="none" w:sz="0" w:space="0" w:color="auto"/>
        <w:right w:val="none" w:sz="0" w:space="0" w:color="auto"/>
      </w:divBdr>
    </w:div>
    <w:div w:id="1131676907">
      <w:bodyDiv w:val="1"/>
      <w:marLeft w:val="0"/>
      <w:marRight w:val="0"/>
      <w:marTop w:val="0"/>
      <w:marBottom w:val="0"/>
      <w:divBdr>
        <w:top w:val="none" w:sz="0" w:space="0" w:color="auto"/>
        <w:left w:val="none" w:sz="0" w:space="0" w:color="auto"/>
        <w:bottom w:val="none" w:sz="0" w:space="0" w:color="auto"/>
        <w:right w:val="none" w:sz="0" w:space="0" w:color="auto"/>
      </w:divBdr>
    </w:div>
    <w:div w:id="1144351198">
      <w:bodyDiv w:val="1"/>
      <w:marLeft w:val="0"/>
      <w:marRight w:val="0"/>
      <w:marTop w:val="0"/>
      <w:marBottom w:val="0"/>
      <w:divBdr>
        <w:top w:val="none" w:sz="0" w:space="0" w:color="auto"/>
        <w:left w:val="none" w:sz="0" w:space="0" w:color="auto"/>
        <w:bottom w:val="none" w:sz="0" w:space="0" w:color="auto"/>
        <w:right w:val="none" w:sz="0" w:space="0" w:color="auto"/>
      </w:divBdr>
    </w:div>
    <w:div w:id="1189372922">
      <w:bodyDiv w:val="1"/>
      <w:marLeft w:val="0"/>
      <w:marRight w:val="0"/>
      <w:marTop w:val="0"/>
      <w:marBottom w:val="0"/>
      <w:divBdr>
        <w:top w:val="none" w:sz="0" w:space="0" w:color="auto"/>
        <w:left w:val="none" w:sz="0" w:space="0" w:color="auto"/>
        <w:bottom w:val="none" w:sz="0" w:space="0" w:color="auto"/>
        <w:right w:val="none" w:sz="0" w:space="0" w:color="auto"/>
      </w:divBdr>
    </w:div>
    <w:div w:id="1229682383">
      <w:bodyDiv w:val="1"/>
      <w:marLeft w:val="0"/>
      <w:marRight w:val="0"/>
      <w:marTop w:val="0"/>
      <w:marBottom w:val="0"/>
      <w:divBdr>
        <w:top w:val="none" w:sz="0" w:space="0" w:color="auto"/>
        <w:left w:val="none" w:sz="0" w:space="0" w:color="auto"/>
        <w:bottom w:val="none" w:sz="0" w:space="0" w:color="auto"/>
        <w:right w:val="none" w:sz="0" w:space="0" w:color="auto"/>
      </w:divBdr>
    </w:div>
    <w:div w:id="1283265612">
      <w:bodyDiv w:val="1"/>
      <w:marLeft w:val="0"/>
      <w:marRight w:val="0"/>
      <w:marTop w:val="0"/>
      <w:marBottom w:val="0"/>
      <w:divBdr>
        <w:top w:val="none" w:sz="0" w:space="0" w:color="auto"/>
        <w:left w:val="none" w:sz="0" w:space="0" w:color="auto"/>
        <w:bottom w:val="none" w:sz="0" w:space="0" w:color="auto"/>
        <w:right w:val="none" w:sz="0" w:space="0" w:color="auto"/>
      </w:divBdr>
    </w:div>
    <w:div w:id="1327592068">
      <w:bodyDiv w:val="1"/>
      <w:marLeft w:val="0"/>
      <w:marRight w:val="0"/>
      <w:marTop w:val="0"/>
      <w:marBottom w:val="0"/>
      <w:divBdr>
        <w:top w:val="none" w:sz="0" w:space="0" w:color="auto"/>
        <w:left w:val="none" w:sz="0" w:space="0" w:color="auto"/>
        <w:bottom w:val="none" w:sz="0" w:space="0" w:color="auto"/>
        <w:right w:val="none" w:sz="0" w:space="0" w:color="auto"/>
      </w:divBdr>
    </w:div>
    <w:div w:id="1336029970">
      <w:bodyDiv w:val="1"/>
      <w:marLeft w:val="0"/>
      <w:marRight w:val="0"/>
      <w:marTop w:val="0"/>
      <w:marBottom w:val="0"/>
      <w:divBdr>
        <w:top w:val="none" w:sz="0" w:space="0" w:color="auto"/>
        <w:left w:val="none" w:sz="0" w:space="0" w:color="auto"/>
        <w:bottom w:val="none" w:sz="0" w:space="0" w:color="auto"/>
        <w:right w:val="none" w:sz="0" w:space="0" w:color="auto"/>
      </w:divBdr>
    </w:div>
    <w:div w:id="1580628438">
      <w:bodyDiv w:val="1"/>
      <w:marLeft w:val="0"/>
      <w:marRight w:val="0"/>
      <w:marTop w:val="0"/>
      <w:marBottom w:val="0"/>
      <w:divBdr>
        <w:top w:val="none" w:sz="0" w:space="0" w:color="auto"/>
        <w:left w:val="none" w:sz="0" w:space="0" w:color="auto"/>
        <w:bottom w:val="none" w:sz="0" w:space="0" w:color="auto"/>
        <w:right w:val="none" w:sz="0" w:space="0" w:color="auto"/>
      </w:divBdr>
      <w:divsChild>
        <w:div w:id="1984306223">
          <w:marLeft w:val="0"/>
          <w:marRight w:val="0"/>
          <w:marTop w:val="0"/>
          <w:marBottom w:val="0"/>
          <w:divBdr>
            <w:top w:val="none" w:sz="0" w:space="0" w:color="auto"/>
            <w:left w:val="none" w:sz="0" w:space="0" w:color="auto"/>
            <w:bottom w:val="none" w:sz="0" w:space="0" w:color="auto"/>
            <w:right w:val="none" w:sz="0" w:space="0" w:color="auto"/>
          </w:divBdr>
          <w:divsChild>
            <w:div w:id="1662156041">
              <w:marLeft w:val="-225"/>
              <w:marRight w:val="-225"/>
              <w:marTop w:val="0"/>
              <w:marBottom w:val="0"/>
              <w:divBdr>
                <w:top w:val="none" w:sz="0" w:space="0" w:color="auto"/>
                <w:left w:val="none" w:sz="0" w:space="0" w:color="auto"/>
                <w:bottom w:val="none" w:sz="0" w:space="0" w:color="auto"/>
                <w:right w:val="none" w:sz="0" w:space="0" w:color="auto"/>
              </w:divBdr>
              <w:divsChild>
                <w:div w:id="8580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5125">
          <w:marLeft w:val="0"/>
          <w:marRight w:val="0"/>
          <w:marTop w:val="525"/>
          <w:marBottom w:val="0"/>
          <w:divBdr>
            <w:top w:val="none" w:sz="0" w:space="0" w:color="auto"/>
            <w:left w:val="none" w:sz="0" w:space="0" w:color="auto"/>
            <w:bottom w:val="none" w:sz="0" w:space="0" w:color="auto"/>
            <w:right w:val="none" w:sz="0" w:space="0" w:color="auto"/>
          </w:divBdr>
          <w:divsChild>
            <w:div w:id="183716346">
              <w:marLeft w:val="-225"/>
              <w:marRight w:val="-225"/>
              <w:marTop w:val="0"/>
              <w:marBottom w:val="0"/>
              <w:divBdr>
                <w:top w:val="none" w:sz="0" w:space="0" w:color="auto"/>
                <w:left w:val="none" w:sz="0" w:space="0" w:color="auto"/>
                <w:bottom w:val="none" w:sz="0" w:space="0" w:color="auto"/>
                <w:right w:val="none" w:sz="0" w:space="0" w:color="auto"/>
              </w:divBdr>
              <w:divsChild>
                <w:div w:id="793597508">
                  <w:marLeft w:val="0"/>
                  <w:marRight w:val="0"/>
                  <w:marTop w:val="0"/>
                  <w:marBottom w:val="0"/>
                  <w:divBdr>
                    <w:top w:val="none" w:sz="0" w:space="0" w:color="auto"/>
                    <w:left w:val="none" w:sz="0" w:space="0" w:color="auto"/>
                    <w:bottom w:val="none" w:sz="0" w:space="0" w:color="auto"/>
                    <w:right w:val="none" w:sz="0" w:space="0" w:color="auto"/>
                  </w:divBdr>
                  <w:divsChild>
                    <w:div w:id="1121427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724525708">
      <w:bodyDiv w:val="1"/>
      <w:marLeft w:val="0"/>
      <w:marRight w:val="0"/>
      <w:marTop w:val="0"/>
      <w:marBottom w:val="0"/>
      <w:divBdr>
        <w:top w:val="none" w:sz="0" w:space="0" w:color="auto"/>
        <w:left w:val="none" w:sz="0" w:space="0" w:color="auto"/>
        <w:bottom w:val="none" w:sz="0" w:space="0" w:color="auto"/>
        <w:right w:val="none" w:sz="0" w:space="0" w:color="auto"/>
      </w:divBdr>
    </w:div>
    <w:div w:id="1734306788">
      <w:bodyDiv w:val="1"/>
      <w:marLeft w:val="0"/>
      <w:marRight w:val="0"/>
      <w:marTop w:val="0"/>
      <w:marBottom w:val="0"/>
      <w:divBdr>
        <w:top w:val="none" w:sz="0" w:space="0" w:color="auto"/>
        <w:left w:val="none" w:sz="0" w:space="0" w:color="auto"/>
        <w:bottom w:val="none" w:sz="0" w:space="0" w:color="auto"/>
        <w:right w:val="none" w:sz="0" w:space="0" w:color="auto"/>
      </w:divBdr>
    </w:div>
    <w:div w:id="1735853163">
      <w:bodyDiv w:val="1"/>
      <w:marLeft w:val="0"/>
      <w:marRight w:val="0"/>
      <w:marTop w:val="0"/>
      <w:marBottom w:val="0"/>
      <w:divBdr>
        <w:top w:val="none" w:sz="0" w:space="0" w:color="auto"/>
        <w:left w:val="none" w:sz="0" w:space="0" w:color="auto"/>
        <w:bottom w:val="none" w:sz="0" w:space="0" w:color="auto"/>
        <w:right w:val="none" w:sz="0" w:space="0" w:color="auto"/>
      </w:divBdr>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1895039454">
      <w:bodyDiv w:val="1"/>
      <w:marLeft w:val="0"/>
      <w:marRight w:val="0"/>
      <w:marTop w:val="0"/>
      <w:marBottom w:val="0"/>
      <w:divBdr>
        <w:top w:val="none" w:sz="0" w:space="0" w:color="auto"/>
        <w:left w:val="none" w:sz="0" w:space="0" w:color="auto"/>
        <w:bottom w:val="none" w:sz="0" w:space="0" w:color="auto"/>
        <w:right w:val="none" w:sz="0" w:space="0" w:color="auto"/>
      </w:divBdr>
    </w:div>
    <w:div w:id="1925989644">
      <w:bodyDiv w:val="1"/>
      <w:marLeft w:val="0"/>
      <w:marRight w:val="0"/>
      <w:marTop w:val="0"/>
      <w:marBottom w:val="0"/>
      <w:divBdr>
        <w:top w:val="none" w:sz="0" w:space="0" w:color="auto"/>
        <w:left w:val="none" w:sz="0" w:space="0" w:color="auto"/>
        <w:bottom w:val="none" w:sz="0" w:space="0" w:color="auto"/>
        <w:right w:val="none" w:sz="0" w:space="0" w:color="auto"/>
      </w:divBdr>
    </w:div>
    <w:div w:id="2057702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tp://ftp.imicrobe.us/projects/104/)" TargetMode="External"/><Relationship Id="rId12" Type="http://schemas.openxmlformats.org/officeDocument/2006/relationships/hyperlink" Target="http://doi.org/10.5281/zenodo.1212585" TargetMode="Externa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tbrown@ucdavis.edu" TargetMode="External"/><Relationship Id="rId10" Type="http://schemas.openxmlformats.org/officeDocument/2006/relationships/hyperlink" Target="https://doi.org/10.5281/zenodo.249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0D8FEF-F7FC-FD40-B1F3-7D8C50EACFD6}">
  <ds:schemaRefs>
    <ds:schemaRef ds:uri="http://schemas.openxmlformats.org/officeDocument/2006/bibliography"/>
  </ds:schemaRefs>
</ds:datastoreItem>
</file>

<file path=customXml/itemProps2.xml><?xml version="1.0" encoding="utf-8"?>
<ds:datastoreItem xmlns:ds="http://schemas.openxmlformats.org/officeDocument/2006/customXml" ds:itemID="{2801D7DD-D4C9-B941-A459-3F6C01132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14</Pages>
  <Words>47913</Words>
  <Characters>273108</Characters>
  <Application>Microsoft Macintosh Word</Application>
  <DocSecurity>0</DocSecurity>
  <Lines>2275</Lines>
  <Paragraphs>640</Paragraphs>
  <ScaleCrop>false</ScaleCrop>
  <HeadingPairs>
    <vt:vector size="2" baseType="variant">
      <vt:variant>
        <vt:lpstr>Title</vt:lpstr>
      </vt:variant>
      <vt:variant>
        <vt:i4>1</vt:i4>
      </vt:variant>
    </vt:vector>
  </HeadingPairs>
  <TitlesOfParts>
    <vt:vector size="1" baseType="lpstr">
      <vt:lpstr/>
    </vt:vector>
  </TitlesOfParts>
  <Company>GTC</Company>
  <LinksUpToDate>false</LinksUpToDate>
  <CharactersWithSpaces>320381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Cohen</dc:creator>
  <cp:keywords/>
  <dc:description/>
  <cp:lastModifiedBy>Lisa Johnson Cohen</cp:lastModifiedBy>
  <cp:revision>8</cp:revision>
  <cp:lastPrinted>2017-11-15T05:11:00Z</cp:lastPrinted>
  <dcterms:created xsi:type="dcterms:W3CDTF">2018-05-15T01:05:00Z</dcterms:created>
  <dcterms:modified xsi:type="dcterms:W3CDTF">2018-05-16T00:46:00Z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5744eb75-6cf8-3fd0-9b07-5e4629cd3797</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http://www.zotero.org/styles/gigascience</vt:lpwstr>
  </property>
  <property fmtid="{D5CDD505-2E9C-101B-9397-08002B2CF9AE}" pid="15" name="Mendeley Recent Style Name 5_1">
    <vt:lpwstr>GigaScience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http://www.zotero.org/styles/gigascience</vt:lpwstr>
  </property>
</Properties>
</file>