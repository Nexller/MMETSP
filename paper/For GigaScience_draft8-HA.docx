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A115A8">
      <w:pPr>
        <w:pStyle w:val="Normal1"/>
        <w:spacing w:line="240" w:lineRule="auto"/>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A115A8">
      <w:pPr>
        <w:pStyle w:val="Normal1"/>
        <w:spacing w:line="240" w:lineRule="auto"/>
        <w:rPr>
          <w:rFonts w:eastAsia="Times New Roman"/>
        </w:rPr>
      </w:pPr>
    </w:p>
    <w:p w14:paraId="26D332EE" w14:textId="28068630" w:rsidR="00A73D29" w:rsidRDefault="00AF5F7B" w:rsidP="00A115A8">
      <w:pPr>
        <w:pStyle w:val="Normal1"/>
        <w:spacing w:line="240" w:lineRule="auto"/>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A115A8">
      <w:pPr>
        <w:pStyle w:val="Normal1"/>
        <w:spacing w:line="240" w:lineRule="auto"/>
        <w:rPr>
          <w:rFonts w:eastAsia="Times New Roman"/>
        </w:rPr>
      </w:pPr>
    </w:p>
    <w:p w14:paraId="61609BEF" w14:textId="77777777" w:rsidR="00A73D29" w:rsidRDefault="00070010" w:rsidP="00A115A8">
      <w:pPr>
        <w:pStyle w:val="Normal1"/>
        <w:spacing w:line="240" w:lineRule="auto"/>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A115A8">
      <w:pPr>
        <w:pStyle w:val="Normal1"/>
        <w:spacing w:line="240" w:lineRule="auto"/>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A115A8">
      <w:pPr>
        <w:pStyle w:val="Normal1"/>
        <w:spacing w:line="240" w:lineRule="auto"/>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A115A8">
      <w:pPr>
        <w:pStyle w:val="Normal1"/>
        <w:spacing w:line="240" w:lineRule="auto"/>
        <w:rPr>
          <w:rFonts w:eastAsia="Times New Roman"/>
        </w:rPr>
      </w:pPr>
      <w:r>
        <w:rPr>
          <w:rFonts w:eastAsia="Times New Roman"/>
        </w:rPr>
        <w:t xml:space="preserve">* </w:t>
      </w:r>
      <w:r w:rsidR="00070010">
        <w:rPr>
          <w:rFonts w:eastAsia="Times New Roman"/>
        </w:rPr>
        <w:t xml:space="preserve">Correspondence: </w:t>
      </w:r>
      <w:hyperlink r:id="rId9">
        <w:r w:rsidR="00070010">
          <w:rPr>
            <w:rFonts w:eastAsia="Times New Roman"/>
            <w:u w:val="single"/>
          </w:rPr>
          <w:t>ctbrown@ucdavis.edu</w:t>
        </w:r>
      </w:hyperlink>
    </w:p>
    <w:p w14:paraId="066567E3" w14:textId="77777777" w:rsidR="00A73D29" w:rsidRDefault="00A73D29" w:rsidP="00A115A8">
      <w:pPr>
        <w:pStyle w:val="Normal1"/>
        <w:spacing w:line="240" w:lineRule="auto"/>
        <w:rPr>
          <w:rFonts w:eastAsia="Times New Roman"/>
        </w:rPr>
      </w:pPr>
    </w:p>
    <w:p w14:paraId="028E2363" w14:textId="77777777" w:rsidR="00857FD6" w:rsidRDefault="00857FD6" w:rsidP="00A115A8">
      <w:pPr>
        <w:spacing w:line="240" w:lineRule="auto"/>
        <w:rPr>
          <w:rFonts w:eastAsia="Times New Roman"/>
          <w:b/>
        </w:rPr>
      </w:pPr>
      <w:r>
        <w:rPr>
          <w:rFonts w:eastAsia="Times New Roman"/>
          <w:b/>
        </w:rPr>
        <w:br w:type="page"/>
      </w:r>
    </w:p>
    <w:p w14:paraId="7B4F2B41" w14:textId="3988824C" w:rsidR="00A73D29" w:rsidRPr="0061282D" w:rsidRDefault="00070010" w:rsidP="00A115A8">
      <w:pPr>
        <w:pStyle w:val="Normal1"/>
        <w:spacing w:line="240" w:lineRule="auto"/>
        <w:outlineLvl w:val="0"/>
        <w:rPr>
          <w:rFonts w:eastAsia="Times New Roman"/>
          <w:b/>
        </w:rPr>
      </w:pPr>
      <w:r>
        <w:rPr>
          <w:rFonts w:eastAsia="Times New Roman"/>
          <w:b/>
        </w:rPr>
        <w:lastRenderedPageBreak/>
        <w:t>Abstract</w:t>
      </w:r>
    </w:p>
    <w:p w14:paraId="273B5ADF" w14:textId="77777777" w:rsidR="00A73D29" w:rsidRDefault="00A73D29" w:rsidP="00A115A8">
      <w:pPr>
        <w:pStyle w:val="Normal1"/>
        <w:spacing w:line="240" w:lineRule="auto"/>
        <w:rPr>
          <w:rFonts w:eastAsia="Times New Roman"/>
        </w:rPr>
      </w:pPr>
    </w:p>
    <w:p w14:paraId="15CE844B" w14:textId="77777777" w:rsidR="00857FD6" w:rsidRDefault="00857FD6" w:rsidP="00A115A8">
      <w:pPr>
        <w:pStyle w:val="Normal1"/>
        <w:spacing w:line="240" w:lineRule="auto"/>
        <w:outlineLvl w:val="0"/>
        <w:rPr>
          <w:rFonts w:eastAsia="Times New Roman"/>
          <w:b/>
        </w:rPr>
      </w:pPr>
      <w:r>
        <w:rPr>
          <w:rFonts w:eastAsia="Times New Roman"/>
          <w:b/>
        </w:rPr>
        <w:t>Background</w:t>
      </w:r>
    </w:p>
    <w:p w14:paraId="1CC8BEC3" w14:textId="31359071" w:rsidR="003A6A63" w:rsidRPr="00F05552" w:rsidRDefault="00F05552" w:rsidP="00A115A8">
      <w:pPr>
        <w:pStyle w:val="Normal1"/>
        <w:spacing w:line="240" w:lineRule="auto"/>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required prior to analyzing RNAseq</w:t>
      </w:r>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tra</w:t>
      </w:r>
      <w:r w:rsidR="00EE2ED4">
        <w:rPr>
          <w:rFonts w:eastAsia="Times New Roman"/>
        </w:rPr>
        <w:t>n</w:t>
      </w:r>
      <w:r w:rsidR="00931D4E">
        <w:rPr>
          <w:rFonts w:eastAsia="Times New Roman"/>
        </w:rPr>
        <w:t>scriptomic</w:t>
      </w:r>
      <w:r w:rsidR="002A1995">
        <w:rPr>
          <w:rFonts w:eastAsia="Times New Roman"/>
        </w:rPr>
        <w:t xml:space="preserve"> </w:t>
      </w:r>
      <w:r w:rsidR="00A96432">
        <w:rPr>
          <w:rFonts w:eastAsia="Times New Roman"/>
        </w:rPr>
        <w:t xml:space="preserve">short </w:t>
      </w:r>
      <w:r w:rsidR="002A1995">
        <w:rPr>
          <w:rFonts w:eastAsia="Times New Roman"/>
        </w:rPr>
        <w:t>read</w:t>
      </w:r>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pipeline</w:t>
      </w:r>
      <w:r w:rsidR="00D55BBB">
        <w:rPr>
          <w:rFonts w:eastAsia="Times New Roman"/>
        </w:rPr>
        <w:t xml:space="preserve"> developed by the National Center for Genome Research (NCGR)</w:t>
      </w:r>
      <w:r w:rsidR="009970B5">
        <w:rPr>
          <w:rFonts w:eastAsia="Times New Roman"/>
        </w:rPr>
        <w:t>.</w:t>
      </w:r>
    </w:p>
    <w:p w14:paraId="300B6A41" w14:textId="77777777" w:rsidR="009970B5" w:rsidRDefault="009970B5" w:rsidP="00A115A8">
      <w:pPr>
        <w:pStyle w:val="Normal1"/>
        <w:spacing w:line="240" w:lineRule="auto"/>
        <w:outlineLvl w:val="0"/>
        <w:rPr>
          <w:rFonts w:eastAsia="Times New Roman"/>
          <w:b/>
        </w:rPr>
      </w:pPr>
    </w:p>
    <w:p w14:paraId="2B19D309" w14:textId="25F400A0" w:rsidR="00A73D29" w:rsidRDefault="00857FD6" w:rsidP="00A115A8">
      <w:pPr>
        <w:pStyle w:val="Normal1"/>
        <w:spacing w:line="240" w:lineRule="auto"/>
        <w:outlineLvl w:val="0"/>
        <w:rPr>
          <w:rFonts w:eastAsia="Times New Roman"/>
          <w:b/>
        </w:rPr>
      </w:pPr>
      <w:r>
        <w:rPr>
          <w:rFonts w:eastAsia="Times New Roman"/>
          <w:b/>
        </w:rPr>
        <w:t>Findings</w:t>
      </w:r>
    </w:p>
    <w:p w14:paraId="3DEB296E" w14:textId="554FD19F" w:rsidR="003906A8" w:rsidRPr="003906A8" w:rsidRDefault="00DC5D15" w:rsidP="00A115A8">
      <w:pPr>
        <w:spacing w:line="240" w:lineRule="auto"/>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contigs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r w:rsidR="00A146AF">
        <w:rPr>
          <w:rFonts w:eastAsia="Times New Roman"/>
        </w:rPr>
        <w:t>contigs</w:t>
      </w:r>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Taxonomic trends were observed in the assembly metrics, with transcriptomes assembled from the phyla Dinoflagellata</w:t>
      </w:r>
      <w:r w:rsidR="001A2C98">
        <w:rPr>
          <w:rFonts w:eastAsia="Times New Roman"/>
        </w:rPr>
        <w:t xml:space="preserve"> and Ciliophora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contigs</w:t>
      </w:r>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A115A8">
      <w:pPr>
        <w:pStyle w:val="Normal1"/>
        <w:spacing w:line="240" w:lineRule="auto"/>
        <w:outlineLvl w:val="0"/>
        <w:rPr>
          <w:rFonts w:eastAsia="Times New Roman"/>
          <w:b/>
        </w:rPr>
      </w:pPr>
    </w:p>
    <w:p w14:paraId="48D98FD7" w14:textId="5D700C70" w:rsidR="00857FD6" w:rsidRPr="00857FD6" w:rsidRDefault="00857FD6" w:rsidP="00A115A8">
      <w:pPr>
        <w:pStyle w:val="Normal1"/>
        <w:spacing w:line="240" w:lineRule="auto"/>
        <w:outlineLvl w:val="0"/>
        <w:rPr>
          <w:rFonts w:eastAsia="Times New Roman"/>
          <w:b/>
        </w:rPr>
      </w:pPr>
      <w:r>
        <w:rPr>
          <w:rFonts w:eastAsia="Times New Roman"/>
          <w:b/>
        </w:rPr>
        <w:t>Conclusions</w:t>
      </w:r>
    </w:p>
    <w:p w14:paraId="18C1D8B0" w14:textId="684F9D73" w:rsidR="00A73D29" w:rsidRPr="00716336" w:rsidRDefault="00D55BBB" w:rsidP="00A115A8">
      <w:pPr>
        <w:spacing w:line="240" w:lineRule="auto"/>
        <w:rPr>
          <w:rFonts w:eastAsia="Times New Roman"/>
          <w:b/>
        </w:rPr>
      </w:pPr>
      <w:r>
        <w:rPr>
          <w:rFonts w:eastAsia="Times New Roman"/>
        </w:rPr>
        <w:t>Given current bioinformatics approaches, there is no single ‘</w:t>
      </w:r>
      <w:r w:rsidR="00201B04">
        <w:rPr>
          <w:rFonts w:eastAsia="Times New Roman"/>
        </w:rPr>
        <w:t>best</w:t>
      </w:r>
      <w:r>
        <w:rPr>
          <w:rFonts w:eastAsia="Times New Roman"/>
        </w:rPr>
        <w:t>’</w:t>
      </w:r>
      <w:r w:rsidR="00201B04">
        <w:rPr>
          <w:rFonts w:eastAsia="Times New Roman"/>
        </w:rPr>
        <w:t xml:space="preserve"> reference transcriptome</w:t>
      </w:r>
      <w:r>
        <w:rPr>
          <w:rFonts w:eastAsia="Times New Roman"/>
        </w:rPr>
        <w:t xml:space="preserve"> </w:t>
      </w:r>
      <w:r w:rsidR="00DB3052">
        <w:rPr>
          <w:rFonts w:eastAsia="Times New Roman"/>
        </w:rPr>
        <w:t xml:space="preserve">for a particular </w:t>
      </w:r>
      <w:r>
        <w:rPr>
          <w:rFonts w:eastAsia="Times New Roman"/>
        </w:rPr>
        <w:t>set of raw data</w:t>
      </w:r>
      <w:r w:rsidR="00201B04">
        <w:rPr>
          <w:rFonts w:eastAsia="Times New Roman"/>
        </w:rPr>
        <w:t xml:space="preserve">. </w:t>
      </w:r>
      <w:r>
        <w:rPr>
          <w:rFonts w:eastAsia="Times New Roman"/>
        </w:rPr>
        <w:t>A</w:t>
      </w:r>
      <w:r w:rsidR="00DB3052">
        <w:rPr>
          <w:rFonts w:eastAsia="Times New Roman"/>
        </w:rPr>
        <w:t>s the optimum transcriptome is a moving target, impr</w:t>
      </w:r>
      <w:r w:rsidR="00A115A8">
        <w:rPr>
          <w:rFonts w:eastAsia="Times New Roman"/>
        </w:rPr>
        <w:t>o</w:t>
      </w:r>
      <w:r w:rsidR="00DB3052">
        <w:rPr>
          <w:rFonts w:eastAsia="Times New Roman"/>
        </w:rPr>
        <w:t>ving (or not) with new tools and approaches</w:t>
      </w:r>
      <w:r>
        <w:rPr>
          <w:rFonts w:eastAsia="Times New Roman"/>
        </w:rPr>
        <w:t>, a</w:t>
      </w:r>
      <w:r w:rsidRPr="00716336">
        <w:rPr>
          <w:rFonts w:eastAsia="Times New Roman"/>
        </w:rPr>
        <w:t>utomated</w:t>
      </w:r>
      <w:r w:rsidR="00C06AC2">
        <w:rPr>
          <w:rFonts w:eastAsia="Times New Roman"/>
        </w:rPr>
        <w:t xml:space="preserve"> and </w:t>
      </w:r>
      <w:r w:rsidR="0071435E">
        <w:rPr>
          <w:rFonts w:eastAsia="Times New Roman"/>
        </w:rPr>
        <w:t>programmable</w:t>
      </w:r>
      <w:r w:rsidRPr="00716336">
        <w:rPr>
          <w:rFonts w:eastAsia="Times New Roman"/>
        </w:rPr>
        <w:t xml:space="preserve"> </w:t>
      </w:r>
      <w:r w:rsidR="00716336" w:rsidRPr="00716336">
        <w:rPr>
          <w:rFonts w:eastAsia="Times New Roman"/>
        </w:rPr>
        <w:t xml:space="preserve">pipelines </w:t>
      </w:r>
      <w:r w:rsidR="00A115A8">
        <w:rPr>
          <w:rFonts w:eastAsia="Times New Roman"/>
        </w:rPr>
        <w:t>are</w:t>
      </w:r>
      <w:r w:rsidR="00A115A8">
        <w:rPr>
          <w:rFonts w:eastAsia="Times New Roman"/>
        </w:rPr>
        <w:t xml:space="preserve"> </w:t>
      </w:r>
      <w:r w:rsidR="00DB3052">
        <w:rPr>
          <w:rFonts w:eastAsia="Times New Roman"/>
        </w:rPr>
        <w:t xml:space="preserve">invaluable </w:t>
      </w:r>
      <w:r w:rsidR="00C10813">
        <w:rPr>
          <w:rFonts w:eastAsia="Times New Roman"/>
        </w:rPr>
        <w:t>for</w:t>
      </w:r>
      <w:r w:rsidR="00716336" w:rsidRPr="00716336">
        <w:rPr>
          <w:rFonts w:eastAsia="Times New Roman"/>
        </w:rPr>
        <w:t xml:space="preserve"> </w:t>
      </w:r>
      <w:r w:rsidR="00DB3052">
        <w:rPr>
          <w:rFonts w:eastAsia="Times New Roman"/>
        </w:rPr>
        <w:t xml:space="preserve">managing </w:t>
      </w:r>
      <w:r w:rsidR="00AC6A1D">
        <w:rPr>
          <w:rFonts w:eastAsia="Times New Roman"/>
        </w:rPr>
        <w:t xml:space="preserve">the </w:t>
      </w:r>
      <w:r w:rsidR="00B71020">
        <w:rPr>
          <w:rFonts w:eastAsia="Times New Roman"/>
        </w:rPr>
        <w:t xml:space="preserve">computationally-intensive tasks </w:t>
      </w:r>
      <w:r w:rsidR="00AC6A1D">
        <w:rPr>
          <w:rFonts w:eastAsia="Times New Roman"/>
        </w:rPr>
        <w:t xml:space="preserve">required for processing </w:t>
      </w:r>
      <w:r w:rsidR="00E91AE3">
        <w:rPr>
          <w:rFonts w:eastAsia="Times New Roman"/>
        </w:rPr>
        <w:t>large sets of samples</w:t>
      </w:r>
      <w:r w:rsidR="00A6068D">
        <w:rPr>
          <w:rFonts w:eastAsia="Times New Roman"/>
        </w:rPr>
        <w:t xml:space="preserve">. </w:t>
      </w:r>
      <w:r w:rsidR="00DB3052">
        <w:rPr>
          <w:rFonts w:eastAsia="Times New Roman"/>
        </w:rPr>
        <w:t xml:space="preserve">Moreover, automated </w:t>
      </w:r>
      <w:r w:rsidR="00C06AC2">
        <w:rPr>
          <w:rFonts w:eastAsia="Times New Roman"/>
        </w:rPr>
        <w:t xml:space="preserve">and </w:t>
      </w:r>
      <w:r w:rsidR="0071435E">
        <w:rPr>
          <w:rFonts w:eastAsia="Times New Roman"/>
        </w:rPr>
        <w:t xml:space="preserve">programmable </w:t>
      </w:r>
      <w:r w:rsidR="00DB3052">
        <w:rPr>
          <w:rFonts w:eastAsia="Times New Roman"/>
        </w:rPr>
        <w:t xml:space="preserve">pipelines </w:t>
      </w:r>
      <w:r w:rsidR="005D1C23">
        <w:rPr>
          <w:rFonts w:eastAsia="Times New Roman"/>
        </w:rPr>
        <w:t>facilitate</w:t>
      </w:r>
      <w:r w:rsidR="00DB3052">
        <w:rPr>
          <w:rFonts w:eastAsia="Times New Roman"/>
        </w:rPr>
        <w:t xml:space="preserve"> the comparison of</w:t>
      </w:r>
      <w:r w:rsidR="00433E5A">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DB3052">
        <w:rPr>
          <w:rFonts w:eastAsia="Times New Roman"/>
        </w:rPr>
        <w:t xml:space="preserve">by </w:t>
      </w:r>
      <w:r w:rsidR="005D1C23">
        <w:rPr>
          <w:rFonts w:eastAsia="Times New Roman"/>
        </w:rPr>
        <w:t xml:space="preserve">ensuring </w:t>
      </w:r>
      <w:r w:rsidR="00DB3052">
        <w:rPr>
          <w:rFonts w:eastAsia="Times New Roman"/>
        </w:rPr>
        <w:t>a common</w:t>
      </w:r>
      <w:r w:rsidR="008D607F">
        <w:rPr>
          <w:rFonts w:eastAsia="Times New Roman"/>
        </w:rPr>
        <w:t xml:space="preserve"> </w:t>
      </w:r>
      <w:r w:rsidR="00C06AC2">
        <w:rPr>
          <w:rFonts w:eastAsia="Times New Roman"/>
        </w:rPr>
        <w:t xml:space="preserve">evaluation </w:t>
      </w:r>
      <w:r w:rsidR="00DB3052">
        <w:rPr>
          <w:rFonts w:eastAsia="Times New Roman"/>
        </w:rPr>
        <w:t xml:space="preserve">workflow was applied to all samples. Thus, </w:t>
      </w:r>
      <w:r w:rsidR="00612DEE">
        <w:rPr>
          <w:rFonts w:eastAsia="Times New Roman"/>
        </w:rPr>
        <w:t xml:space="preserve">re-assembling existing data in centralized and de-centralized repositories with new tools using </w:t>
      </w:r>
      <w:r w:rsidR="00DB3052">
        <w:rPr>
          <w:rFonts w:eastAsia="Times New Roman"/>
        </w:rPr>
        <w:t>automated</w:t>
      </w:r>
      <w:r w:rsidR="0071435E">
        <w:rPr>
          <w:rFonts w:eastAsia="Times New Roman"/>
        </w:rPr>
        <w:t xml:space="preserve"> and programmable</w:t>
      </w:r>
      <w:r w:rsidR="00612DEE">
        <w:rPr>
          <w:rFonts w:eastAsia="Times New Roman"/>
        </w:rPr>
        <w:t xml:space="preserve"> pipelines may</w:t>
      </w:r>
      <w:r w:rsidR="00DB3052">
        <w:rPr>
          <w:rFonts w:eastAsia="Times New Roman"/>
        </w:rPr>
        <w:t xml:space="preserve"> </w:t>
      </w:r>
      <w:r w:rsidR="00612DEE">
        <w:rPr>
          <w:rFonts w:eastAsia="Times New Roman"/>
        </w:rPr>
        <w:t>yield more</w:t>
      </w:r>
      <w:r w:rsidR="00D02459">
        <w:rPr>
          <w:rFonts w:eastAsia="Times New Roman"/>
        </w:rPr>
        <w:t xml:space="preserve"> accurate identification</w:t>
      </w:r>
      <w:r>
        <w:rPr>
          <w:rFonts w:eastAsia="Times New Roman"/>
        </w:rPr>
        <w:t xml:space="preserve"> </w:t>
      </w:r>
      <w:r w:rsidR="00D02459">
        <w:rPr>
          <w:rFonts w:eastAsia="Times New Roman"/>
        </w:rPr>
        <w:t xml:space="preserve">of </w:t>
      </w:r>
      <w:r w:rsidR="00716336" w:rsidRPr="00716336">
        <w:rPr>
          <w:rFonts w:eastAsia="Times New Roman"/>
        </w:rPr>
        <w:t>taxon-specific trends</w:t>
      </w:r>
      <w:r w:rsidR="00D02459">
        <w:rPr>
          <w:rFonts w:eastAsia="Times New Roman"/>
        </w:rPr>
        <w:t xml:space="preserve"> across samples</w:t>
      </w:r>
      <w:r w:rsidR="00612DEE">
        <w:rPr>
          <w:rFonts w:eastAsia="Times New Roman"/>
        </w:rPr>
        <w:t xml:space="preserve"> in addition to</w:t>
      </w:r>
      <w:r w:rsidR="00C10813" w:rsidRPr="00716336">
        <w:rPr>
          <w:rFonts w:eastAsia="Times New Roman"/>
        </w:rPr>
        <w:t xml:space="preserve"> </w:t>
      </w:r>
      <w:r w:rsidR="001A2C98">
        <w:rPr>
          <w:rFonts w:eastAsia="Times New Roman"/>
        </w:rPr>
        <w:t xml:space="preserve">novel and useful </w:t>
      </w:r>
      <w:r w:rsidR="00D02459">
        <w:rPr>
          <w:rFonts w:eastAsia="Times New Roman"/>
        </w:rPr>
        <w:t xml:space="preserve">products </w:t>
      </w:r>
      <w:r w:rsidR="001A2C98">
        <w:rPr>
          <w:rFonts w:eastAsia="Times New Roman"/>
        </w:rPr>
        <w:t>for the community</w:t>
      </w:r>
      <w:r w:rsidR="00C10813" w:rsidRPr="00716336">
        <w:rPr>
          <w:rFonts w:eastAsia="Times New Roman"/>
        </w:rPr>
        <w:t>.</w:t>
      </w:r>
    </w:p>
    <w:p w14:paraId="447245C0" w14:textId="77777777" w:rsidR="003A6A63" w:rsidRDefault="003A6A63" w:rsidP="00A115A8">
      <w:pPr>
        <w:pStyle w:val="Normal1"/>
        <w:spacing w:line="240" w:lineRule="auto"/>
        <w:rPr>
          <w:rFonts w:eastAsia="Times New Roman"/>
        </w:rPr>
      </w:pPr>
    </w:p>
    <w:p w14:paraId="588AC7E7" w14:textId="77777777" w:rsidR="00AE4A27" w:rsidRDefault="00AE4A27" w:rsidP="00A115A8">
      <w:pPr>
        <w:spacing w:line="240" w:lineRule="auto"/>
        <w:rPr>
          <w:rFonts w:eastAsia="Times New Roman"/>
          <w:b/>
        </w:rPr>
      </w:pPr>
      <w:r>
        <w:rPr>
          <w:rFonts w:eastAsia="Times New Roman"/>
          <w:b/>
        </w:rPr>
        <w:br w:type="page"/>
      </w:r>
    </w:p>
    <w:p w14:paraId="3EF2DD8F" w14:textId="040BECDF" w:rsidR="004D3A80" w:rsidRPr="004D3A80" w:rsidRDefault="00070010" w:rsidP="00A115A8">
      <w:pPr>
        <w:pStyle w:val="Normal1"/>
        <w:spacing w:line="240" w:lineRule="auto"/>
        <w:outlineLvl w:val="0"/>
        <w:rPr>
          <w:rFonts w:eastAsia="Times New Roman"/>
          <w:b/>
        </w:rPr>
      </w:pPr>
      <w:r>
        <w:rPr>
          <w:rFonts w:eastAsia="Times New Roman"/>
          <w:b/>
        </w:rPr>
        <w:lastRenderedPageBreak/>
        <w:t>Introduction</w:t>
      </w:r>
    </w:p>
    <w:p w14:paraId="7BB99CEF" w14:textId="77777777" w:rsidR="00A73D29" w:rsidRDefault="00A73D29" w:rsidP="00A115A8">
      <w:pPr>
        <w:pStyle w:val="Normal1"/>
        <w:spacing w:line="240" w:lineRule="auto"/>
        <w:rPr>
          <w:rFonts w:eastAsia="Times New Roman"/>
        </w:rPr>
      </w:pPr>
    </w:p>
    <w:p w14:paraId="03DE9A92" w14:textId="0DA193B6" w:rsidR="0018420F" w:rsidRDefault="00AA331B" w:rsidP="00A115A8">
      <w:pPr>
        <w:widowControl w:val="0"/>
        <w:autoSpaceDE w:val="0"/>
        <w:autoSpaceDN w:val="0"/>
        <w:adjustRightInd w:val="0"/>
        <w:spacing w:after="160" w:line="240" w:lineRule="auto"/>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w:t>
      </w:r>
      <w:r w:rsidR="00D02459">
        <w:rPr>
          <w:rFonts w:eastAsia="Times New Roman"/>
        </w:rPr>
        <w:t xml:space="preserve">relies </w:t>
      </w:r>
      <w:r>
        <w:rPr>
          <w:rFonts w:eastAsia="Times New Roman"/>
        </w:rPr>
        <w:t xml:space="preserve">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xml:space="preserve">, raw RNA sequence data (RNAseq)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3E45E2">
        <w:rPr>
          <w:rFonts w:eastAsia="Times New Roman"/>
        </w:rPr>
        <w:instrText>ADDIN CSL_CITATION { "citationItems" : [ { "id" : "ITEM-1", "itemData" : { "DOI" : "10.1016/j.cpb.2017.12.004", "ISSN" : "22146628",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"container-title" : "Current Plant Biology", "id" : "ITEM-1", "issued" : { "date-parts" : [ [ "2017" ] ] }, "page" : "41-45", "title" : "Tools for building de novo transcriptome assembly", "type" : "article-journal", "volume" : "11-12"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B65A8C">
        <w:rPr>
          <w:rFonts w:eastAsia="Times New Roman"/>
        </w:rPr>
        <w:t xml:space="preserve"> fields. For example,</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9C4610">
        <w:rPr>
          <w:rFonts w:eastAsia="Times New Roman"/>
        </w:rPr>
        <w:instrText>ADDIN CSL_CITATION { "citationItems" : [ { "id" : "ITEM-1", "itemData" : { "DOI" : "10.1186/2041-9139-4-16", "ISBN" : "2041-9139 (Print)\\r2041-9139 (Linking)", "ISSN" : "20419139", "PMID" : "23731568",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control.\\n\\nRESULTS: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available.\\n\\nCONCLUSIONS: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"container-title" : "EvoDevo", "id" : "ITEM-1", "issue" : "1", "issued" : { "date-parts" : [ [ "2013" ] ] }, "title" : "A quantitative reference transcriptome for Nematostella vectensis early embryonic development: A pipeline for de novo assembly in emerging model systems", "type" : "article-journal", "volume" : "4"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9C4610">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"ISSN" : "2047217X", "PMID" : "27485233",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J.C.", "non-dropping-particle" : "", "parse-names" : false, "suffix" : "" }, { "dropping-particle" : "", "family" : "Brown", "given" : "C Titus", "non-dropping-particle" : "", "parse-names" : false, "suffix" : "" }, { "dropping-particle" : "", "family" : "Roberson", "given" : "Loretta M", "non-dropping-particle" : "", "parse-names" : false, "suffix" : "" } ], "container-title" : "GigaScience", "id" : "ITEM-2", "issue" : "1", "issued" : { "date-parts" : [ [ "2016" ] ] }, "title" : "Transcriptome of the Caribbean stony coral Porites astreoides from three developmental stages", "type" : "article-journal", "volume" : "5"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xml:space="preserve">, </w:t>
      </w:r>
      <w:r w:rsidR="004F2649">
        <w:rPr>
          <w:rFonts w:eastAsia="Times New Roman"/>
        </w:rPr>
        <w:t xml:space="preserve">and </w:t>
      </w:r>
      <w:r w:rsidR="007B587F">
        <w:rPr>
          <w:rFonts w:eastAsia="Times New Roman"/>
        </w:rPr>
        <w:t>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9C4610">
        <w:rPr>
          <w:rFonts w:eastAsia="Times New Roman"/>
        </w:rPr>
        <w:instrText>ADDIN CSL_CITATION { "citationItems" : [ { "id" : "ITEM-1",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2A0153">
        <w:rPr>
          <w:rFonts w:eastAsia="Times New Roman"/>
        </w:rPr>
        <w:instrText>ADDIN CSL_CITATION { "citationItems" : [ { "id" : "ITEM-1", "itemData" : { "DOI" : "10.1186/s12864-016-3451-2", "ISSN" : "14712164", "PMID" : "28107812", "abstract" : "Titus au PEN data can be used for generating a comprehensive MCOT transcriptome Background 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 Results 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 Conclusions 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"ISBN" : "0962-8452", "ISSN" : "0962-8452", "PMID" : "25589608", "abstract" : "Bivalves are an ancient and ubiquitous group of aquatic invertebrates with an estimated 10 000-20 000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"ISBN" : "1111111111", "ISSN" : "19326203", "abstract" : "Despite the ecological and economic importance of European beech (Fagus sylvatica L.) genomic resources of this species are still limited. This hampers an understanding of the molecular basis of adaptation to stress. Since beech will most likely be threatened by the consequences of climate change, an understanding of adaptive processes to climate change-related drought stress is of major importance. Here, we used RNA-seq to provide the first drought stress-related transcriptome of beech. In a drought stress trial with beech saplings, 50 samples were taken for RNA extraction at five points in time during a soil desiccation experiment. De novo transcriptome assembly and analysis of differential gene expression revealed 44,335 contigs, and 662 differentially expressed genes between the stress and normally watered control group. Gene expression was specific to the different time points, and only five genes were significantly differentially expressed between the stress and control group on all five sampling days. GO term enrichment showed that mostly genes involved in lipid- and homeostasis-related processes were upregulated, whereas genes involved in oxidative stress response were downregulated in the stressed seedlings. This study gives first insights into the genomic drought stress response of European beech, and provides new genetic resources for adaptation research in this species.",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Pygospio elegans",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"PMID" : "27833138", "abstract" : "Broodiness, a maternal behavior and instinct for natural breeding in poultry, inhibits egg production and affects the poultry industry. Phenotypic and physiological factors influencing broodiness in poultry have been extensively studied, but the molecular regulation mechanism of broodiness remains unclear. Effective research strategies focusing on broodiness are hindered by limited understanding of goose developmental biology. Here we established the transcriptomes of goose follicles at egg-laying and broody stages by Illumina HiSeq platform and compared the sequenced transcriptomes of three types of follicles (small white, large white and small yellow). It was found that there were 92 up-regulated and 84 down-regulated transcription factors and 101 up-regulated and 51 down-regulated hormone-related genes. Many of these genes code for proteins involved in hormone response, follicular development, autophagy, and oxidation. Moreover, the contents of progesterone and estradiol in follicles were altered, and the autophagy levels of follicles were enhanced during the broody stage. These results suggest that hormone- and autophagy-signaling pathways are critical for controlling broodiness in the goose. We demonstrated that transcriptome analysis of egg-laying and broody Zhedong white goose follicles provided novel insights into broodiness in birds.",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"ISBN" : "2045-2322 (Electronic) 2045-2322 (Linking)", "ISSN" : "20452322", "PMID" : "27071914", "abstract" : "Many recent RNA-seq studies were focused mainly on detecting the differentially expressed genes (DEGs) between two or more conditions. In contrast, only a few attempts have been made to detect genes associated with quantitative traits, such as obesity index and milk yield, on RNA-seq experiment with large number of biological replicates. This study illustrates the linear model application on trait associated genes (TAGs) detection in two real RNA-seq datasets: 89 replicated human obesity related data and 21 replicated Holsteins' milk production related RNA-seq data. Based on these two datasets, the performance between suggesting methods, such as ordinary regression and robust regression, and existing methods: DESeq2 and Voom, were compared. The results indicate that suggesting methods have much lower false discoveries compared to the precedent two group comparisons based approaches in our simulation study and qRT-PCR experiment. In particular, the robust regression outperforms existing DEG finding method as well as ordinary regression in terms of precision. Given the current trend in RNA-seq pricing, we expect our methods to be successfully applied in various RNA-seq studies with numerous biological replicates that handle continuous response traits.",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 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"ISBN" : "1532-8643", "ISSN" : "00330620",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\u00a9 2012 Elsevier Inc.",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"64-69",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433BBCA5" w:rsidR="00F05552" w:rsidRDefault="00280930" w:rsidP="00A115A8">
      <w:pPr>
        <w:pBdr>
          <w:top w:val="none" w:sz="0" w:space="0" w:color="auto"/>
          <w:left w:val="none" w:sz="0" w:space="0" w:color="auto"/>
          <w:bottom w:val="none" w:sz="0" w:space="0" w:color="auto"/>
          <w:right w:val="none" w:sz="0" w:space="0" w:color="auto"/>
          <w:between w:val="none" w:sz="0" w:space="0" w:color="auto"/>
        </w:pBdr>
        <w:shd w:val="clear" w:color="auto" w:fill="FFFFFF"/>
        <w:spacing w:after="165" w:line="240" w:lineRule="auto"/>
        <w:rPr>
          <w:rFonts w:eastAsia="Times New Roman"/>
        </w:rPr>
      </w:pPr>
      <w:r>
        <w:rPr>
          <w:rFonts w:eastAsia="Times New Roman"/>
        </w:rPr>
        <w:t xml:space="preserve">Methods for </w:t>
      </w:r>
      <w:r>
        <w:rPr>
          <w:rFonts w:eastAsia="Times New Roman"/>
          <w:i/>
        </w:rPr>
        <w:t>de novo</w:t>
      </w:r>
      <w:r>
        <w:rPr>
          <w:rFonts w:eastAsia="Times New Roman"/>
        </w:rPr>
        <w:t xml:space="preserve"> RNAseq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SOAPdenovo-Trans </w:t>
      </w:r>
      <w:r w:rsidR="002E5027">
        <w:rPr>
          <w:rFonts w:eastAsia="Times New Roman"/>
        </w:rPr>
        <w:fldChar w:fldCharType="begin" w:fldLock="1"/>
      </w:r>
      <w:r w:rsidR="00BD10F7">
        <w:rPr>
          <w:rFonts w:eastAsia="Times New Roman"/>
        </w:rPr>
        <w:instrText>ADDIN CSL_CITATION { "citationItems" : [ { "id" : "ITEM-1", "itemData" : { "DOI" : "10.1093/bioinformatics/btu077", "ISBN" : "1367-4811 (Electronic)\\r1367-4803 (Linking)", "ISSN" : "14602059", "PMID" : "24532719", "abstract" : "Motivation: Transcriptome sequencing has long been the favored method for quickly and inexpensively obtaining a large number of gene sequences from an organism with no reference genome. Owing to the rapid increase in throughputs and decrease in costs of next- generation sequencing, RNA-Seq in particular has become the method of choice. However, the very short reads (e.g. 2 \u00d7 90 bp paired ends) from next generation sequencing makes de novo assembly to recover complete or full-length transcript sequences an algorithmic challenge.\\nResults: Here, we present SOAPdenovo-Trans, a de novo transcriptome assembler designed specifically for RNA-Seq. We evaluated its performance on transcriptome datasets from rice and mouse. Using as our benchmarks the known transcripts from these well-annotated genomes (sequenced a decade ago), we assessed how SOAPdenovo-Trans and two other popular transcriptome assemblers handled such practical issues as alternative splicing and variable expression levels. Our conclusion is that SOAPdenovo-Trans provides higher contiguity, lower redundancy and faster execution.\\nAvailability and implementation: Source code and user manual are available at http://sourceforge.net/projects/soapdenovotrans/.\\nContact: xieyl@genomics.cn or bgi-soap@googlegroups.com\\nSupplementary information: Supplementary data are available at Bioinformatics online.", "author" : [ { "dropping-particle" : "", "family" : "Xie", "given" : "Yinlong", "non-dropping-particle" : "", "parse-names" : false, "suffix" : "" }, { "dropping-particle" : "", "family" : "Wu", "given" : "Gengxiong", "non-dropping-particle" : "", "parse-names" : false, "suffix" : "" }, { "dropping-particle" : "", "family" : "Tang", "given" : "Jingbo", "non-dropping-particle" : "", "parse-names" : false, "suffix" : "" }, { "dropping-particle" : "", "family" : "Luo", "given" : "Ruibang", "non-dropping-particle" : "", "parse-names" : false, "suffix" : "" }, { "dropping-particle" : "", "family" : "Patterson", "given" : "Jordan", "non-dropping-particle" : "", "parse-names" : false, "suffix" : "" }, { "dropping-particle" : "", "family" : "Liu", "given" : "Shanlin", "non-dropping-particle" : "", "parse-names" : false, "suffix" : "" }, { "dropping-particle" : "", "family" : "Huang", "given" : "Weihua", "non-dropping-particle" : "", "parse-names" : false, "suffix" : "" }, { "dropping-particle" : "", "family" : "He", "given" : "Guangzhu", "non-dropping-particle" : "", "parse-names" : false, "suffix" : "" }, { "dropping-particle" : "", "family" : "Gu", "given" : "Shengchang", "non-dropping-particle" : "", "parse-names" : false, "suffix" : "" }, { "dropping-particle" : "", "family" : "Li", "given" : "Shengkang", "non-dropping-particle" : "", "parse-names" : false, "suffix" : "" }, { "dropping-particle" : "", "family" : "Zhou", "given" : "Xin", "non-dropping-particle" : "", "parse-names" : false, "suffix" : "" }, { "dropping-particle" : "", "family" : "Lam", "given" : "Tak Wah", "non-dropping-particle" : "", "parse-names" : false, "suffix" : "" }, { "dropping-particle" : "", "family" : "Li", "given" : "Yingrui", "non-dropping-particle" : "", "parse-names" : false, "suffix" : "" }, { "dropping-particle" : "", "family" : "Xu", "given" : "Xun", "non-dropping-particle" : "", "parse-names" : false, "suffix" : "" }, { "dropping-particle" : "", "family" : "Wong", "given" : "Gane Ka Shu", "non-dropping-particle" : "", "parse-names" : false, "suffix" : "" }, { "dropping-particle" : "", "family" : "Wang", "given" : "Jun",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xml:space="preserve">, Trans-ABySS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D10F7">
        <w:rPr>
          <w:rFonts w:eastAsia="Times New Roman"/>
        </w:rPr>
        <w:instrText>ADDIN CSL_CITATION { "citationItems" : [ { "id" : "ITEM-1", "itemData" : { "DOI" : "10.1093/bioinformatics/bts094", "ISBN" : "1367-4811 (Electronic)\\r1367-4803 (Linking)", "ISSN" : "13674803", "PMID" : "22368243", "abstract" : "MOTIVATION High-throughput sequencing has made the analysis of new model organisms more affordable. Although assembling a new genome can still be costly and difficult, it is possible to use RNA-seq to sequence mRNA. In the absence of a known genome, it is necessary to assemble these sequences de novo, taking into account possible alternative isoforms and the dynamic range of expression values. RESULTS We present a software package named Oases designed to heuristically assemble RNA-seq reads in the absence of a reference genome, across a broad spectrum of expression values and in presence of alternative isoforms. It achieves this by using an array of hash lengths, a dynamic filtering of noise, a robust resolution of alternative splicing events and the efficient merging of multiple assemblies. It was tested on human and mouse RNA-seq data and is shown to improve significantly on the transABySS and Trinity de novo transcriptome assemblers. AVAILABILITY AND IMPLEMENTATION Oases is freely available under the GPL license at www.ebi.ac.uk/~zerbino/oases/.",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SPA</w:t>
      </w:r>
      <w:r w:rsidR="00A141BF">
        <w:rPr>
          <w:rFonts w:eastAsia="Times New Roman"/>
        </w:rPr>
        <w:t xml:space="preserve">des </w:t>
      </w:r>
      <w:r w:rsidR="00E30382">
        <w:rPr>
          <w:rFonts w:eastAsia="Times New Roman"/>
        </w:rPr>
        <w:fldChar w:fldCharType="begin" w:fldLock="1"/>
      </w:r>
      <w:r w:rsidR="00460AD2">
        <w:rPr>
          <w:rFonts w:eastAsia="Times New Roman"/>
        </w:rPr>
        <w:instrText>ADDIN CSL_CITATION { "citationItems" : [ { "id" : "ITEM-1", "itemData" : { "DOI" : "10.1089/cmb.2012.0021", "ISBN" : "1066-5277", "ISSN" : "1066-5277", "PMID" : "22506599", "abstract" :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"Mary Ann Liebert, Inc. 140 Huguenot Street, 3rd Floor New Rochelle, NY 10801 USA",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IDBA-tran </w:t>
      </w:r>
      <w:r w:rsidR="00E30382">
        <w:rPr>
          <w:rFonts w:eastAsia="Times New Roman"/>
        </w:rPr>
        <w:fldChar w:fldCharType="begin" w:fldLock="1"/>
      </w:r>
      <w:r w:rsidR="00460AD2">
        <w:rPr>
          <w:rFonts w:eastAsia="Times New Roman"/>
        </w:rPr>
        <w:instrText>ADDIN CSL_CITATION { "citationItems" : [ { "id" : "ITEM-1", "itemData" : { "DOI" : "10.1093/bioinformatics/btt219", "ISBN" : "1367-4811 (Electronic)\\r1367-4803 (Linking)", "ISSN" : "13674803", "PMID" : "23813001", "abstract" : "MOTIVATION: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 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data.$\\$n$\\$nAVAILABILITY: http://www.cs.hku.hk/{~}alse/idba{_}tran.$\\$n$\\$nSUPPLEMENTARY INFORMATION: Supplementary data are available at Bioinformatics online.", "author" : [ { "dropping-particle" : "", "family" : "Peng", "given" : "Yu", "non-dropping-particle" : "", "parse-names" : false, "suffix" : "" }, { "dropping-particle" : "", "family" : "Leung", "given" : "Henry C. M.", "non-dropping-particle" : "", "parse-names" : false, "suffix" : "" }, { "dropping-particle" : "", "family" : "Yiu", "given" : "Siu Ming", "non-dropping-particle" : "", "parse-names" : false, "suffix" : "" }, { "dropping-particle" : "", "family" : "Lv", "given" : "Ming Ju", "non-dropping-particle" : "", "parse-names" : false, "suffix" : "" }, { "dropping-particle" : "", "family" : "Zhu", "given" : "Xin 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"paper-conference",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Illumina RNAseq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460AD2">
        <w:rPr>
          <w:rFonts w:eastAsia="Times New Roman"/>
        </w:rPr>
        <w:instrText>ADDIN CSL_CITATION { "citationItems" : [ { "id" : "ITEM-1", "itemData" : { "DOI" : "10.1371/journal.pone.0094825", "ISBN" : "1932-6203 (Electronic)\\r1932-6203 (Linking)", "ISSN" : "19326203", "PMID" : "24736633", "abstract" : "Transcriptome assembly using RNA-seq data - particularly in non-model organisms has been dramatically improved, but only recently have the pre-assembly procedures, such as sequencing depth and error correction, been studied. Increasing read length is viewed as a crucial condition to further improve transcriptome assembly, but it is unknown whether the read length really matters. In addition, though many assembly tools are available now, it is unclear whether the existing assemblers perform well enough for all data with different transcriptome complexities. In this paper, we studied these two open problems using two high-performing assemblers, Velvet/Oases and Trinity, on several simulated datasets of human, mouse and S.cerevisiae. The results suggest that (1) the read length of paired reads does not matter once it exceeds a certain threshold, and interestingly, the threshold is distinct in different organisms; (2) the quality of de novo assembly decreases sharply with the increase of transcriptome complexity, all existing de novo assemblers tend to corrupt whenever the genes contain a large number of alternative splicing events.",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007C12D0" w:rsidR="00912C88" w:rsidRDefault="00AD3399" w:rsidP="00A115A8">
      <w:pPr>
        <w:pStyle w:val="Normal1"/>
        <w:spacing w:line="240" w:lineRule="auto"/>
        <w:rPr>
          <w:rFonts w:eastAsia="Times New Roman"/>
        </w:rPr>
      </w:pPr>
      <w:r>
        <w:rPr>
          <w:rFonts w:eastAsia="Times New Roman"/>
        </w:rPr>
        <w:t>T</w:t>
      </w:r>
      <w:r w:rsidR="00CA7F30">
        <w:rPr>
          <w:rFonts w:eastAsia="Times New Roman"/>
        </w:rPr>
        <w:t xml:space="preserve">he </w:t>
      </w:r>
      <w:r w:rsidR="00E6590D">
        <w:rPr>
          <w:rFonts w:eastAsia="Times New Roman"/>
        </w:rPr>
        <w:t xml:space="preserve">continuous </w:t>
      </w:r>
      <w:r w:rsidR="00CA7F30">
        <w:rPr>
          <w:rFonts w:eastAsia="Times New Roman"/>
        </w:rPr>
        <w:t>develop</w:t>
      </w:r>
      <w:r w:rsidR="00535AE8">
        <w:rPr>
          <w:rFonts w:eastAsia="Times New Roman"/>
        </w:rPr>
        <w:t>ment of new tools</w:t>
      </w:r>
      <w:r w:rsidR="00D02459">
        <w:rPr>
          <w:rFonts w:eastAsia="Times New Roman"/>
        </w:rPr>
        <w:t xml:space="preserve"> and</w:t>
      </w:r>
      <w:r w:rsidR="00535AE8">
        <w:rPr>
          <w:rFonts w:eastAsia="Times New Roman"/>
        </w:rPr>
        <w:t xml:space="preserve"> workflows</w:t>
      </w:r>
      <w:r w:rsidR="00D02459">
        <w:rPr>
          <w:rFonts w:eastAsia="Times New Roman"/>
        </w:rPr>
        <w:t xml:space="preserve"> for RNAseq analysis</w:t>
      </w:r>
      <w:r w:rsidR="00CA7F30">
        <w:rPr>
          <w:rFonts w:eastAsia="Times New Roman"/>
        </w:rPr>
        <w:t xml:space="preserve"> </w:t>
      </w:r>
      <w:r>
        <w:rPr>
          <w:rFonts w:eastAsia="Times New Roman"/>
        </w:rPr>
        <w:t xml:space="preserve">combined with the vast amount of publicly available RNAseq data </w:t>
      </w:r>
      <w:r w:rsidR="00D86BEE">
        <w:rPr>
          <w:rFonts w:eastAsia="Times New Roman"/>
        </w:rPr>
        <w:fldChar w:fldCharType="begin" w:fldLock="1"/>
      </w:r>
      <w:r w:rsidR="00D86BEE">
        <w:rPr>
          <w:rFonts w:eastAsia="Times New Roman"/>
        </w:rPr>
        <w:instrText>ADDIN CSL_CITATION { "citationItems" : [ { "id" : "ITEM-1", "itemData" : { "DOI" : "10.1038/nbt.3442", "ISBN" : "doi:10.1038/nbt.3442", "ISSN" : "15461696", "PMID" : "26854477", "abstract" : "The amount of sequence information in public repositories is growing at a rapid rate. Although these data are likely to contain clinically important information that has not yet been uncovered, our ability to effectively mine these repositories is limited. Here we introduce Sequence Bloom Trees (SBTs), a method for querying thousands of short-read sequencing experiments by sequence, 162 times faster than existing approaches. The approach searches large data archives for all experiments that involve a given sequence. We use SBTs to search 2,652 human blood, breast and brain RNA-seq experiments for all 214,293 known transcripts in under 4 days using less than 239 MB of RAM and a single CPU. Searching sequence archives at this scale and in this time frame is currently not possible using existing tools.", "author" : [ { "dropping-particle" : "", "family" : "Solomon", "given" : "Brad", "non-dropping-particle" : "", "parse-names" : false, "suffix" : "" }, { "dropping-particle" : "", "family" : "Kingsford", "given" : "Carl", "non-dropping-particle" : "", "parse-names" : false, "suffix" : "" } ], "container-title" : "Nature Biotechnology", "id" : "ITEM-1", "issue" : "3", "issued" : { "date-parts" : [ [ "2016", "3", "8" ] ] }, "page" : "300-302", "publisher" : "Nature Publishing Group", "title" : "Fast search of thousands of short-read sequencing experiments", "type" : "article-journal", "volume" : "34" }, "uris" : [ "http://www.mendeley.com/documents/?uuid=776349b8-af23-3b40-bbb6-895fff0294c2" ] } ], "mendeley" : { "formattedCitation" : "[26]", "plainTextFormattedCitation" : "[26]", "previouslyFormattedCitation" : "[26]" }, "properties" : {  }, "schema" : "https://github.com/citation-style-language/schema/raw/master/csl-citation.json" }</w:instrText>
      </w:r>
      <w:r w:rsidR="00D86BEE">
        <w:rPr>
          <w:rFonts w:eastAsia="Times New Roman"/>
        </w:rPr>
        <w:fldChar w:fldCharType="separate"/>
      </w:r>
      <w:r w:rsidR="00D86BEE" w:rsidRPr="00D86BEE">
        <w:rPr>
          <w:rFonts w:eastAsia="Times New Roman"/>
          <w:noProof/>
        </w:rPr>
        <w:t>[26]</w:t>
      </w:r>
      <w:r w:rsidR="00D86BEE">
        <w:rPr>
          <w:rFonts w:eastAsia="Times New Roman"/>
        </w:rPr>
        <w:fldChar w:fldCharType="end"/>
      </w:r>
      <w:r w:rsidR="00D86BEE">
        <w:rPr>
          <w:rFonts w:eastAsia="Times New Roman"/>
        </w:rPr>
        <w:t xml:space="preserve"> </w:t>
      </w:r>
      <w:r>
        <w:rPr>
          <w:rFonts w:eastAsia="Times New Roman"/>
        </w:rPr>
        <w:t>raises the opportunity</w:t>
      </w:r>
      <w:r w:rsidR="00912C88">
        <w:rPr>
          <w:rFonts w:eastAsia="Times New Roman"/>
        </w:rPr>
        <w:t xml:space="preserve"> to re-analyze </w:t>
      </w:r>
      <w:r>
        <w:rPr>
          <w:rFonts w:eastAsia="Times New Roman"/>
        </w:rPr>
        <w:t xml:space="preserve">existing </w:t>
      </w:r>
      <w:r w:rsidR="00912C88">
        <w:rPr>
          <w:rFonts w:eastAsia="Times New Roman"/>
        </w:rPr>
        <w:t xml:space="preserve">data with new tools. </w:t>
      </w:r>
      <w:r>
        <w:rPr>
          <w:rFonts w:eastAsia="Times New Roman"/>
        </w:rPr>
        <w:t>T</w:t>
      </w:r>
      <w:r w:rsidR="00912C88">
        <w:rPr>
          <w:rFonts w:eastAsia="Times New Roman"/>
        </w:rPr>
        <w:t>his</w:t>
      </w:r>
      <w:r>
        <w:rPr>
          <w:rFonts w:eastAsia="Times New Roman"/>
        </w:rPr>
        <w:t>, however,</w:t>
      </w:r>
      <w:r w:rsidR="00912C88">
        <w:rPr>
          <w:rFonts w:eastAsia="Times New Roman"/>
        </w:rPr>
        <w:t xml:space="preserve"> is rarely done systematically. To evaluate the performance impact of new tools on old data, we developed and applied an automated, </w:t>
      </w:r>
      <w:r w:rsidR="00612DEE">
        <w:rPr>
          <w:rFonts w:eastAsia="Times New Roman"/>
        </w:rPr>
        <w:t xml:space="preserve">programmable workflow </w:t>
      </w:r>
      <w:r w:rsidR="00912C88">
        <w:rPr>
          <w:rFonts w:eastAsia="Times New Roman"/>
          <w:i/>
        </w:rPr>
        <w:t>de novo</w:t>
      </w:r>
      <w:r w:rsidR="00912C88">
        <w:rPr>
          <w:rFonts w:eastAsia="Times New Roman"/>
        </w:rPr>
        <w:t xml:space="preserve"> transcriptome assembly workflow</w:t>
      </w:r>
      <w:r w:rsidR="00612DEE">
        <w:rPr>
          <w:rFonts w:eastAsia="Times New Roman"/>
        </w:rPr>
        <w:t>,</w:t>
      </w:r>
      <w:r w:rsidR="00612DEE">
        <w:rPr>
          <w:rFonts w:eastAsia="Times New Roman"/>
        </w:rPr>
        <w:t xml:space="preserve"> that is modularized and extensible, </w:t>
      </w:r>
      <w:r w:rsidR="008A552D">
        <w:rPr>
          <w:rFonts w:eastAsia="Times New Roman"/>
        </w:rPr>
        <w:t>based on the Eel Pond Protocol</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[27]</w:t>
      </w:r>
      <w:r w:rsidR="00044F9E">
        <w:rPr>
          <w:rFonts w:eastAsia="Times New Roman"/>
        </w:rPr>
        <w:fldChar w:fldCharType="end"/>
      </w:r>
      <w:r w:rsidR="00612DEE">
        <w:rPr>
          <w:rFonts w:eastAsia="Times New Roman"/>
        </w:rPr>
        <w:t>. This workflow</w:t>
      </w:r>
      <w:r w:rsidR="003F2552">
        <w:rPr>
          <w:rFonts w:eastAsia="Times New Roman"/>
        </w:rPr>
        <w:t xml:space="preserve"> </w:t>
      </w:r>
      <w:r w:rsidR="00912C88">
        <w:rPr>
          <w:rFonts w:eastAsia="Times New Roman"/>
        </w:rPr>
        <w:t>incorporates Trimmomatic</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[28]</w:t>
      </w:r>
      <w:r w:rsidR="00044F9E">
        <w:rPr>
          <w:rFonts w:eastAsia="Times New Roman"/>
        </w:rPr>
        <w:fldChar w:fldCharType="end"/>
      </w:r>
      <w:r w:rsidR="00044F9E">
        <w:rPr>
          <w:rFonts w:eastAsia="Times New Roman"/>
        </w:rPr>
        <w:t xml:space="preserve"> </w:t>
      </w:r>
      <w:r w:rsidR="00912C88">
        <w:rPr>
          <w:rFonts w:eastAsia="Times New Roman"/>
        </w:rPr>
        <w:t>digital normalization with khmer</w:t>
      </w:r>
      <w:r w:rsidR="00451B87">
        <w:rPr>
          <w:rFonts w:eastAsia="Times New Roman"/>
        </w:rPr>
        <w:t xml:space="preserve"> software</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"10.12688/f1000research.6924.1", "ISSN" : "2046-1402",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"9", "25" ] ] }, "title" : "The khmer software package: enabling efficient nucleotide sequence analysis", "type" : "article-journal", "volume" : "4" }, "uris" : [ "http://www.mendeley.com/documents/?uuid=34ac9218-55ff-3df7-b1a5-612a6208ee70" ] }, { "id" : "ITEM-2", "itemData" : { "DOI" : "10.7287/peerj.preprints.890v1", "ISSN" : "2167-9843", "abstract" : "We present a semi-streaming algorithm for k-mer spectral analysis of DNA sequencing reads, together with a derivative approach that is fully streaming. The approach can also be applied to genomic, transcriptomic, and metagenomic data sets. We develop two tools for short-read analysis based on these approaches, a method for semi-streaming k-mer-based error trimming, and a method for the analysis of error profiles in short reads using a streaming sublinear approach. These tools are implemented in the khmer software package, which is freely available under the BSD License at github.com/ged-lab/khmer/.", "author" : [ { "dropping-particle" : "", "family" : "Zhang", "given" : "Qingpeng", "non-dropping-particle" : "", "parse-names" : false, "suffix" : "" }, { "dropping-particle" : "", "family" : "Awad", "given" : "Sherine", "non-dropping-particle" : "", "parse-names" : false, "suffix" : "" }, { "dropping-particle" : "", "family" : "Brown", "given" : "Charles", "non-dropping-particle" : "", "parse-names" : false, "suffix" : "" } ], "container-title" : "PeeJ PrePrints", "id" : "ITEM-2", "issued" : { "date-parts" : [ [ "2015", "3", "12" ] ] }, "page" : "0-27", "title" : "Crossing the streams: a framework for streaming analysis of short DNA sequencing reads", "type" : "article-journal" }, "uris" : [ "http://www.mendeley.com/documents/?uuid=1246656b-ded7-3dc8-a765-18d6c35d105c" ] } ], "mendeley" : { "formattedCitation" : "[29,30]", "plainTextFormattedCitation" : "[29,30]", "previouslyFormattedCitation" : "[29,30]"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[29,30]</w:t>
      </w:r>
      <w:r w:rsidR="00044F9E">
        <w:rPr>
          <w:rFonts w:eastAsia="Times New Roman"/>
        </w:rPr>
        <w:fldChar w:fldCharType="end"/>
      </w:r>
      <w:r w:rsidR="00B65A8C">
        <w:rPr>
          <w:rFonts w:eastAsia="Times New Roman"/>
        </w:rPr>
        <w:t xml:space="preserve"> </w:t>
      </w:r>
      <w:r w:rsidR="00912C88">
        <w:rPr>
          <w:rFonts w:eastAsia="Times New Roman"/>
        </w:rPr>
        <w:t>and Trinit</w:t>
      </w:r>
      <w:r w:rsidR="00B65A8C">
        <w:rPr>
          <w:rFonts w:eastAsia="Times New Roman"/>
        </w:rPr>
        <w:t>y</w:t>
      </w:r>
      <w:r w:rsidR="00612DEE">
        <w:rPr>
          <w:rFonts w:eastAsia="Times New Roman"/>
        </w:rPr>
        <w:t xml:space="preserve"> </w:t>
      </w:r>
      <w:r w:rsidR="00612DEE">
        <w:rPr>
          <w:rFonts w:eastAsia="Times New Roman"/>
          <w:i/>
        </w:rPr>
        <w:t xml:space="preserve">de novo </w:t>
      </w:r>
      <w:r w:rsidR="00612DEE">
        <w:rPr>
          <w:rFonts w:eastAsia="Times New Roman"/>
        </w:rPr>
        <w:t>transcriptome assembler</w:t>
      </w:r>
      <w:r w:rsidR="00B65A8C">
        <w:rPr>
          <w:rFonts w:eastAsia="Times New Roman"/>
        </w:rPr>
        <w:t xml:space="preserve"> </w:t>
      </w:r>
      <w:r w:rsidR="00B65A8C">
        <w:rPr>
          <w:rFonts w:eastAsia="Times New Roman"/>
        </w:rPr>
        <w:fldChar w:fldCharType="begin" w:fldLock="1"/>
      </w:r>
      <w:r w:rsidR="00B65A8C">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B65A8C">
        <w:rPr>
          <w:rFonts w:eastAsia="Times New Roman"/>
        </w:rPr>
        <w:fldChar w:fldCharType="separate"/>
      </w:r>
      <w:r w:rsidR="00B65A8C" w:rsidRPr="00B65A8C">
        <w:rPr>
          <w:rFonts w:eastAsia="Times New Roman"/>
          <w:noProof/>
        </w:rPr>
        <w:t>[18]</w:t>
      </w:r>
      <w:r w:rsidR="00B65A8C">
        <w:rPr>
          <w:rFonts w:eastAsia="Times New Roman"/>
        </w:rPr>
        <w:fldChar w:fldCharType="end"/>
      </w:r>
      <w:r w:rsidR="00B65A8C">
        <w:rPr>
          <w:rFonts w:eastAsia="Times New Roman"/>
        </w:rPr>
        <w:t>.</w:t>
      </w:r>
    </w:p>
    <w:p w14:paraId="1D2BEFDF" w14:textId="77777777" w:rsidR="00912C88" w:rsidRDefault="00912C88" w:rsidP="00A115A8">
      <w:pPr>
        <w:pStyle w:val="Normal1"/>
        <w:spacing w:line="240" w:lineRule="auto"/>
        <w:rPr>
          <w:rFonts w:eastAsia="Times New Roman"/>
        </w:rPr>
      </w:pPr>
    </w:p>
    <w:p w14:paraId="18C3B813" w14:textId="6234A0CC" w:rsidR="00B32DE2" w:rsidRDefault="00912C88" w:rsidP="00A115A8">
      <w:pPr>
        <w:pStyle w:val="Normal1"/>
        <w:spacing w:line="240" w:lineRule="auto"/>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w:t>
      </w:r>
      <w:r w:rsidR="00C36977">
        <w:rPr>
          <w:rFonts w:eastAsia="Times New Roman"/>
        </w:rPr>
        <w:t>-</w:t>
      </w:r>
      <w:r>
        <w:rPr>
          <w:rFonts w:eastAsia="Times New Roman"/>
        </w:rPr>
        <w:t>analyzed</w:t>
      </w:r>
      <w:r w:rsidR="007B587F">
        <w:rPr>
          <w:rFonts w:eastAsia="Times New Roman"/>
        </w:rPr>
        <w:t xml:space="preserve"> </w:t>
      </w:r>
      <w:r w:rsidR="004523CF">
        <w:rPr>
          <w:rFonts w:eastAsia="Times New Roman"/>
        </w:rPr>
        <w:t xml:space="preserve">RNAseq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r w:rsidR="00E6590D">
        <w:rPr>
          <w:rFonts w:eastAsia="Times New Roman"/>
        </w:rPr>
        <w:t xml:space="preserve">RNAseq </w:t>
      </w:r>
      <w:r w:rsidR="00F23934">
        <w:rPr>
          <w:rFonts w:eastAsia="Times New Roman"/>
        </w:rPr>
        <w:t xml:space="preserve">data set </w:t>
      </w:r>
      <w:r w:rsidR="004523CF">
        <w:rPr>
          <w:rFonts w:eastAsia="Times New Roman"/>
        </w:rPr>
        <w:t xml:space="preserve">was </w:t>
      </w:r>
      <w:r w:rsidR="00E6590D">
        <w:rPr>
          <w:rFonts w:eastAsia="Times New Roman"/>
        </w:rPr>
        <w:t xml:space="preserve">generated </w:t>
      </w:r>
      <w:r w:rsidR="007B587F">
        <w:rPr>
          <w:lang w:val="en-US"/>
        </w:rPr>
        <w:t xml:space="preserve">to </w:t>
      </w:r>
      <w:r w:rsidR="00235B5F">
        <w:rPr>
          <w:lang w:val="en-US"/>
        </w:rPr>
        <w:t xml:space="preserve">broaden the diversity of sequenced marine protists to </w:t>
      </w:r>
      <w:r w:rsidR="00C36977">
        <w:rPr>
          <w:lang w:val="en-US"/>
        </w:rPr>
        <w:t xml:space="preserve">enhance </w:t>
      </w:r>
      <w:r w:rsidR="00235B5F">
        <w:rPr>
          <w:lang w:val="en-US"/>
        </w:rPr>
        <w:t xml:space="preserve">our understanding of their evolution and roles in </w:t>
      </w:r>
      <w:r>
        <w:rPr>
          <w:lang w:val="en-US"/>
        </w:rPr>
        <w:t xml:space="preserve">marine ecosystems and biogeochemical </w:t>
      </w:r>
      <w:r w:rsidR="00235B5F">
        <w:rPr>
          <w:lang w:val="en-US"/>
        </w:rPr>
        <w:t xml:space="preserve">cycles </w:t>
      </w:r>
      <w:r w:rsidR="006E7C9B">
        <w:rPr>
          <w:lang w:val="en-US"/>
        </w:rPr>
        <w:fldChar w:fldCharType="begin" w:fldLock="1"/>
      </w:r>
      <w:r w:rsidR="00D86BEE">
        <w:rPr>
          <w:lang w:val="en-US"/>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"id" : "ITEM-2", "itemData" : { "DOI" : "10.1038/nrmicro.2016.160", "ISSN" : "1740-1526", "abstract" : "Protists, which are single-celled eukaryotes, critically influence the ecology and chemistry of marine ecosystems, but genome-based studies of these organisms have lagged behind those of other microorganisms. However, recent transcriptomic studies of cultured species, complemented by meta-omics analyses of natural communities, have increased the amount of genetic information available for poorly represented branches on the tree of eukaryotic life. This information is providing insights into the adaptations and interactions between protists and other microorganisms and macroorganisms, but many of the genes sequenced show no similarity to sequences currently available in public databases. A better understanding of these newly discovered genes will lead to a deeper appreciation of the functional diversity and metabolic processes in the ocean. In this Review, we summarize recent developments in our understanding of the ecology, physiology and evolution of protists, derived from transcriptomic studies of cultured strains and natural communities, and discuss how these novel large-scale genetic datasets will be used in the future.", "author" : [ { "dropping-particle" : "", "family" : "Caron", "given" : "David A.", "non-dropping-particle" : "", "parse-names" : false, "suffix" : "" }, { "dropping-particle" : "", "family" : "Alexander", "given" : "Harriet", "non-dropping-particle" : "", "parse-names" : false, "suffix" : "" }, { "dropping-particle" : "", "family" : "Allen", "given" : "Andrew E.", "non-dropping-particle" : "", "parse-names" : false, "suffix" : "" }, { "dropping-particle" : "", "family" : "Archibald", "given" : "John M.", "non-dropping-particle" : "", "parse-names" : false, "suffix" : "" }, { "dropping-particle" : "", "family" : "Armbrust", "given" : "E. Virginia", "non-dropping-particle" : "", "parse-names" : false, "suffix" : "" }, { "dropping-particle" : "", "family" : "Bachy", "given" : "Charles", "non-dropping-particle" : "", "parse-names" : false, "suffix" : "" }, { "dropping-particle" : "", "family" : "Bell", "given" : "Callum J.", "non-dropping-particle" : "", "parse-names" : false, "suffix" : "" }, { "dropping-particle" : "", "family" : "Bharti", "given" : "Arvind", "non-dropping-particle" : "", "parse-names" : false, "suffix" : "" }, { "dropping-particle" : "", "family" : "Dyhrman", "given" : "Sonya T.", "non-dropping-particle" : "", "parse-names" : false, "suffix" : "" }, { "dropping-particle" : "", "family" : "Guida", "given" : "Stephanie M.", "non-dropping-particle" : "", "parse-names" : false, "suffix" : "" }, { "dropping-particle" : "", "family" : "Heidelberg", "given" : "Karla B.", "non-dropping-particle" : "", "parse-names" : false, "suffix" : "" }, { "dropping-particle" : "", "family" : "Kaye", "given" : "Jonathan Z.", "non-dropping-particle" : "", "parse-names" : false, "suffix" : "" }, { "dropping-particle" : "", "family" : "Metzner", "given" : "Julia", "non-dropping-particle" : "", "parse-names" : false, "suffix" : "" }, { "dropping-particle" : "", "family" : "Smith", "given" : "Sarah R.", "non-dropping-particle" : "", "parse-names" : false, "suffix" : "" }, { "dropping-particle" : "", "family" : "Worden", "given" : "Alexandra Z.", "non-dropping-particle" : "", "parse-names" : false, "suffix" : "" } ], "container-title" : "Nature Reviews Microbiology", "id" : "ITEM-2", "issue" : "1", "issued" : { "date-parts" : [ [ "2016" ] ] }, "page" : "6-20", "publisher" : "Nature Publishing Group", "title" : "Probing the evolution, ecology and physiology of marine protists using transcriptomics", "type" : "article-journal", "volume" : "15" }, "uris" : [ "http://www.mendeley.com/documents/?uuid=136cceaf-c25f-4761-a48c-b5b77d098bcf" ] } ], "mendeley" : { "formattedCitation" : "[31,32]", "plainTextFormattedCitation" : "[31,32]", "previouslyFormattedCitation" : "[31,32]" }, "properties" : {  }, "schema" : "https://github.com/citation-style-language/schema/raw/master/csl-citation.json" }</w:instrText>
      </w:r>
      <w:r w:rsidR="006E7C9B">
        <w:rPr>
          <w:lang w:val="en-US"/>
        </w:rPr>
        <w:fldChar w:fldCharType="separate"/>
      </w:r>
      <w:r w:rsidR="00D86BEE" w:rsidRPr="00D86BEE">
        <w:rPr>
          <w:noProof/>
          <w:lang w:val="en-US"/>
        </w:rPr>
        <w:t>[31,32]</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65A8C">
        <w:rPr>
          <w:rFonts w:eastAsia="Times New Roman"/>
        </w:rPr>
        <w:t>rgest publicly-</w:t>
      </w:r>
      <w:r w:rsidR="00B32DE2">
        <w:rPr>
          <w:rFonts w:eastAsia="Times New Roman"/>
        </w:rPr>
        <w:t xml:space="preserve">available </w:t>
      </w:r>
      <w:r w:rsidR="00FA4C6A">
        <w:rPr>
          <w:rFonts w:eastAsia="Times New Roman"/>
        </w:rPr>
        <w:t xml:space="preserve">collections of </w:t>
      </w:r>
      <w:r w:rsidR="00B32DE2">
        <w:rPr>
          <w:rFonts w:eastAsia="Times New Roman"/>
        </w:rPr>
        <w:t xml:space="preserve">RNAseq data </w:t>
      </w:r>
      <w:r w:rsidR="00FA4C6A">
        <w:rPr>
          <w:rFonts w:eastAsia="Times New Roman"/>
        </w:rPr>
        <w:t>f</w:t>
      </w:r>
      <w:r w:rsidR="00B65A8C">
        <w:rPr>
          <w:rFonts w:eastAsia="Times New Roman"/>
        </w:rPr>
        <w:t>rom a diversity of species</w:t>
      </w:r>
      <w:r w:rsidR="00B32DE2">
        <w:rPr>
          <w:rFonts w:eastAsia="Times New Roman"/>
        </w:rPr>
        <w:t xml:space="preserve">. Moreover, the MMETSP used a standardized library preparation procedure and all of the samples were sequenced at the same facility, making </w:t>
      </w:r>
      <w:r w:rsidR="00FA4C6A">
        <w:rPr>
          <w:rFonts w:eastAsia="Times New Roman"/>
        </w:rPr>
        <w:t>this data set</w:t>
      </w:r>
      <w:r w:rsidR="002327F5">
        <w:rPr>
          <w:rFonts w:eastAsia="Times New Roman"/>
        </w:rPr>
        <w:t xml:space="preserve"> unusually compara</w:t>
      </w:r>
      <w:r w:rsidR="00B32DE2">
        <w:rPr>
          <w:rFonts w:eastAsia="Times New Roman"/>
        </w:rPr>
        <w:t>ble.</w:t>
      </w:r>
    </w:p>
    <w:p w14:paraId="1EC8B2DB" w14:textId="77777777" w:rsidR="00B32DE2" w:rsidRDefault="00B32DE2" w:rsidP="00A115A8">
      <w:pPr>
        <w:pStyle w:val="Normal1"/>
        <w:spacing w:line="240" w:lineRule="auto"/>
        <w:rPr>
          <w:rFonts w:eastAsia="Times New Roman"/>
        </w:rPr>
      </w:pPr>
    </w:p>
    <w:p w14:paraId="5CA65CA5" w14:textId="641E89D9" w:rsidR="002724BB" w:rsidRDefault="00B32DE2" w:rsidP="00A115A8">
      <w:pPr>
        <w:pStyle w:val="Normal1"/>
        <w:spacing w:line="240" w:lineRule="auto"/>
        <w:rPr>
          <w:rFonts w:eastAsia="Times New Roman"/>
          <w:highlight w:val="white"/>
        </w:rPr>
      </w:pPr>
      <w:r>
        <w:rPr>
          <w:rFonts w:eastAsia="Times New Roman"/>
          <w:highlight w:val="white"/>
        </w:rPr>
        <w:t xml:space="preserve">Reference transcriptomes for the MMETSP were originally assembled </w:t>
      </w:r>
      <w:r w:rsidR="00DE628C">
        <w:rPr>
          <w:rFonts w:eastAsia="Times New Roman"/>
          <w:highlight w:val="white"/>
        </w:rPr>
        <w:t xml:space="preserve">by the National Center for Genome Research (NCGR) </w:t>
      </w:r>
      <w:r w:rsidR="00C36977">
        <w:rPr>
          <w:rFonts w:eastAsia="Times New Roman"/>
          <w:highlight w:val="white"/>
        </w:rPr>
        <w:t>wi</w:t>
      </w:r>
      <w:r w:rsidR="00BA1124">
        <w:rPr>
          <w:rFonts w:eastAsia="Times New Roman"/>
          <w:highlight w:val="white"/>
        </w:rPr>
        <w:t>t</w:t>
      </w:r>
      <w:r w:rsidR="00C36977">
        <w:rPr>
          <w:rFonts w:eastAsia="Times New Roman"/>
          <w:highlight w:val="white"/>
        </w:rPr>
        <w:t>h a</w:t>
      </w:r>
      <w:r>
        <w:rPr>
          <w:rFonts w:eastAsia="Times New Roman"/>
          <w:highlight w:val="white"/>
        </w:rPr>
        <w:t xml:space="preserve"> pipeline </w:t>
      </w:r>
      <w:r w:rsidR="00683767">
        <w:rPr>
          <w:rFonts w:eastAsia="Times New Roman"/>
          <w:highlight w:val="white"/>
        </w:rPr>
        <w:t xml:space="preserve">which </w:t>
      </w:r>
      <w:r w:rsidR="00CC2E93">
        <w:rPr>
          <w:rFonts w:eastAsia="Times New Roman"/>
          <w:highlight w:val="white"/>
        </w:rPr>
        <w:t xml:space="preserve">used the Trans-ABySS software program </w:t>
      </w:r>
      <w:r>
        <w:rPr>
          <w:rFonts w:eastAsia="Times New Roman"/>
          <w:highlight w:val="white"/>
        </w:rPr>
        <w:fldChar w:fldCharType="begin" w:fldLock="1"/>
      </w:r>
      <w:r w:rsidR="00D86BEE">
        <w:rPr>
          <w:rFonts w:eastAsia="Times New Roman"/>
          <w:highlight w:val="white"/>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[31]</w:t>
      </w:r>
      <w:r>
        <w:rPr>
          <w:rFonts w:eastAsia="Times New Roman"/>
          <w:highlight w:val="white"/>
        </w:rPr>
        <w:fldChar w:fldCharType="end"/>
      </w:r>
      <w:r w:rsidR="00C36977">
        <w:rPr>
          <w:rFonts w:eastAsia="Times New Roman"/>
          <w:highlight w:val="white"/>
        </w:rPr>
        <w:t xml:space="preserve"> to assemble short reads</w:t>
      </w:r>
      <w:r>
        <w:rPr>
          <w:rFonts w:eastAsia="Times New Roman"/>
          <w:highlight w:val="white"/>
        </w:rPr>
        <w:t xml:space="preserve">. </w:t>
      </w:r>
      <w:r w:rsidR="00C36977">
        <w:rPr>
          <w:rFonts w:eastAsia="Times New Roman"/>
          <w:highlight w:val="white"/>
        </w:rPr>
        <w:t xml:space="preserve">The </w:t>
      </w:r>
      <w:r>
        <w:rPr>
          <w:rFonts w:eastAsia="Times New Roman"/>
          <w:highlight w:val="white"/>
        </w:rPr>
        <w:t xml:space="preserve">transcriptomes </w:t>
      </w:r>
      <w:r w:rsidR="00C36977">
        <w:rPr>
          <w:rFonts w:eastAsia="Times New Roman"/>
          <w:highlight w:val="white"/>
        </w:rPr>
        <w:t>generated from the NCGR pipeline</w:t>
      </w:r>
      <w:r w:rsidR="00BA1124">
        <w:rPr>
          <w:rFonts w:eastAsia="Times New Roman"/>
          <w:highlight w:val="white"/>
        </w:rPr>
        <w:t xml:space="preserve"> </w:t>
      </w:r>
      <w:r>
        <w:rPr>
          <w:rFonts w:eastAsia="Times New Roman"/>
          <w:highlight w:val="white"/>
        </w:rPr>
        <w:t xml:space="preserve">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"10.1111/jpy.12441", "ISBN" : "9788578110796", "ISSN" : "15298817", "PMID" : "25246403", "abstract" : "Diatoms are highly productive single-celled algae that form an intricately patterned silica cell wall after every cell division. They take up and utilize silicic acid from seawater via silicon transporter (SIT) proteins. This study examined the evolution of the SIT gene family to identify potential genetic adaptations that enable diatoms to thrive in the modern ocean. By searching for sequence homologs in available databases, the diversity of organisms found to encode SITs increased substantially and included all major diatom lineages and other algal protists. A bacterial-encoded gene with homology to SIT sequences was also identified, suggesting that a lateral gene transfer event occurred between bacterial and protist lineages. In diatoms, the SIT genes diverged and diversified to produce five distinct clades. The most basal SIT clades were widely distributed across diatom lineages, while the more derived clades were lineage-specific, which together produced a distinct repertoire of SIT types among major diatom lineages. Differences in the predicted protein functional domains encoded among SIT clades suggest that the divergence of clades resulted in functional diversification among SITs. Both laboratory cultures and natural communities changed transcription of each SIT clade in response to experimental or environmental growth conditions, with distinct transcriptional patterns observed among clades. Together, these data suggest that the diversification of SITs within diatoms led to specialized adaptations among diatoms lineages, and perhaps their dominant ability to take up silicic acid from seawater in diverse environmental conditions.",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"ISBN" : "1932-6203", "ISSN" : "19326203", "PMID" : "26052941", "abstract" : "Ferroproteins arose early in Earth's history, prior to the emergence of oxygenic photosynthesis and the subsequent reduction of bioavailable iron. Today, iron availability limits primary productivity in about 30% of the world's oceans. Diatoms, responsible for nearly half of oceanic primary production, have evolved molecular strategies for coping with variable iron concentrations. Our understanding of the evolutionary breadth of these strategies has been restricted by the limited number of species for which molecular sequence data is available. To uncover the diversity of strategies marine diatoms employ to meet cellular iron demands, we analyzed 367 newly released marine microbial eukaryotic transcriptomes, which include 47 diatom species. We focused on genes encoding proteins previously identified as having a role in iron management: iron uptake (high-affinity ferric reductase, multi-copper oxidase, and Fe(III) permease); iron storage (ferritin); iron-induced protein substitutions (flavodoxin/ferredoxin, and plastocyanin/cytochrome c6) and defense against reactive oxygen species (superoxide dismutases). Homologs encoding the high-affinity iron uptake system components were detected across the four diatom Classes suggesting an ancient origin for this pathway. Ferritin transcripts were also detected in all Classes, revealing a more widespread utilization of ferritin throughout diatoms than previously recognized. Flavodoxin and plastocyanin transcripts indicate possible alternative redox metal strategies. Predicted localization signals for ferredoxin identify multiple examples of gene transfer from the plastid to the nuclear genome. Transcripts encoding four superoxide dismutase metalloforms were detected, including a putative nickel-coordinating isozyme. Taken together, our results suggest that the majority of iron metabolism genes in diatoms appear to be vertically inherited with functional diversity achieved via possible neofunctionalization of paralogs. This refined view of iron use strategies in diatoms elucidates the history of these adaptations, and provides potential molecular markers for determining the iron nutritional status of different diatom species in environmental samples.",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"[33,34]", "plainTextFormattedCitation" : "[33,34]", "previouslyFormattedCitation" : "[33,34]"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[33,34]</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"10.3389/fmicb.2017.01279", "ISSN" : "1664302X", "PMID" : "28769884",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 : "JUL",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"[8,35]", "plainTextFormattedCitation" : "[8,35]", "previouslyFormattedCitation" : "[8,35]"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[8,35]</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"10.1371/journal.pone.0097801", "ISBN" : "10.1371/journal.pone.0097801", "ISSN" : "19326203", "PMID" : "24926657", "abstract" : "Genomic studies of bacteria, archaea and viruses have provided insights into the microbial world by unveiling potential functional capabilities and molecular pathways. However, the rate of discovery has been slower among microbial eukaryotes, whose genomes are larger and more complex. Transcriptomic approaches provide a cost-effective alternative for examining genetic potential and physiological responses of microbial eukaryotes to environmental stimuli. In this study, we generated and compared the transcriptomes of four globally-distributed, bloom-forming prymnesiophyte algae: Prymnesium parvum, Chrysochromulina brevifilum, Chrysochromulina ericina and Phaeocystis antarctica. Our results revealed that the four transcriptomes possess a set of core genes that are similar in number and shared across all four organisms. The functional classifications of these core genes using the euKaryotic Orthologous Genes (KOG) database were also similar among the four study organisms. More broadly, when the frequencies of different cellular and physiological functions were compared with other protists, the species clustered by both phylogeny and nutritional modes. Thus, these clustering patterns provide insight into genomic factors relating to both evolutionary relationships as well as trophic ecology. This paper provides a novel comparative analysis of the transcriptomes of ecologically important and closely related prymnesiophyte protists and advances an emerging field of study that uses transcriptomics to reveal ecology and function in protists.",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"[36]", "plainTextFormattedCitation" : "[36]", "previouslyFormattedCitation" : "[36]"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[36]</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transcriptional features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[37–39]</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w:t>
      </w:r>
      <w:r w:rsidR="002724BB">
        <w:rPr>
          <w:rFonts w:eastAsia="Times New Roman"/>
          <w:highlight w:val="white"/>
        </w:rPr>
        <w:fldChar w:fldCharType="begin" w:fldLock="1"/>
      </w:r>
      <w:r w:rsidR="00D86BEE">
        <w:rPr>
          <w:rFonts w:eastAsia="Times New Roman"/>
          <w:highlight w:val="white"/>
        </w:rPr>
        <w:instrText>ADDIN CSL_CITATION { "citationItems" : [ { "id" : "ITEM-1", "itemData" : { "DOI" : "10.1073/pnas.1421993112", "ISBN" : "1421993112", "ISSN" : "0027-8424",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"ITEM-1", "issue" : "17", "issued" : { "date-parts" : [ [ "2015", "4", "28" ] ] }, "page" : "E2182-E2190",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"ISBN" : "8621626047", "ISSN" : "0027-8424",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 sponses of phytoplankton functional groups were assayed. Re- sponses of the diatom, haptophyte, and dinoflagellate functional groups in simulated blooms were unique, with diatoms and hapto- phytes significantly (95% confidence) shifting their quantitative metabolic fingerprint from the in situ condition, whereas dinoflagell- 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 ment, differed for diatoms and haptophytes, reflecting the long- standing paradigm of phytoplankton r- and K-type growth strate- gies. Although the underlying metabolic potential of the large eukaryotic phytoplankton was consistently present, the lack of a bloom during the study period suggests a crucial dependence on physical and biogeochemical forcing, which are susceptible to alter- 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"id" : "ITEM-2", "issue" : "44", "issued" : { "date-parts" : [ [ "2015", "11", "3" ] ] }, "page" : "E5972-E5979",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"ISBN" : "1751-7370", "ISSN" : "17517370", "PMID" : "27935592", "abstract" : "In coastal waters worldwide, an increase in frequency and intensity of algal blooms has been attributed to eutrophication, with further increases predicted because of climate change. Yet, the cellular-level changes that occur in blooming algae remain largely unknown. Comparative metatranscriptomics was used to investigate the underlying molecular mechanisms associated with a dinoflagellate bloom in a eutrophied estuary. Here we show that under bloom conditions, there is increased expression of metabolic pathways indicative of rapidly growing cells, including energy production, carbon metabolism, transporters and synthesis of cellular membrane components. In addition, there is a prominence of highly expressed genes involved in the synthesis of membrane-associated molecules, including those for the production of glycosaminoglycans (GAGs), which may serve roles in nutrient acquisition and/or cell surface adhesion. Biotin and thiamine synthesis genes also increased expression along with several cobalamin biosynthesis-associated genes, suggesting processing of B12 intermediates by dinoflagellates. The patterns in gene expression observed are consistent with bloom-forming dinoflagellates eliciting a cellular response to elevated nutrient demands and to promote interactions with their surrounding bacterial consortia, possibly in an effort to cultivate for enhancement of vitamin and nutrient exchanges and/or direct consumption. Our findings provide potential molecular targets for bloom characterization and management efforts.",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"[40\u201342]", "manualFormatting" : " [34\u201336]", "plainTextFormattedCitation" : "[40\u201342]", "previouslyFormattedCitation" : "[40\u201342]"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A115A8">
      <w:pPr>
        <w:pStyle w:val="Normal1"/>
        <w:spacing w:line="240" w:lineRule="auto"/>
        <w:rPr>
          <w:rFonts w:eastAsia="Times New Roman"/>
          <w:highlight w:val="white"/>
        </w:rPr>
      </w:pPr>
    </w:p>
    <w:p w14:paraId="3CEBC661" w14:textId="34CF5AE8" w:rsidR="002724BB" w:rsidRDefault="002724BB" w:rsidP="00A115A8">
      <w:pPr>
        <w:pStyle w:val="Normal1"/>
        <w:spacing w:line="240" w:lineRule="auto"/>
        <w:rPr>
          <w:rFonts w:eastAsia="Times New Roman"/>
          <w:highlight w:val="white"/>
        </w:rPr>
      </w:pPr>
      <w:r>
        <w:rPr>
          <w:rFonts w:eastAsia="Times New Roman"/>
          <w:highlight w:val="white"/>
        </w:rPr>
        <w:lastRenderedPageBreak/>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 xml:space="preserve">tion. </w:t>
      </w:r>
      <w:r w:rsidR="00C36977">
        <w:rPr>
          <w:rFonts w:eastAsia="Times New Roman"/>
          <w:highlight w:val="white"/>
        </w:rPr>
        <w:t>Here</w:t>
      </w:r>
      <w:r>
        <w:rPr>
          <w:rFonts w:eastAsia="Times New Roman"/>
          <w:highlight w:val="white"/>
        </w:rPr>
        <w:t>, we show that our re-assemblies had higher evaluation metrics</w:t>
      </w:r>
      <w:r w:rsidR="00C36977">
        <w:rPr>
          <w:rFonts w:eastAsia="Times New Roman"/>
          <w:highlight w:val="white"/>
        </w:rPr>
        <w:t xml:space="preserve"> and </w:t>
      </w:r>
      <w:r>
        <w:rPr>
          <w:rFonts w:eastAsia="Times New Roman"/>
          <w:highlight w:val="white"/>
        </w:rPr>
        <w:t>contained most of the NCGR contigs as well as</w:t>
      </w:r>
      <w:r w:rsidR="00C36977">
        <w:rPr>
          <w:rFonts w:eastAsia="Times New Roman"/>
          <w:highlight w:val="white"/>
        </w:rPr>
        <w:t xml:space="preserve"> adding</w:t>
      </w:r>
      <w:r>
        <w:rPr>
          <w:rFonts w:eastAsia="Times New Roman"/>
          <w:highlight w:val="white"/>
        </w:rPr>
        <w:t xml:space="preserve"> new content. </w:t>
      </w:r>
    </w:p>
    <w:p w14:paraId="67CF74E7" w14:textId="77777777" w:rsidR="002724BB" w:rsidRDefault="002724BB" w:rsidP="00A115A8">
      <w:pPr>
        <w:pStyle w:val="Normal1"/>
        <w:spacing w:line="240" w:lineRule="auto"/>
        <w:rPr>
          <w:rFonts w:eastAsia="Times New Roman"/>
          <w:highlight w:val="white"/>
        </w:rPr>
      </w:pPr>
    </w:p>
    <w:p w14:paraId="4B4211FE" w14:textId="36BAF762" w:rsidR="002724BB" w:rsidRDefault="002724BB" w:rsidP="00A115A8">
      <w:pPr>
        <w:pStyle w:val="Normal1"/>
        <w:spacing w:line="240" w:lineRule="auto"/>
        <w:rPr>
          <w:rFonts w:eastAsia="Times New Roman"/>
          <w:b/>
          <w:highlight w:val="white"/>
        </w:rPr>
      </w:pPr>
      <w:r>
        <w:rPr>
          <w:rFonts w:eastAsia="Times New Roman"/>
          <w:b/>
          <w:highlight w:val="white"/>
        </w:rPr>
        <w:t>Methods</w:t>
      </w:r>
    </w:p>
    <w:p w14:paraId="4466CC5D" w14:textId="77777777" w:rsidR="002724BB" w:rsidRDefault="002724BB" w:rsidP="00A115A8">
      <w:pPr>
        <w:pStyle w:val="Normal1"/>
        <w:spacing w:line="240" w:lineRule="auto"/>
        <w:rPr>
          <w:rFonts w:eastAsia="Times New Roman"/>
          <w:b/>
          <w:highlight w:val="white"/>
        </w:rPr>
      </w:pPr>
    </w:p>
    <w:p w14:paraId="6BB694B7" w14:textId="781A4C30" w:rsidR="002724BB" w:rsidRDefault="002724BB" w:rsidP="00A115A8">
      <w:pPr>
        <w:pStyle w:val="Normal1"/>
        <w:spacing w:line="240" w:lineRule="auto"/>
        <w:rPr>
          <w:rFonts w:eastAsia="Times New Roman"/>
          <w:i/>
          <w:highlight w:val="white"/>
        </w:rPr>
      </w:pPr>
      <w:r>
        <w:rPr>
          <w:rFonts w:eastAsia="Times New Roman"/>
          <w:i/>
          <w:highlight w:val="white"/>
        </w:rPr>
        <w:t>Automated Pipeline</w:t>
      </w:r>
    </w:p>
    <w:p w14:paraId="1D91A958" w14:textId="77777777" w:rsidR="002724BB" w:rsidRDefault="002724BB" w:rsidP="00A115A8">
      <w:pPr>
        <w:pStyle w:val="Normal1"/>
        <w:spacing w:line="240" w:lineRule="auto"/>
        <w:rPr>
          <w:rFonts w:eastAsia="Times New Roman"/>
          <w:i/>
          <w:highlight w:val="white"/>
        </w:rPr>
      </w:pPr>
    </w:p>
    <w:p w14:paraId="68481BE4" w14:textId="634A374E" w:rsidR="009A1D71" w:rsidRPr="002C47D4" w:rsidRDefault="002724BB" w:rsidP="00A115A8">
      <w:pPr>
        <w:pStyle w:val="Normal1"/>
        <w:spacing w:line="240" w:lineRule="auto"/>
        <w:rPr>
          <w:rFonts w:eastAsia="Times New Roman"/>
          <w:highlight w:val="white"/>
        </w:rPr>
      </w:pPr>
      <w:r>
        <w:rPr>
          <w:rFonts w:eastAsia="Times New Roman"/>
          <w:highlight w:val="white"/>
        </w:rPr>
        <w:t xml:space="preserve">An automated pipeline was developed to execute the steps of the Eel Pond mRNAseq Protocol </w:t>
      </w:r>
      <w:r>
        <w:rPr>
          <w:rFonts w:eastAsia="Times New Roman"/>
          <w:highlight w:val="white"/>
        </w:rPr>
        <w:fldChar w:fldCharType="begin" w:fldLock="1"/>
      </w:r>
      <w:r w:rsidR="00D86BEE">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[27]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 xml:space="preserve">RNA-seq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D86BEE">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"[43]", "plainTextFormattedCitation" : "[43]", "previouslyFormattedCitation" : "[43]" }, "properties" : {  }, "schema" : "https://github.com/citation-style-language/schema/raw/master/csl-citation.json" }</w:instrText>
      </w:r>
      <w:r w:rsidR="00EF7822">
        <w:rPr>
          <w:rFonts w:eastAsia="Times New Roman"/>
        </w:rPr>
        <w:fldChar w:fldCharType="separate"/>
      </w:r>
      <w:r w:rsidR="00D86BEE" w:rsidRPr="00D86BEE">
        <w:rPr>
          <w:rFonts w:eastAsia="Times New Roman"/>
          <w:noProof/>
        </w:rPr>
        <w:t>[43]</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w:t>
      </w:r>
      <w:r w:rsidR="00C04DE6">
        <w:rPr>
          <w:rFonts w:eastAsia="Times New Roman"/>
        </w:rPr>
        <w:t xml:space="preserve">running </w:t>
      </w:r>
      <w:r w:rsidR="00C863EC">
        <w:rPr>
          <w:rFonts w:eastAsia="Times New Roman"/>
        </w:rPr>
        <w:t xml:space="preserve">the pipeline </w:t>
      </w:r>
      <w:r w:rsidR="009A1D71">
        <w:rPr>
          <w:rFonts w:eastAsia="Times New Roman"/>
        </w:rPr>
        <w:t>are available at</w:t>
      </w:r>
      <w:r w:rsidR="00070010">
        <w:rPr>
          <w:rFonts w:eastAsia="Times New Roman"/>
        </w:rPr>
        <w:t xml:space="preserve"> </w:t>
      </w:r>
      <w:hyperlink r:id="rId10">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115A8">
      <w:pPr>
        <w:pStyle w:val="Normal1"/>
        <w:spacing w:line="240" w:lineRule="auto"/>
        <w:rPr>
          <w:rFonts w:eastAsia="Times New Roman"/>
        </w:rPr>
      </w:pPr>
    </w:p>
    <w:p w14:paraId="28B528A0" w14:textId="08ED14AE" w:rsidR="00A73D29" w:rsidRDefault="003643A3" w:rsidP="00A115A8">
      <w:pPr>
        <w:pStyle w:val="Normal1"/>
        <w:spacing w:line="240" w:lineRule="auto"/>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115A8">
      <w:pPr>
        <w:pStyle w:val="Normal1"/>
        <w:spacing w:line="240" w:lineRule="auto"/>
        <w:rPr>
          <w:rFonts w:eastAsia="Times New Roman"/>
        </w:rPr>
      </w:pPr>
    </w:p>
    <w:p w14:paraId="48E45811" w14:textId="3DC6CAFE" w:rsidR="00A73D29" w:rsidRDefault="00070010" w:rsidP="00A115A8">
      <w:pPr>
        <w:pStyle w:val="Normal1"/>
        <w:spacing w:line="240" w:lineRule="auto"/>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115A8">
      <w:pPr>
        <w:pStyle w:val="Normal1"/>
        <w:spacing w:line="240" w:lineRule="auto"/>
        <w:rPr>
          <w:rFonts w:eastAsia="Times New Roman"/>
        </w:rPr>
      </w:pPr>
    </w:p>
    <w:p w14:paraId="7EB14F6D" w14:textId="77413455" w:rsidR="00A73D29" w:rsidRDefault="00070010" w:rsidP="00A115A8">
      <w:pPr>
        <w:pStyle w:val="Normal1"/>
        <w:spacing w:line="240" w:lineRule="auto"/>
        <w:rPr>
          <w:rFonts w:eastAsia="Times New Roman"/>
        </w:rPr>
      </w:pPr>
      <w:r>
        <w:rPr>
          <w:rFonts w:eastAsia="Times New Roman"/>
        </w:rPr>
        <w:t>Raw RNA-seq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BioProject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fastq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uses the fastq-dump program from</w:t>
      </w:r>
      <w:r>
        <w:rPr>
          <w:rFonts w:eastAsia="Times New Roman"/>
        </w:rPr>
        <w:t xml:space="preserve"> the SRA Toolkit</w:t>
      </w:r>
      <w:r w:rsidR="00C27272">
        <w:rPr>
          <w:rFonts w:eastAsia="Times New Roman"/>
        </w:rPr>
        <w:t xml:space="preserve"> to extract the SRA-formatted fastq files</w:t>
      </w:r>
      <w:r>
        <w:rPr>
          <w:rFonts w:eastAsia="Times New Roman"/>
        </w:rPr>
        <w:t xml:space="preserve"> (version 2.5.4) </w:t>
      </w:r>
      <w:r w:rsidR="00043BE2">
        <w:rPr>
          <w:rFonts w:eastAsia="Times New Roman"/>
        </w:rPr>
        <w:fldChar w:fldCharType="begin" w:fldLock="1"/>
      </w:r>
      <w:r w:rsidR="00D86BEE">
        <w:rPr>
          <w:rFonts w:eastAsia="Times New Roman"/>
        </w:rPr>
        <w:instrText>ADDIN CSL_CITATION { "citationItems" : [ { "id" : "ITEM-1", "itemData" : { "DOI" : "10.1093/nar/gkq1019", "ISBN" : "1362-4962 (Electronic)\\r0305-1048 (Linking)", "ISSN" : "03051048", "PMID" : "21062823", "abstract" : "The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"author" : [ { "dropping-particle" : "", "family" : "Leinonen", "given" : "Rasko", "non-dropping-particle" : "", "parse-names" : false, "suffix" : "" }, { "dropping-particle" : "", "family" : "Sugawara", "given" : "Hideaki", "non-dropping-particle" : "", "parse-names" : false, "suffix" : "" }, { "dropping-particle" : "", "family" : "Shumway", "given" : "Martin", "non-dropping-particle" : "", "parse-names" : false, "suffix" : "" } ], "container-title" : "Nucleic Acids Research", "id" : "ITEM-1", "issue" : "SUPPL. 1", "issued" : { "date-parts" : [ [ "2011", "1", "1" ] ] }, "page" : "D19-D21", "publisher" : "Oxford University Press", "title" : "The sequence read archive", "type" : "article-journal", "volume" : "39" }, "uris" : [ "http://www.mendeley.com/documents/?uuid=dbf8b9b6-c6af-35a6-84a8-d0acc850a4e6"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[44]</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r w:rsidR="003F339E">
        <w:rPr>
          <w:rFonts w:eastAsia="Times New Roman"/>
        </w:rPr>
        <w:t xml:space="preserve"> </w:t>
      </w:r>
      <w:r w:rsidR="00210331">
        <w:rPr>
          <w:rFonts w:eastAsia="Times New Roman"/>
        </w:rPr>
        <w:t xml:space="preserve">Assembly evaluation metrics were not calculated for </w:t>
      </w:r>
      <w:r w:rsidR="00B53EF9">
        <w:rPr>
          <w:rFonts w:eastAsia="Times New Roman"/>
        </w:rPr>
        <w:t>MMETSP samples with more than one SRA</w:t>
      </w:r>
      <w:r w:rsidR="00455B2F">
        <w:rPr>
          <w:rFonts w:eastAsia="Times New Roman"/>
        </w:rPr>
        <w:t xml:space="preserve"> record </w:t>
      </w:r>
      <w:r w:rsidR="00455B2F">
        <w:rPr>
          <w:rFonts w:eastAsia="Times New Roman"/>
        </w:rPr>
        <w:t xml:space="preserve">because these assemblies </w:t>
      </w:r>
      <w:r w:rsidR="00455B2F">
        <w:rPr>
          <w:rFonts w:eastAsia="Times New Roman"/>
        </w:rPr>
        <w:t>were different than the others, containing</w:t>
      </w:r>
      <w:r w:rsidR="00455B2F">
        <w:rPr>
          <w:rFonts w:eastAsia="Times New Roman"/>
        </w:rPr>
        <w:t xml:space="preserve"> </w:t>
      </w:r>
      <w:r w:rsidR="00455B2F">
        <w:rPr>
          <w:rFonts w:eastAsia="Times New Roman"/>
        </w:rPr>
        <w:t>multiple samples</w:t>
      </w:r>
      <w:r w:rsidR="00D10F6D">
        <w:rPr>
          <w:rFonts w:eastAsia="Times New Roman"/>
        </w:rPr>
        <w:t xml:space="preserve">, and thus </w:t>
      </w:r>
      <w:r w:rsidR="00455B2F">
        <w:rPr>
          <w:rFonts w:eastAsia="Times New Roman"/>
        </w:rPr>
        <w:t xml:space="preserve">not </w:t>
      </w:r>
      <w:r w:rsidR="005E4AE4">
        <w:rPr>
          <w:rFonts w:eastAsia="Times New Roman"/>
        </w:rPr>
        <w:t xml:space="preserve">as </w:t>
      </w:r>
      <w:r w:rsidR="00455B2F">
        <w:rPr>
          <w:rFonts w:eastAsia="Times New Roman"/>
        </w:rPr>
        <w:t>comparable</w:t>
      </w:r>
      <w:r w:rsidR="00B53EF9">
        <w:rPr>
          <w:rFonts w:eastAsia="Times New Roman"/>
        </w:rPr>
        <w:t xml:space="preserve">. </w:t>
      </w:r>
    </w:p>
    <w:p w14:paraId="575BCABD" w14:textId="77777777" w:rsidR="00F00C59" w:rsidRDefault="00F00C59" w:rsidP="00A115A8">
      <w:pPr>
        <w:pStyle w:val="Normal1"/>
        <w:spacing w:line="240" w:lineRule="auto"/>
        <w:rPr>
          <w:rFonts w:eastAsia="Times New Roman"/>
        </w:rPr>
      </w:pPr>
    </w:p>
    <w:p w14:paraId="777D98E9" w14:textId="7454324B" w:rsidR="00F00C59" w:rsidRDefault="00067D9A" w:rsidP="00A115A8">
      <w:pPr>
        <w:pStyle w:val="Normal1"/>
        <w:spacing w:line="240" w:lineRule="auto"/>
        <w:rPr>
          <w:rFonts w:eastAsia="Times New Roman"/>
        </w:rPr>
      </w:pPr>
      <w:r>
        <w:t xml:space="preserve">Initial transcriptomes that were assembled by the </w:t>
      </w:r>
      <w:r>
        <w:rPr>
          <w:rFonts w:eastAsia="Times New Roman"/>
        </w:rPr>
        <w:t>National Center for Genome Resources (NCGR),</w:t>
      </w:r>
      <w:r>
        <w:t xml:space="preserve"> using methods and data</w:t>
      </w:r>
      <w:r>
        <w:rPr>
          <w:rFonts w:eastAsia="Times New Roman"/>
        </w:rPr>
        <w:t xml:space="preserve"> described in the original publication</w:t>
      </w:r>
      <w:r w:rsidR="003C25D7">
        <w:rPr>
          <w:rFonts w:eastAsia="Times New Roman"/>
        </w:rPr>
        <w:t xml:space="preserve">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Pr>
          <w:rFonts w:eastAsia="Times New Roman"/>
        </w:rPr>
        <w:t>,</w:t>
      </w:r>
      <w:r w:rsidR="00F00C59">
        <w:rPr>
          <w:rFonts w:eastAsia="Times New Roman"/>
        </w:rPr>
        <w:t xml:space="preserve"> were downloaded from </w:t>
      </w:r>
      <w:r w:rsidR="00F83E4D">
        <w:rPr>
          <w:rFonts w:eastAsia="Times New Roman"/>
        </w:rPr>
        <w:t xml:space="preserve">the </w:t>
      </w:r>
      <w:r w:rsidR="000F670D">
        <w:rPr>
          <w:rFonts w:eastAsia="Times New Roman"/>
        </w:rPr>
        <w:t>iM</w:t>
      </w:r>
      <w:r w:rsidR="00F00C59">
        <w:rPr>
          <w:rFonts w:eastAsia="Times New Roman"/>
        </w:rPr>
        <w:t>icrobe</w:t>
      </w:r>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sidR="00481E3C">
        <w:rPr>
          <w:rFonts w:eastAsia="Times New Roman"/>
        </w:rPr>
        <w:t xml:space="preserve"> (</w:t>
      </w:r>
      <w:hyperlink r:id="rId11" w:history="1">
        <w:r w:rsidR="002327F5" w:rsidRPr="00075E41">
          <w:rPr>
            <w:rStyle w:val="Hyperlink"/>
            <w:rFonts w:eastAsia="Times New Roman"/>
          </w:rPr>
          <w:t>ftp://ftp.imicrobe.us/projects/104/)</w:t>
        </w:r>
      </w:hyperlink>
      <w:r w:rsidR="002327F5">
        <w:rPr>
          <w:rFonts w:eastAsia="Times New Roman"/>
        </w:rPr>
        <w:t xml:space="preserve">. </w:t>
      </w:r>
      <w:r>
        <w:rPr>
          <w:rFonts w:eastAsia="Times New Roman"/>
        </w:rPr>
        <w:t xml:space="preserve">There were two versions of each assembly, ‘nt’ and ‘cds’. The version used for comparison is noted below in each evaluation step. To our knowledge, the NCGR took extra post-processing steps to filter content, leaving only coding sequences in the ‘cds’ versions of each assembly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sidR="003C25D7">
        <w:rPr>
          <w:rFonts w:eastAsia="Times New Roman"/>
        </w:rPr>
        <w:t>.</w:t>
      </w:r>
    </w:p>
    <w:p w14:paraId="7340FB89" w14:textId="77777777" w:rsidR="00A73D29" w:rsidRDefault="00A73D29" w:rsidP="00A115A8">
      <w:pPr>
        <w:pStyle w:val="Normal1"/>
        <w:spacing w:line="240" w:lineRule="auto"/>
        <w:rPr>
          <w:rFonts w:eastAsia="Times New Roman"/>
        </w:rPr>
      </w:pPr>
    </w:p>
    <w:p w14:paraId="1EFEA930" w14:textId="26798A5A" w:rsidR="00A73D29" w:rsidRDefault="00070010" w:rsidP="00A115A8">
      <w:pPr>
        <w:pStyle w:val="Normal1"/>
        <w:spacing w:line="240" w:lineRule="auto"/>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115A8">
      <w:pPr>
        <w:pStyle w:val="Normal1"/>
        <w:spacing w:line="240" w:lineRule="auto"/>
        <w:rPr>
          <w:rFonts w:eastAsia="Times New Roman"/>
        </w:rPr>
      </w:pPr>
    </w:p>
    <w:p w14:paraId="73E9B7DA" w14:textId="3805F915" w:rsidR="00743EE9" w:rsidRPr="00743EE9" w:rsidRDefault="003B724E" w:rsidP="00A115A8">
      <w:pPr>
        <w:spacing w:line="240" w:lineRule="auto"/>
        <w:rPr>
          <w:rFonts w:eastAsia="Times New Roman"/>
          <w:lang w:val="en-US"/>
        </w:rPr>
      </w:pPr>
      <w:r>
        <w:rPr>
          <w:rFonts w:eastAsia="Times New Roman"/>
        </w:rPr>
        <w:lastRenderedPageBreak/>
        <w:t xml:space="preserve">Reads were analyzed with </w:t>
      </w:r>
      <w:r w:rsidR="00BB39BA">
        <w:rPr>
          <w:rFonts w:eastAsia="Times New Roman"/>
        </w:rPr>
        <w:t>F</w:t>
      </w:r>
      <w:r w:rsidR="00070010">
        <w:rPr>
          <w:rFonts w:eastAsia="Times New Roman"/>
        </w:rPr>
        <w:t xml:space="preserve">astQC (version 0.11.5) </w:t>
      </w:r>
      <w:r w:rsidR="00043BE2">
        <w:rPr>
          <w:rFonts w:eastAsia="Times New Roman"/>
        </w:rPr>
        <w:t xml:space="preserve">and multiqc (version 1.2) </w:t>
      </w:r>
      <w:r w:rsidR="00043BE2">
        <w:rPr>
          <w:rFonts w:eastAsia="Times New Roman"/>
        </w:rPr>
        <w:fldChar w:fldCharType="begin" w:fldLock="1"/>
      </w:r>
      <w:r w:rsidR="00D86BEE">
        <w:rPr>
          <w:rFonts w:eastAsia="Times New Roman"/>
        </w:rPr>
        <w:instrText>ADDIN CSL_CITATION { "citationItems" : [ { "id" : "ITEM-1", "itemData" : { "DOI" : "10.1093/bioinformatics/btw354", "ISBN" : "13674811 (Electronic)", "ISSN" : "14602059", "PMID" : "27312411", "abstract" : "MOTIVATION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MultiQC is available with an GNU GPLv3 license on GitHub, the Python Package Index and Bioconda. Documentation and example reports available at http://multiqc.info CONTACT: phil.ewels@scilifelab.se.",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[45]</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067D9A">
        <w:rPr>
          <w:rFonts w:eastAsia="Times New Roman"/>
        </w:rPr>
        <w:fldChar w:fldCharType="begin" w:fldLock="1"/>
      </w:r>
      <w:r w:rsidR="00067D9A">
        <w:rPr>
          <w:rFonts w:eastAsia="Times New Roman"/>
        </w:rPr>
        <w:instrText>ADDIN CSL_CITATION { "citationItems" : [ { "id" : "ITEM-1", "itemData" : { "DOI" : "10.3389/fgene.2014.00013", "ISSN" : "1664-8021", "abstract" : "The widespread and rapid adoption of high-throughput sequencing technologies has afforded researchers the opportunity to gain a deep understanding of genome level processes that underlie evolutionary change, and perhaps more importantly, the links between genotype and phenotype. In particular, researchers interested in functional biology and adaptation have used these technologies to sequence mRNA transcriptomes of specific tissues, which in turn are often compared to other tissues, or other individuals with different phenotypes. While these techniques are extremely powerful, careful attention to data quality is required. In particular, because high-throughput sequencing is more error-prone than traditional Sanger sequencing, quality trimming of sequence reads should be an important step in all data processing pipelines. While several software packages for quality trimming exist, no general guidelines for the specifics of trimming have been developed. Here, using empirically derived sequence data, I provide general recommendations regarding the optimal strength of trimming, specifically in mRNA-Seq studies. Although very aggressive quality trimming is common, this study suggests that a more gentle trimming, specifically of those nucleotides whose Phred score &lt; 2 or &lt; 5, is optimal for most studies across a wide variety of metrics.", "author" : [ { "dropping-particle" : "", "family" : "MacManes", "given" : "Matthew D.", "non-dropping-particle" : "", "parse-names" : false, "suffix" : "" } ], "container-title" : "Frontiers in Genetics", "id" : "ITEM-1", "issued" : { "date-parts" : [ [ "2014", "1", "31" ] ] }, "page" : "13", "publisher" : "Frontiers", "title" : "On the optimal trimming of high-throughput mRNA sequence data", "type" : "article-journal", "volume" : "5" }, "uris" : [ "http://www.mendeley.com/documents/?uuid=350e9e45-fa6b-341b-91e8-ad7bc036d60e" ] } ], "mendeley" : { "formattedCitation" : "[46]", "plainTextFormattedCitation" : "[46]", "previouslyFormattedCitation" : "[46]" }, "properties" : {  }, "schema" : "https://github.com/citation-style-language/schema/raw/master/csl-citation.json" }</w:instrText>
      </w:r>
      <w:r w:rsidR="00067D9A">
        <w:rPr>
          <w:rFonts w:eastAsia="Times New Roman"/>
        </w:rPr>
        <w:fldChar w:fldCharType="separate"/>
      </w:r>
      <w:r w:rsidR="00067D9A" w:rsidRPr="00067D9A">
        <w:rPr>
          <w:rFonts w:eastAsia="Times New Roman"/>
          <w:noProof/>
        </w:rPr>
        <w:t>[46]</w:t>
      </w:r>
      <w:r w:rsidR="00067D9A">
        <w:rPr>
          <w:rFonts w:eastAsia="Times New Roman"/>
        </w:rPr>
        <w:fldChar w:fldCharType="end"/>
      </w:r>
      <w:r w:rsidR="00067D9A">
        <w:rPr>
          <w:rFonts w:eastAsia="Times New Roman"/>
        </w:rPr>
        <w:t xml:space="preserve"> </w:t>
      </w:r>
      <w:r w:rsidR="00F90B78">
        <w:rPr>
          <w:rFonts w:eastAsia="Times New Roman"/>
        </w:rPr>
        <w:t xml:space="preserve">was used </w:t>
      </w:r>
      <w:r w:rsidR="00CB3267">
        <w:rPr>
          <w:rFonts w:eastAsia="Times New Roman"/>
        </w:rPr>
        <w:t xml:space="preserve">with </w:t>
      </w:r>
      <w:r w:rsidR="009A1D71">
        <w:rPr>
          <w:rFonts w:eastAsia="Times New Roman"/>
        </w:rPr>
        <w:t xml:space="preserve">Trimmomatic (version 0.33) </w:t>
      </w:r>
      <w:r w:rsidR="009A1D71">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9A1D71">
        <w:rPr>
          <w:rFonts w:eastAsia="Times New Roman"/>
        </w:rPr>
        <w:fldChar w:fldCharType="separate"/>
      </w:r>
      <w:r w:rsidR="00D86BEE" w:rsidRPr="00D86BEE">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r w:rsidR="00226A73">
        <w:rPr>
          <w:rFonts w:eastAsia="Times New Roman"/>
        </w:rPr>
        <w:t>P</w:t>
      </w:r>
      <w:r w:rsidR="00A0529B">
        <w:rPr>
          <w:rFonts w:eastAsia="Times New Roman"/>
        </w:rPr>
        <w:t xml:space="preserve">hred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A115A8">
      <w:pPr>
        <w:pStyle w:val="Normal1"/>
        <w:spacing w:line="240" w:lineRule="auto"/>
        <w:rPr>
          <w:rFonts w:eastAsia="Times New Roman"/>
        </w:rPr>
      </w:pPr>
    </w:p>
    <w:p w14:paraId="7AC11B0B" w14:textId="1FBD5732" w:rsidR="00A73D29" w:rsidRDefault="009A1D71" w:rsidP="00A115A8">
      <w:pPr>
        <w:pStyle w:val="Normal1"/>
        <w:spacing w:line="240" w:lineRule="auto"/>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A115A8">
      <w:pPr>
        <w:pStyle w:val="Normal1"/>
        <w:spacing w:line="240" w:lineRule="auto"/>
        <w:rPr>
          <w:rFonts w:eastAsia="Times New Roman"/>
        </w:rPr>
      </w:pPr>
    </w:p>
    <w:p w14:paraId="24061036" w14:textId="73070D9D" w:rsidR="00502430" w:rsidRDefault="00502430" w:rsidP="00502430">
      <w:pPr>
        <w:rPr>
          <w:rFonts w:eastAsia="Times New Roman"/>
        </w:rPr>
      </w:pPr>
      <w:r>
        <w:rPr>
          <w:rFonts w:eastAsia="Times New Roman"/>
        </w:rPr>
        <w:t xml:space="preserve">To decrease the memory requirements for each assembly, reads were interleaved, normalized to a </w:t>
      </w:r>
      <w:r>
        <w:rPr>
          <w:rFonts w:eastAsia="Times New Roman"/>
          <w:i/>
        </w:rPr>
        <w:t>k</w:t>
      </w:r>
      <w:r>
        <w:rPr>
          <w:rFonts w:eastAsia="Times New Roman"/>
        </w:rPr>
        <w:t>-mer (</w:t>
      </w:r>
      <w:r>
        <w:rPr>
          <w:rFonts w:eastAsia="Times New Roman"/>
          <w:i/>
        </w:rPr>
        <w:t xml:space="preserve">k </w:t>
      </w:r>
      <w:r>
        <w:rPr>
          <w:rFonts w:eastAsia="Times New Roman"/>
        </w:rPr>
        <w:t xml:space="preserve">= 20) coverage of 20 and a memory size of 4e9, then low-abundance </w:t>
      </w:r>
      <w:r>
        <w:rPr>
          <w:rFonts w:eastAsia="Times New Roman"/>
          <w:i/>
        </w:rPr>
        <w:t>k-</w:t>
      </w:r>
      <w:r>
        <w:rPr>
          <w:rFonts w:eastAsia="Times New Roman"/>
        </w:rPr>
        <w:t xml:space="preserve">mers </w:t>
      </w:r>
      <w:r w:rsidRPr="00091AB2">
        <w:rPr>
          <w:rFonts w:eastAsia="Times New Roman"/>
        </w:rPr>
        <w:t xml:space="preserve">from </w:t>
      </w:r>
      <w:r w:rsidR="00F92A12">
        <w:rPr>
          <w:rFonts w:eastAsia="Times New Roman"/>
        </w:rPr>
        <w:t>reads</w:t>
      </w:r>
      <w:r w:rsidR="00067D9A">
        <w:rPr>
          <w:rFonts w:eastAsia="Times New Roman"/>
        </w:rPr>
        <w:t xml:space="preserve"> </w:t>
      </w:r>
      <w:r w:rsidR="00670CB4">
        <w:rPr>
          <w:rFonts w:eastAsia="Times New Roman"/>
        </w:rPr>
        <w:t>with</w:t>
      </w:r>
      <w:r>
        <w:rPr>
          <w:rFonts w:eastAsia="Times New Roman"/>
        </w:rPr>
        <w:t xml:space="preserve"> </w:t>
      </w:r>
      <w:r w:rsidR="00670CB4">
        <w:rPr>
          <w:rFonts w:eastAsia="Times New Roman"/>
        </w:rPr>
        <w:t xml:space="preserve">a coverage above 18 </w:t>
      </w:r>
      <w:r>
        <w:rPr>
          <w:rFonts w:eastAsia="Times New Roman"/>
        </w:rPr>
        <w:t>were trimmed. Orphaned reads, where the mated pair was removed during normalization, were included in the assembly.</w:t>
      </w:r>
    </w:p>
    <w:p w14:paraId="30E8F61C" w14:textId="77777777" w:rsidR="00A73D29" w:rsidRDefault="00A73D29" w:rsidP="00A115A8">
      <w:pPr>
        <w:pStyle w:val="Normal1"/>
        <w:spacing w:line="240" w:lineRule="auto"/>
        <w:rPr>
          <w:rFonts w:eastAsia="Times New Roman"/>
        </w:rPr>
      </w:pPr>
    </w:p>
    <w:p w14:paraId="74365D0C" w14:textId="387CCAB6" w:rsidR="00A73D29" w:rsidRDefault="00464C16" w:rsidP="00A115A8">
      <w:pPr>
        <w:pStyle w:val="Normal1"/>
        <w:spacing w:line="240" w:lineRule="auto"/>
        <w:outlineLvl w:val="0"/>
        <w:rPr>
          <w:rFonts w:eastAsia="Times New Roman"/>
        </w:rPr>
      </w:pPr>
      <w:r>
        <w:rPr>
          <w:rFonts w:eastAsia="Times New Roman"/>
        </w:rPr>
        <w:t>4. Assemble</w:t>
      </w:r>
    </w:p>
    <w:p w14:paraId="0B9D08CB" w14:textId="77777777" w:rsidR="009A1D71" w:rsidRDefault="009A1D71" w:rsidP="00A115A8">
      <w:pPr>
        <w:pStyle w:val="Normal1"/>
        <w:spacing w:line="240" w:lineRule="auto"/>
        <w:rPr>
          <w:rFonts w:eastAsia="Times New Roman"/>
        </w:rPr>
      </w:pPr>
    </w:p>
    <w:p w14:paraId="649C7D22" w14:textId="54469DC6" w:rsidR="00A73D29" w:rsidRDefault="00070010" w:rsidP="00A115A8">
      <w:pPr>
        <w:pStyle w:val="Normal1"/>
        <w:spacing w:line="240" w:lineRule="auto"/>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3E5071">
        <w:rPr>
          <w:rFonts w:eastAsia="Times New Roman"/>
        </w:rPr>
        <w:t xml:space="preserve"> </w:t>
      </w:r>
      <w:r w:rsidR="003E5071">
        <w:rPr>
          <w:rFonts w:eastAsia="Times New Roman"/>
        </w:rPr>
        <w:t>(</w:t>
      </w:r>
      <w:r w:rsidR="003E5071">
        <w:rPr>
          <w:rFonts w:eastAsia="Times New Roman"/>
          <w:i/>
        </w:rPr>
        <w:t xml:space="preserve">k </w:t>
      </w:r>
      <w:r w:rsidR="003E5071">
        <w:rPr>
          <w:rFonts w:eastAsia="Times New Roman"/>
        </w:rPr>
        <w:t>= 25)</w:t>
      </w:r>
      <w:r w:rsidR="009A1D71">
        <w:rPr>
          <w:rFonts w:eastAsia="Times New Roman"/>
        </w:rPr>
        <w:t>.</w:t>
      </w:r>
    </w:p>
    <w:p w14:paraId="0A3F0B97" w14:textId="77777777" w:rsidR="009A1D71" w:rsidRDefault="009A1D71" w:rsidP="00A115A8">
      <w:pPr>
        <w:pStyle w:val="Normal1"/>
        <w:spacing w:line="240" w:lineRule="auto"/>
        <w:rPr>
          <w:rFonts w:eastAsia="Times New Roman"/>
        </w:rPr>
      </w:pPr>
    </w:p>
    <w:p w14:paraId="00D4D7C1" w14:textId="3CB6D511" w:rsidR="009A1D71" w:rsidRDefault="009A1D71" w:rsidP="00A115A8">
      <w:pPr>
        <w:pStyle w:val="Normal1"/>
        <w:spacing w:line="240" w:lineRule="auto"/>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C97D63">
        <w:rPr>
          <w:rFonts w:eastAsia="Times New Roman"/>
        </w:rPr>
        <w:t xml:space="preserve"> assemblies</w:t>
      </w:r>
      <w:r w:rsidR="00812E63">
        <w:rPr>
          <w:rFonts w:eastAsia="Times New Roman"/>
        </w:rPr>
        <w:t>.</w:t>
      </w:r>
      <w:r w:rsidR="007F417C">
        <w:rPr>
          <w:rFonts w:eastAsia="Times New Roman"/>
        </w:rPr>
        <w:t xml:space="preserve"> The original assemblies are referred to as the NCGR assemblies.</w:t>
      </w:r>
    </w:p>
    <w:p w14:paraId="62797138" w14:textId="77777777" w:rsidR="00A73D29" w:rsidRDefault="00A73D29" w:rsidP="00A115A8">
      <w:pPr>
        <w:pStyle w:val="Normal1"/>
        <w:spacing w:line="240" w:lineRule="auto"/>
        <w:rPr>
          <w:rFonts w:eastAsia="Times New Roman"/>
        </w:rPr>
      </w:pPr>
    </w:p>
    <w:p w14:paraId="0BCAB479" w14:textId="3FDD1345" w:rsidR="00FA6FFE" w:rsidRDefault="00FA6FFE" w:rsidP="00A115A8">
      <w:pPr>
        <w:pStyle w:val="Normal1"/>
        <w:spacing w:line="240" w:lineRule="auto"/>
        <w:outlineLvl w:val="0"/>
        <w:rPr>
          <w:rFonts w:eastAsia="Times New Roman"/>
        </w:rPr>
      </w:pPr>
      <w:r>
        <w:rPr>
          <w:rFonts w:eastAsia="Times New Roman"/>
        </w:rPr>
        <w:t xml:space="preserve">5. Post-assembly assessment </w:t>
      </w:r>
    </w:p>
    <w:p w14:paraId="0F6A492F" w14:textId="77777777" w:rsidR="009A1D71" w:rsidRPr="00B451B1" w:rsidRDefault="009A1D71" w:rsidP="00A115A8">
      <w:pPr>
        <w:pStyle w:val="Normal1"/>
        <w:spacing w:line="240" w:lineRule="auto"/>
        <w:rPr>
          <w:rFonts w:eastAsia="Times New Roman"/>
        </w:rPr>
      </w:pPr>
    </w:p>
    <w:p w14:paraId="62DCEF33" w14:textId="6D36028B" w:rsidR="00A73D29" w:rsidRPr="00955CA9" w:rsidRDefault="00070010" w:rsidP="00A115A8">
      <w:pPr>
        <w:spacing w:line="240" w:lineRule="auto"/>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Pfam-A </w:t>
      </w:r>
      <w:r w:rsidR="00043BE2">
        <w:rPr>
          <w:rFonts w:eastAsia="Times New Roman"/>
        </w:rPr>
        <w:fldChar w:fldCharType="begin" w:fldLock="1"/>
      </w:r>
      <w:r w:rsidR="00067D9A">
        <w:rPr>
          <w:rFonts w:eastAsia="Times New Roman"/>
        </w:rPr>
        <w:instrText>ADDIN CSL_CITATION { "citationItems" : [ { "id" : "ITEM-1", "itemData" : { "DOI" : "10.1093/nar/gkv1344", "ISBN" : "13624962 (Electronic)", "ISSN" : "13624962", "PMID" : "26673716", "abstract" : "In the last two years the Pfam database (http://pfam.xfam.org) has undergone a substantial reorganisation to reduce the effort involved in making a release, thereby permitting more frequent releases. Arguably the most significant of these changes is that Pfam is now primarily based on the UniProtKB reference proteomes, with the counts of matched sequences and species reported on the website restricted to this smaller set. Building families on reference proteomes sequences brings greater stability, which decreases the amount of manual curation required to maintain them. It also reduces the number of sequences displayed on the website, whilst still providing access to many important model organisms. Matches to the full UniProtKB database are, however, still available and Pfam annotations for individual UniProtKB sequences can still be retrieved. Some Pfam entries (1.6%) which have no matches to reference proteomes remain; we are working with UniProt to see if sequences from them can be incorporated into reference proteomes. Pfam-B, the automatically-generated supplement to Pfam, has been removed. The current release (Pfam 29.0) includes 16 295 entries and 559 clans. The facility to view the relationship between families within a clan has been improved by the introduction of a new tool.",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[47]</w:t>
      </w:r>
      <w:r w:rsidR="00043BE2">
        <w:rPr>
          <w:rFonts w:eastAsia="Times New Roman"/>
        </w:rPr>
        <w:fldChar w:fldCharType="end"/>
      </w:r>
      <w:r>
        <w:rPr>
          <w:rFonts w:eastAsia="Times New Roman"/>
        </w:rPr>
        <w:t xml:space="preserve">, Rfam </w:t>
      </w:r>
      <w:r w:rsidR="00043BE2">
        <w:rPr>
          <w:rFonts w:eastAsia="Times New Roman"/>
        </w:rPr>
        <w:fldChar w:fldCharType="begin" w:fldLock="1"/>
      </w:r>
      <w:r w:rsidR="00067D9A">
        <w:rPr>
          <w:rFonts w:eastAsia="Times New Roman"/>
        </w:rPr>
        <w:instrText>ADDIN CSL_CITATION { "citationItems" : [ { "id" : "ITEM-1", "itemData" : { "DOI" : "10.1093/nar/gkn766", "ISSN" : "0305-1048", "PMID" : "18953034",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"container-title" : "Nucleic Acids Res",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[48]</w:t>
      </w:r>
      <w:r w:rsidR="00043BE2">
        <w:rPr>
          <w:rFonts w:eastAsia="Times New Roman"/>
        </w:rPr>
        <w:fldChar w:fldCharType="end"/>
      </w:r>
      <w:r>
        <w:rPr>
          <w:rFonts w:eastAsia="Times New Roman"/>
        </w:rPr>
        <w:t xml:space="preserve">, OrthoDB </w:t>
      </w:r>
      <w:r w:rsidR="00043BE2">
        <w:rPr>
          <w:rFonts w:eastAsia="Times New Roman"/>
        </w:rPr>
        <w:fldChar w:fldCharType="begin" w:fldLock="1"/>
      </w:r>
      <w:r w:rsidR="00067D9A">
        <w:rPr>
          <w:rFonts w:eastAsia="Times New Roman"/>
        </w:rPr>
        <w:instrText>ADDIN CSL_CITATION { "citationItems" : [ { "id" : "ITEM-1", "itemData" : { "DOI" : "10.1093/nar/gkw1119", "ISBN" : "2076792171", "ISSN" : "13624962", "PMID" : "27899565", "abstract" : "OrthoDB is a comprehensive catalog of orthologs, genes inherited by extant species from a single gene in their last common ancestor. In 2016 OrthoDB reached its 9th release, growing to over 22 million genes from over 5000 species, now adding plants, archaea and viruses. In this update we focused on usability of this fast-growing wealth of data: updating the user and programmatic interfaces to browse and query the data, and further enhancing the already extensive integration of available gene functional annotations. Collating functional annotations from over 100 resources, and enabled us to propose descriptive titles for 87% of ortholog groups. Additionally, OrthoDB continues to provide computed evolutionary annotations and to allow user queries by sequence homology. The OrthoDB resource now enables users to generate publication-quality comparative genomics charts, as well as to upload, analyze and interactively explore their own private data. OrthoDB is available from http://orthodb.org.\\r\\n",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"Simao",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"title" : "OrthoDB v9.1: Cataloging evolutionary and functional annotations for animal, fungal, plant, archaeal, bacterial and viral orthologs", "type" : "article-journal", "volume" : "45" }, "uris" : [ "http://www.mendeley.com/documents/?uuid=1aa38919-0836-3c50-8a09-b4a76995344d"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[49]</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t>
      </w:r>
      <w:r w:rsidR="00F92A12">
        <w:rPr>
          <w:rFonts w:eastAsia="Times New Roman"/>
        </w:rPr>
        <w:t>per</w:t>
      </w:r>
      <w:r w:rsidR="00237510">
        <w:rPr>
          <w:rFonts w:eastAsia="Times New Roman"/>
        </w:rPr>
        <w:t xml:space="preserve"> contig </w:t>
      </w:r>
      <w:r w:rsidR="00F92A12">
        <w:rPr>
          <w:rFonts w:eastAsia="Times New Roman"/>
        </w:rPr>
        <w:t>was</w:t>
      </w:r>
      <w:r w:rsidR="009A1D71">
        <w:rPr>
          <w:rFonts w:eastAsia="Times New Roman"/>
        </w:rPr>
        <w:t xml:space="preserve"> </w:t>
      </w:r>
      <w:r w:rsidR="00F92A12">
        <w:rPr>
          <w:rFonts w:eastAsia="Times New Roman"/>
        </w:rPr>
        <w:t>selected by choosing</w:t>
      </w:r>
      <w:r w:rsidR="00DB41C3">
        <w:rPr>
          <w:rFonts w:eastAsia="Times New Roman"/>
        </w:rPr>
        <w:t xml:space="preserve">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A115A8">
      <w:pPr>
        <w:pStyle w:val="Normal1"/>
        <w:spacing w:line="240" w:lineRule="auto"/>
        <w:rPr>
          <w:rFonts w:eastAsia="Times New Roman"/>
        </w:rPr>
      </w:pPr>
    </w:p>
    <w:p w14:paraId="386C33DD" w14:textId="6B964D10" w:rsidR="00A73D29" w:rsidRDefault="00AF5F7B" w:rsidP="00A115A8">
      <w:pPr>
        <w:pStyle w:val="Normal1"/>
        <w:spacing w:line="240" w:lineRule="auto"/>
        <w:rPr>
          <w:rFonts w:eastAsia="Times New Roman"/>
        </w:rPr>
      </w:pPr>
      <w:r>
        <w:rPr>
          <w:rFonts w:eastAsia="Times New Roman"/>
        </w:rPr>
        <w:t>All assemblies were evaluated using m</w:t>
      </w:r>
      <w:r w:rsidR="00070010">
        <w:rPr>
          <w:rFonts w:eastAsia="Times New Roman"/>
        </w:rPr>
        <w:t xml:space="preserve">etrics generated by the </w:t>
      </w:r>
      <w:r w:rsidR="009A1D71">
        <w:rPr>
          <w:rFonts w:eastAsia="Times New Roman"/>
        </w:rPr>
        <w:t>Transrate</w:t>
      </w:r>
      <w:r w:rsidR="00070010">
        <w:rPr>
          <w:rFonts w:eastAsia="Times New Roman"/>
        </w:rPr>
        <w:t xml:space="preserve"> program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Trimmed reads were used to calculate a </w:t>
      </w:r>
      <w:r w:rsidR="009A1D71">
        <w:rPr>
          <w:rFonts w:eastAsia="Times New Roman"/>
        </w:rPr>
        <w:t>Transrate</w:t>
      </w:r>
      <w:r w:rsidR="00070010">
        <w:rPr>
          <w:rFonts w:eastAsia="Times New Roman"/>
        </w:rPr>
        <w:t xml:space="preserve"> score for each assembly, which represents the geometric mean of all contig scores multiplied by the proportion of input reads providing positive support for the assembly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Transrate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67D9A">
        <w:rPr>
          <w:rFonts w:eastAsia="Times New Roman"/>
        </w:rPr>
        <w:instrText>ADDIN CSL_CITATION { "citationItems" : [ { "id" : "ITEM-1", "itemData" : { "DOI" : "10.1371/journal.pgen.1004365", "ISBN" : "10.1371/journal.pgen.1004365", "ISSN" : "15537404", "PMID" : "24901697", "abstract" : "With at least 60 independent origins spanning monocotyledons and dicotyledons, the C4 photosynthetic pathway represents one of the most remarkable examples of convergent evolution. The recurrent evolution of this highly complex trait involving alterations to leaf anatomy, cell biology and biochemistry allows an increase in productivity by \u223c 50% in tropical and subtropical areas. The extent to which separate lineages of C4 plants use the same genetic networks to maintain C4 photosynthesis is unknown. We developed a new informatics framework to enable deep evolutionary comparison of gene expression in species lacking reference genomes. We exploited this to compare gene expression in species representing two independent C4 lineages (Cleome gynandra and Zea mays) whose last common ancestor diverged \u223c 140 million years ago. We define a cohort of 3,335 genes that represent conserved components of leaf and photosynthetic development in these species. Furthermore, we show that genes encoding proteins of the C4 cycle are recruited into networks defined by photosynthesis-related genes. Despite the wide evolutionary separation and independent origins of the C4 phenotype, we report that these species use homologous transcription factors to both induce C4 photosynthesis and to maintain the cell specific gene expression required for the pathway to operate. We define a core molecular signature associated with leaf and photosynthetic maturation that is likely shared by angiosperm species derived from the last common ancestor of the monocotyledons and dicotyledons. We show that deep evolutionary comparisons of gene expression can reveal novel insight into the molecular convergence of highly complex phenotypes and that parallel evolution of trans-factors underpins the repeated appearance of C4 photosynthesis. Thus, exploitation of extant natural variation associated with complex traits can be used to identify regulators. Moreover, the transcription factors that are shared by independent C4 lineages are key targets for engineering the C4 pathway into C3 crops such as rice.",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"[51]", "plainTextFormattedCitation" : "[51]", "previouslyFormattedCitation" : "[51]"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[51]</w:t>
      </w:r>
      <w:r w:rsidR="00043BE2">
        <w:rPr>
          <w:rFonts w:eastAsia="Times New Roman"/>
        </w:rPr>
        <w:fldChar w:fldCharType="end"/>
      </w:r>
      <w:r w:rsidR="00070010">
        <w:rPr>
          <w:rFonts w:eastAsia="Times New Roman"/>
        </w:rPr>
        <w:t xml:space="preserve">. A forward comparison was made with the NCGR assembly used as 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assembly as the reference and the NCGR assembly as the query.</w:t>
      </w:r>
      <w:r w:rsidR="00BA4310">
        <w:rPr>
          <w:rFonts w:eastAsia="Times New Roman"/>
        </w:rPr>
        <w:t xml:space="preserve"> Transrate scores were calculated for each assembly using the Trimmomatic quality-trimmed reads, prior to digital normalization.</w:t>
      </w:r>
    </w:p>
    <w:p w14:paraId="2A0E6D71" w14:textId="77777777" w:rsidR="00A73D29" w:rsidRDefault="00A73D29" w:rsidP="00A115A8">
      <w:pPr>
        <w:pStyle w:val="Normal1"/>
        <w:spacing w:line="240" w:lineRule="auto"/>
        <w:rPr>
          <w:rFonts w:eastAsia="Times New Roman"/>
        </w:rPr>
      </w:pPr>
    </w:p>
    <w:p w14:paraId="06895ED2" w14:textId="3D10ED2D" w:rsidR="00A73D29" w:rsidRDefault="00DB41C3" w:rsidP="00A115A8">
      <w:pPr>
        <w:pStyle w:val="Normal1"/>
        <w:spacing w:line="240" w:lineRule="auto"/>
        <w:rPr>
          <w:rFonts w:eastAsia="Times New Roman"/>
        </w:rPr>
      </w:pPr>
      <w:r>
        <w:rPr>
          <w:rFonts w:eastAsia="Times New Roman"/>
        </w:rPr>
        <w:t>Benchmarking Universal Single-Copy O</w:t>
      </w:r>
      <w:r w:rsidR="00070010">
        <w:rPr>
          <w:rFonts w:eastAsia="Times New Roman"/>
        </w:rPr>
        <w:t>rthologs (BUSCO) software (ve</w:t>
      </w:r>
      <w:r w:rsidR="00466AEA">
        <w:rPr>
          <w:rFonts w:eastAsia="Times New Roman"/>
        </w:rPr>
        <w:t>rsion 3</w:t>
      </w:r>
      <w:r w:rsidR="00812E63">
        <w:rPr>
          <w:rFonts w:eastAsia="Times New Roman"/>
        </w:rPr>
        <w:t xml:space="preserve">)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p</w:t>
      </w:r>
      <w:r w:rsidR="008841C3">
        <w:rPr>
          <w:rFonts w:eastAsia="Times New Roman"/>
        </w:rPr>
        <w:t xml:space="preserve">rotistans </w:t>
      </w:r>
      <w:r w:rsidR="00022397">
        <w:rPr>
          <w:rFonts w:eastAsia="Times New Roman"/>
        </w:rPr>
        <w:t xml:space="preserve">and 306 genes specific to eukaryota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[52]</w:t>
      </w:r>
      <w:r w:rsidR="00043BE2">
        <w:rPr>
          <w:rFonts w:eastAsia="Times New Roman"/>
        </w:rPr>
        <w:fldChar w:fldCharType="end"/>
      </w:r>
      <w:r w:rsidR="002669BD">
        <w:rPr>
          <w:rFonts w:eastAsia="Times New Roman"/>
        </w:rPr>
        <w:t>.</w:t>
      </w:r>
    </w:p>
    <w:p w14:paraId="5F075ECD" w14:textId="77777777" w:rsidR="00A73D29" w:rsidRDefault="00A73D29" w:rsidP="00A115A8">
      <w:pPr>
        <w:pStyle w:val="Normal1"/>
        <w:spacing w:line="240" w:lineRule="auto"/>
        <w:rPr>
          <w:rFonts w:eastAsia="Times New Roman"/>
        </w:rPr>
      </w:pPr>
    </w:p>
    <w:p w14:paraId="38CCC75F" w14:textId="4FF3E684" w:rsidR="00A73D29" w:rsidRDefault="00B244D6" w:rsidP="00A115A8">
      <w:pPr>
        <w:pStyle w:val="Normal1"/>
        <w:spacing w:line="240" w:lineRule="auto"/>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HyperLogLog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r w:rsidR="007F417C">
        <w:rPr>
          <w:rFonts w:eastAsia="Times New Roman"/>
        </w:rPr>
        <w:t>khmer</w:t>
      </w:r>
      <w:r w:rsidR="00DB41C3">
        <w:rPr>
          <w:rFonts w:eastAsia="Times New Roman"/>
        </w:rPr>
        <w:t xml:space="preserve"> </w:t>
      </w:r>
      <w:r w:rsidR="004C1FDB">
        <w:rPr>
          <w:rFonts w:eastAsia="Times New Roman"/>
        </w:rPr>
        <w:lastRenderedPageBreak/>
        <w:t xml:space="preserve">software package </w:t>
      </w:r>
      <w:r w:rsidR="00043BE2">
        <w:rPr>
          <w:rFonts w:eastAsia="Times New Roman"/>
        </w:rPr>
        <w:fldChar w:fldCharType="begin" w:fldLock="1"/>
      </w:r>
      <w:r w:rsidR="00067D9A">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"[53]", "plainTextFormattedCitation" : "[53]", "previouslyFormattedCitation" : "[53]"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[53]</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067D9A">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"[54]", "plainTextFormattedCitation" : "[54]", "previouslyFormattedCitation" : "[54]" }, "properties" : {  }, "schema" : "https://github.com/citation-style-language/schema/raw/master/csl-citation.json" }</w:instrText>
      </w:r>
      <w:r w:rsidR="00635AC7">
        <w:rPr>
          <w:rFonts w:eastAsia="Times New Roman"/>
        </w:rPr>
        <w:fldChar w:fldCharType="separate"/>
      </w:r>
      <w:r w:rsidR="00067D9A" w:rsidRPr="00067D9A">
        <w:rPr>
          <w:rFonts w:eastAsia="Times New Roman"/>
          <w:noProof/>
        </w:rPr>
        <w:t>[54]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A115A8">
      <w:pPr>
        <w:pStyle w:val="Normal1"/>
        <w:spacing w:line="240" w:lineRule="auto"/>
        <w:rPr>
          <w:rFonts w:eastAsia="Times New Roman"/>
        </w:rPr>
      </w:pPr>
    </w:p>
    <w:p w14:paraId="5782966B" w14:textId="7A121BFC" w:rsidR="00437816" w:rsidRDefault="00437816" w:rsidP="00A115A8">
      <w:pPr>
        <w:pStyle w:val="Normal1"/>
        <w:spacing w:line="240" w:lineRule="auto"/>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r w:rsidR="00E0743D" w:rsidRPr="00E71AD4">
        <w:rPr>
          <w:rFonts w:eastAsia="Times New Roman"/>
        </w:rPr>
        <w:t>agricolae</w:t>
      </w:r>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A115A8">
      <w:pPr>
        <w:pStyle w:val="Normal1"/>
        <w:spacing w:line="240" w:lineRule="auto"/>
        <w:rPr>
          <w:rFonts w:eastAsia="Times New Roman"/>
        </w:rPr>
      </w:pPr>
    </w:p>
    <w:p w14:paraId="3B9D77B6" w14:textId="77777777" w:rsidR="00A73D29" w:rsidRDefault="00070010" w:rsidP="00A115A8">
      <w:pPr>
        <w:pStyle w:val="Normal1"/>
        <w:spacing w:line="240" w:lineRule="auto"/>
        <w:outlineLvl w:val="0"/>
        <w:rPr>
          <w:rFonts w:eastAsia="Times New Roman"/>
          <w:b/>
        </w:rPr>
      </w:pPr>
      <w:r w:rsidRPr="007F417C">
        <w:rPr>
          <w:rFonts w:eastAsia="Times New Roman"/>
          <w:b/>
        </w:rPr>
        <w:t>Results</w:t>
      </w:r>
    </w:p>
    <w:p w14:paraId="51E30F97" w14:textId="77777777" w:rsidR="002C47D4" w:rsidRDefault="002C47D4" w:rsidP="00A115A8">
      <w:pPr>
        <w:pStyle w:val="Normal1"/>
        <w:spacing w:line="240" w:lineRule="auto"/>
        <w:outlineLvl w:val="0"/>
        <w:rPr>
          <w:rFonts w:eastAsia="Times New Roman"/>
          <w:b/>
        </w:rPr>
      </w:pPr>
    </w:p>
    <w:p w14:paraId="0BEDC1EB" w14:textId="2FA32335" w:rsidR="009A542D" w:rsidRPr="009A542D" w:rsidRDefault="001E6ECF" w:rsidP="009A542D">
      <w:pPr>
        <w:rPr>
          <w:rFonts w:eastAsia="Times New Roman"/>
          <w:lang w:val="en-US"/>
        </w:rPr>
      </w:pPr>
      <w:r>
        <w:rPr>
          <w:rFonts w:eastAsia="Times New Roman"/>
        </w:rPr>
        <w:t>After</w:t>
      </w:r>
      <w:r w:rsidR="00C060BD">
        <w:rPr>
          <w:rFonts w:eastAsia="Times New Roman"/>
        </w:rPr>
        <w:t xml:space="preserve"> assemblies and annotations were completed, files were uploaded to </w:t>
      </w:r>
      <w:r w:rsidR="0083160D">
        <w:rPr>
          <w:rFonts w:eastAsia="Times New Roman"/>
        </w:rPr>
        <w:t>Figshare</w:t>
      </w:r>
      <w:r w:rsidR="00C060BD">
        <w:rPr>
          <w:rFonts w:eastAsia="Times New Roman"/>
        </w:rPr>
        <w:t xml:space="preserve"> </w:t>
      </w:r>
      <w:r w:rsidR="00095E7D">
        <w:rPr>
          <w:rFonts w:eastAsia="Times New Roman"/>
        </w:rPr>
        <w:t xml:space="preserve">and </w:t>
      </w:r>
      <w:r w:rsidR="00C23431">
        <w:rPr>
          <w:rFonts w:eastAsia="Times New Roman"/>
        </w:rPr>
        <w:t>Z</w:t>
      </w:r>
      <w:r w:rsidR="00455B2F">
        <w:rPr>
          <w:rFonts w:eastAsia="Times New Roman"/>
        </w:rPr>
        <w:t xml:space="preserve">enodo </w:t>
      </w:r>
      <w:r w:rsidR="00095E7D" w:rsidRPr="009A542D">
        <w:rPr>
          <w:rFonts w:eastAsia="Times New Roman"/>
        </w:rPr>
        <w:t>are available for download</w:t>
      </w:r>
      <w:r w:rsidR="00ED1B1B" w:rsidRPr="009A542D">
        <w:rPr>
          <w:rFonts w:eastAsia="Times New Roman"/>
        </w:rPr>
        <w:t xml:space="preserve"> </w:t>
      </w:r>
      <w:r w:rsidR="00ED1B1B" w:rsidRPr="009A542D">
        <w:rPr>
          <w:rFonts w:eastAsia="Times New Roman"/>
        </w:rPr>
        <w:fldChar w:fldCharType="begin" w:fldLock="1"/>
      </w:r>
      <w:r w:rsidR="00067D9A" w:rsidRPr="009A542D">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"id" : "ITEM-2", "itemData" : { "DOI" : "10.5281/ZENODO.1212585",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"ITEM-2", "issued" : { "date-parts" : [ [ "2018", "4", "6" ] ] }, "title" : "MMETSP re-assemblies", "type" : "article-journal" }, "uris" : [ "http://www.mendeley.com/documents/?uuid=c9d48728-e884-3616-8e94-5254b9828d47" ] } ], "mendeley" : { "formattedCitation" : "[55,56]", "plainTextFormattedCitation" : "[55,56]", "previouslyFormattedCitation" : "[55,56]" }, "properties" : {  }, "schema" : "https://github.com/citation-style-language/schema/raw/master/csl-citation.json" }</w:instrText>
      </w:r>
      <w:r w:rsidR="00ED1B1B" w:rsidRPr="009A542D">
        <w:rPr>
          <w:rFonts w:eastAsia="Times New Roman"/>
        </w:rPr>
        <w:fldChar w:fldCharType="separate"/>
      </w:r>
      <w:r w:rsidR="00067D9A" w:rsidRPr="009A542D">
        <w:rPr>
          <w:rFonts w:eastAsia="Times New Roman"/>
          <w:noProof/>
        </w:rPr>
        <w:t>[55,56]</w:t>
      </w:r>
      <w:r w:rsidR="00ED1B1B" w:rsidRPr="009A542D">
        <w:rPr>
          <w:rFonts w:eastAsia="Times New Roman"/>
        </w:rPr>
        <w:fldChar w:fldCharType="end"/>
      </w:r>
      <w:r w:rsidR="0083160D" w:rsidRPr="009A542D">
        <w:rPr>
          <w:rFonts w:eastAsia="Times New Roman"/>
        </w:rPr>
        <w:t>.</w:t>
      </w:r>
      <w:r w:rsidR="00455B2F" w:rsidRPr="009A542D">
        <w:rPr>
          <w:rFonts w:eastAsia="Times New Roman"/>
        </w:rPr>
        <w:t xml:space="preserve"> </w:t>
      </w:r>
      <w:r w:rsidR="00C23431">
        <w:rPr>
          <w:rFonts w:eastAsia="Times New Roman"/>
        </w:rPr>
        <w:t>D</w:t>
      </w:r>
      <w:r w:rsidR="005E1790" w:rsidRPr="009A542D">
        <w:rPr>
          <w:rFonts w:eastAsia="Times New Roman"/>
        </w:rPr>
        <w:t xml:space="preserve">ue to obstacles </w:t>
      </w:r>
      <w:r w:rsidR="00D10F6D" w:rsidRPr="009A542D">
        <w:rPr>
          <w:rFonts w:eastAsia="Times New Roman"/>
        </w:rPr>
        <w:t xml:space="preserve">encountered </w:t>
      </w:r>
      <w:r w:rsidR="005E1790" w:rsidRPr="009A542D">
        <w:rPr>
          <w:rFonts w:eastAsia="Times New Roman"/>
        </w:rPr>
        <w:t xml:space="preserve">uploading </w:t>
      </w:r>
      <w:r w:rsidR="005E1790" w:rsidRPr="009A542D">
        <w:rPr>
          <w:rFonts w:eastAsia="Times New Roman"/>
        </w:rPr>
        <w:t xml:space="preserve">and maintaining </w:t>
      </w:r>
      <w:r w:rsidR="005E1790" w:rsidRPr="009A542D">
        <w:rPr>
          <w:rFonts w:eastAsia="Times New Roman"/>
        </w:rPr>
        <w:t>678 assemblies</w:t>
      </w:r>
      <w:r w:rsidR="005E1790" w:rsidRPr="009A542D">
        <w:rPr>
          <w:rFonts w:eastAsia="Times New Roman"/>
        </w:rPr>
        <w:t xml:space="preserve"> on</w:t>
      </w:r>
      <w:r w:rsidR="00C23431">
        <w:rPr>
          <w:rFonts w:eastAsia="Times New Roman"/>
        </w:rPr>
        <w:t xml:space="preserve"> Figshare, Z</w:t>
      </w:r>
      <w:r w:rsidR="00C23431" w:rsidRPr="009A542D">
        <w:rPr>
          <w:rFonts w:eastAsia="Times New Roman"/>
        </w:rPr>
        <w:t>enodo will be the long-term archive for these re-assemblies</w:t>
      </w:r>
      <w:r w:rsidR="00F92A12" w:rsidRPr="009A542D">
        <w:rPr>
          <w:rFonts w:eastAsia="Times New Roman"/>
        </w:rPr>
        <w:t xml:space="preserve"> </w:t>
      </w:r>
      <w:hyperlink r:id="rId12" w:history="1">
        <w:r w:rsidR="009A542D" w:rsidRPr="009A542D">
          <w:rPr>
            <w:rStyle w:val="Hyperlink"/>
            <w:rFonts w:eastAsia="Times New Roman"/>
            <w:shd w:val="clear" w:color="auto" w:fill="F5F5F5"/>
            <w:lang w:val="en-US"/>
          </w:rPr>
          <w:t>http://doi.org/10.5281/zenodo.1212585</w:t>
        </w:r>
      </w:hyperlink>
      <w:r w:rsidR="009A542D">
        <w:rPr>
          <w:rFonts w:eastAsia="Times New Roman"/>
          <w:color w:val="333333"/>
          <w:shd w:val="clear" w:color="auto" w:fill="F5F5F5"/>
          <w:lang w:val="en-US"/>
        </w:rPr>
        <w:t>.</w:t>
      </w:r>
      <w:r w:rsidR="009A542D">
        <w:rPr>
          <w:rFonts w:ascii="Helvetica" w:eastAsia="Times New Roman" w:hAnsi="Helvetica"/>
          <w:color w:val="333333"/>
          <w:sz w:val="21"/>
          <w:szCs w:val="21"/>
          <w:shd w:val="clear" w:color="auto" w:fill="F5F5F5"/>
          <w:lang w:val="en-US"/>
        </w:rPr>
        <w:t xml:space="preserve"> </w:t>
      </w:r>
    </w:p>
    <w:p w14:paraId="64A161DA" w14:textId="77777777" w:rsidR="005B41F9" w:rsidRDefault="005B41F9" w:rsidP="00A115A8">
      <w:pPr>
        <w:pStyle w:val="Normal1"/>
        <w:spacing w:line="240" w:lineRule="auto"/>
        <w:rPr>
          <w:rFonts w:eastAsia="Times New Roman"/>
          <w:b/>
        </w:rPr>
      </w:pPr>
    </w:p>
    <w:p w14:paraId="1C0AFFB7" w14:textId="08299D1E" w:rsidR="007F417C" w:rsidRDefault="000A26F2" w:rsidP="00A115A8">
      <w:pPr>
        <w:pStyle w:val="Normal1"/>
        <w:spacing w:line="240" w:lineRule="auto"/>
        <w:outlineLvl w:val="0"/>
        <w:rPr>
          <w:rFonts w:eastAsia="Times New Roman"/>
          <w:b/>
        </w:rPr>
      </w:pPr>
      <w:r>
        <w:rPr>
          <w:rFonts w:eastAsia="Times New Roman"/>
          <w:b/>
        </w:rPr>
        <w:t xml:space="preserve">Differences in </w:t>
      </w:r>
      <w:r w:rsidR="003C25D7">
        <w:rPr>
          <w:rFonts w:eastAsia="Times New Roman"/>
          <w:b/>
        </w:rPr>
        <w:t xml:space="preserve">available </w:t>
      </w:r>
      <w:r>
        <w:rPr>
          <w:rFonts w:eastAsia="Times New Roman"/>
          <w:b/>
        </w:rPr>
        <w:t>e</w:t>
      </w:r>
      <w:r w:rsidR="00184908">
        <w:rPr>
          <w:rFonts w:eastAsia="Times New Roman"/>
          <w:b/>
        </w:rPr>
        <w:t>valuation</w:t>
      </w:r>
      <w:r w:rsidR="007F417C">
        <w:rPr>
          <w:rFonts w:eastAsia="Times New Roman"/>
          <w:b/>
        </w:rPr>
        <w:t xml:space="preserve"> metrics</w:t>
      </w:r>
      <w:r w:rsidR="00184908">
        <w:rPr>
          <w:rFonts w:eastAsia="Times New Roman"/>
          <w:b/>
        </w:rPr>
        <w:t xml:space="preserve"> </w:t>
      </w:r>
      <w:r>
        <w:rPr>
          <w:rFonts w:eastAsia="Times New Roman"/>
          <w:b/>
        </w:rPr>
        <w:t xml:space="preserve">between NCGR and DIB were </w:t>
      </w:r>
      <w:r w:rsidR="003C25D7">
        <w:rPr>
          <w:rFonts w:eastAsia="Times New Roman"/>
          <w:b/>
        </w:rPr>
        <w:t>variable</w:t>
      </w:r>
      <w:r w:rsidR="007F417C">
        <w:rPr>
          <w:rFonts w:eastAsia="Times New Roman"/>
          <w:b/>
        </w:rPr>
        <w:t>.</w:t>
      </w:r>
    </w:p>
    <w:p w14:paraId="526C155B" w14:textId="77777777" w:rsidR="007F417C" w:rsidRPr="007F417C" w:rsidRDefault="007F417C" w:rsidP="00A115A8">
      <w:pPr>
        <w:pStyle w:val="Normal1"/>
        <w:spacing w:line="240" w:lineRule="auto"/>
        <w:rPr>
          <w:rFonts w:eastAsia="Times New Roman"/>
          <w:b/>
        </w:rPr>
      </w:pPr>
    </w:p>
    <w:p w14:paraId="1E33DD50" w14:textId="5F3E0FF8" w:rsidR="005B41F9" w:rsidRPr="005B41F9" w:rsidRDefault="008E66B3" w:rsidP="00A115A8">
      <w:pPr>
        <w:pStyle w:val="Normal1"/>
        <w:spacing w:line="240" w:lineRule="auto"/>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r w:rsidR="002F4522">
        <w:rPr>
          <w:rFonts w:eastAsia="Times New Roman"/>
        </w:rPr>
        <w:t xml:space="preserve">ABySS-based </w:t>
      </w:r>
      <w:r w:rsidR="00B901C8">
        <w:rPr>
          <w:rFonts w:eastAsia="Times New Roman"/>
        </w:rPr>
        <w:t>NCGR assemblies (Table 1</w:t>
      </w:r>
      <w:r w:rsidR="00BA4310">
        <w:rPr>
          <w:rFonts w:eastAsia="Times New Roman"/>
        </w:rPr>
        <w:t xml:space="preserve">), with the exception being the Transrate score from the “nt” version of the assembly. The Transrate score with this ‘cds’ version was higher in DIB compared </w:t>
      </w:r>
      <w:r w:rsidR="00B451B1">
        <w:rPr>
          <w:rFonts w:eastAsia="Times New Roman"/>
        </w:rPr>
        <w:t>to NCGR but lower in DIB compared to the NCGR ‘nt’ version (Supplemental Figure 1).</w:t>
      </w:r>
    </w:p>
    <w:p w14:paraId="46ACBDD8" w14:textId="77777777" w:rsidR="00D17157" w:rsidRDefault="00D17157" w:rsidP="00ED31C5">
      <w:pPr>
        <w:pStyle w:val="Normal1"/>
        <w:widowControl w:val="0"/>
        <w:spacing w:line="240" w:lineRule="auto"/>
      </w:pPr>
    </w:p>
    <w:p w14:paraId="38E7DF43" w14:textId="2BFDB4A4" w:rsidR="00A73D29" w:rsidRDefault="00AD35D5" w:rsidP="00E36D6E">
      <w:pPr>
        <w:spacing w:line="240" w:lineRule="auto"/>
        <w:rPr>
          <w:rFonts w:eastAsia="Times New Roman"/>
        </w:rPr>
      </w:pPr>
      <w:r>
        <w:rPr>
          <w:rFonts w:eastAsia="Times New Roman"/>
        </w:rPr>
        <w:t xml:space="preserve">The </w:t>
      </w:r>
      <w:r w:rsidR="00D46C72">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contigs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contigs in the </w:t>
      </w:r>
      <w:r w:rsidR="00D46C72">
        <w:rPr>
          <w:rFonts w:eastAsia="Times New Roman"/>
        </w:rPr>
        <w:t>DIB re-</w:t>
      </w:r>
      <w:r w:rsidR="00811E32">
        <w:rPr>
          <w:rFonts w:eastAsia="Times New Roman"/>
        </w:rPr>
        <w:t>assemblies was 48</w:t>
      </w:r>
      <w:r w:rsidR="0086471E">
        <w:rPr>
          <w:rFonts w:eastAsia="Times New Roman"/>
        </w:rPr>
        <w:t>,</w:t>
      </w:r>
      <w:r w:rsidR="00811E32">
        <w:rPr>
          <w:rFonts w:eastAsia="Times New Roman"/>
        </w:rPr>
        <w:t>361</w:t>
      </w:r>
      <w:r w:rsidR="0086471E">
        <w:rPr>
          <w:rFonts w:eastAsia="Times New Roman"/>
        </w:rPr>
        <w:t xml:space="preserve"> </w:t>
      </w:r>
      <w:r w:rsidR="0086471E" w:rsidRPr="00486869">
        <w:rPr>
          <w:rFonts w:eastAsia="Times New Roman"/>
          <w:color w:val="545454"/>
          <w:shd w:val="clear" w:color="auto" w:fill="FFFFFF"/>
          <w:lang w:val="en-US"/>
        </w:rPr>
        <w:t>±</w:t>
      </w:r>
      <w:r w:rsidR="00811E32">
        <w:rPr>
          <w:rFonts w:eastAsia="Times New Roman"/>
          <w:shd w:val="clear" w:color="auto" w:fill="FFFFFF"/>
          <w:lang w:val="en-US"/>
        </w:rPr>
        <w:t xml:space="preserve"> 35</w:t>
      </w:r>
      <w:r w:rsidR="0086471E" w:rsidRPr="00486869">
        <w:rPr>
          <w:rFonts w:eastAsia="Times New Roman"/>
          <w:shd w:val="clear" w:color="auto" w:fill="FFFFFF"/>
          <w:lang w:val="en-US"/>
        </w:rPr>
        <w:t>,</w:t>
      </w:r>
      <w:r w:rsidR="00811E32">
        <w:rPr>
          <w:rFonts w:eastAsia="Times New Roman"/>
          <w:color w:val="000000" w:themeColor="text1"/>
          <w:shd w:val="clear" w:color="auto" w:fill="FFFFFF"/>
          <w:lang w:val="en-US"/>
        </w:rPr>
        <w:t>703</w:t>
      </w:r>
      <w:r w:rsidR="0086471E" w:rsidRPr="00E1740D">
        <w:rPr>
          <w:rFonts w:eastAsia="Times New Roman"/>
          <w:color w:val="000000" w:themeColor="text1"/>
          <w:shd w:val="clear" w:color="auto" w:fill="FFFFFF"/>
          <w:lang w:val="en-US"/>
        </w:rPr>
        <w:t xml:space="preserve"> </w:t>
      </w:r>
      <w:r w:rsidR="00486869">
        <w:rPr>
          <w:rFonts w:eastAsia="Times New Roman"/>
        </w:rPr>
        <w:t xml:space="preserve">while the mean </w:t>
      </w:r>
      <w:r w:rsidR="0086471E">
        <w:rPr>
          <w:rFonts w:eastAsia="Times New Roman"/>
        </w:rPr>
        <w:t xml:space="preserve">number of contigs in the </w:t>
      </w:r>
      <w:r w:rsidR="00486869">
        <w:rPr>
          <w:rFonts w:eastAsia="Times New Roman"/>
        </w:rPr>
        <w:t xml:space="preserve">NCGR </w:t>
      </w:r>
      <w:r w:rsidR="00BA4310">
        <w:rPr>
          <w:rFonts w:eastAsia="Times New Roman"/>
        </w:rPr>
        <w:t xml:space="preserve">‘nt’ </w:t>
      </w:r>
      <w:r w:rsidR="0086471E">
        <w:rPr>
          <w:rFonts w:eastAsia="Times New Roman"/>
        </w:rPr>
        <w:t xml:space="preserve">assemblies </w:t>
      </w:r>
      <w:r w:rsidR="00486869">
        <w:rPr>
          <w:rFonts w:eastAsia="Times New Roman"/>
        </w:rPr>
        <w:t>was 30,</w:t>
      </w:r>
      <w:r w:rsidR="00BA4310">
        <w:rPr>
          <w:rFonts w:eastAsia="Times New Roman"/>
        </w:rPr>
        <w:t>532</w:t>
      </w:r>
      <w:r w:rsidR="00070010" w:rsidRPr="00486869">
        <w:rPr>
          <w:rFonts w:eastAsia="Times New Roman"/>
        </w:rPr>
        <w:t xml:space="preserve"> </w:t>
      </w:r>
      <w:r w:rsidR="00486869" w:rsidRPr="00486869">
        <w:rPr>
          <w:rFonts w:eastAsia="Times New Roman"/>
          <w:color w:val="545454"/>
          <w:shd w:val="clear" w:color="auto" w:fill="FFFFFF"/>
          <w:lang w:val="en-US"/>
        </w:rPr>
        <w:t>±</w:t>
      </w:r>
      <w:r w:rsidR="0086471E">
        <w:rPr>
          <w:rFonts w:eastAsia="Times New Roman"/>
          <w:lang w:val="en-US"/>
        </w:rPr>
        <w:t xml:space="preserve"> 21,</w:t>
      </w:r>
      <w:r w:rsidR="00BA4310">
        <w:rPr>
          <w:rFonts w:eastAsia="Times New Roman"/>
          <w:lang w:val="en-US"/>
        </w:rPr>
        <w:t>353</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contigs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D = 0.</w:t>
      </w:r>
      <w:r w:rsidR="00BA4310">
        <w:rPr>
          <w:rFonts w:eastAsia="Times New Roman"/>
        </w:rPr>
        <w:t>35715</w:t>
      </w:r>
      <w:r w:rsidR="00486869">
        <w:rPr>
          <w:rFonts w:eastAsia="Times New Roman"/>
        </w:rPr>
        <w:t xml:space="preserve">). </w:t>
      </w:r>
      <w:r w:rsidR="007F417C">
        <w:rPr>
          <w:rFonts w:eastAsia="Times New Roman"/>
        </w:rPr>
        <w:t xml:space="preserve">Transrate scores </w:t>
      </w:r>
      <w:r w:rsidR="002F4522">
        <w:rPr>
          <w:rFonts w:eastAsia="Times New Roman"/>
        </w:rPr>
        <w:t>[35]</w:t>
      </w:r>
      <w:r w:rsidR="007439FE">
        <w:rPr>
          <w:rFonts w:eastAsia="Times New Roman"/>
        </w:rPr>
        <w:t xml:space="preserve">, which </w:t>
      </w:r>
      <w:r w:rsidR="00BA4310">
        <w:rPr>
          <w:rFonts w:eastAsia="Times New Roman"/>
        </w:rPr>
        <w:t>calculate</w:t>
      </w:r>
      <w:r w:rsidR="00EA1A63">
        <w:rPr>
          <w:rFonts w:eastAsia="Times New Roman"/>
        </w:rPr>
        <w:t xml:space="preserve"> the overall quality of the assembly</w:t>
      </w:r>
      <w:r w:rsidR="00BA4310">
        <w:rPr>
          <w:rFonts w:eastAsia="Times New Roman"/>
        </w:rPr>
        <w:t xml:space="preserve"> based on the original reads</w:t>
      </w:r>
      <w:r w:rsidR="00EA1A63">
        <w:rPr>
          <w:rFonts w:eastAsia="Times New Roman"/>
        </w:rPr>
        <w:t xml:space="preserve">, </w:t>
      </w:r>
      <w:r w:rsidR="007F417C">
        <w:rPr>
          <w:rFonts w:eastAsia="Times New Roman"/>
        </w:rPr>
        <w:t>were</w:t>
      </w:r>
      <w:r w:rsidR="00070010">
        <w:rPr>
          <w:rFonts w:eastAsia="Times New Roman"/>
        </w:rPr>
        <w:t xml:space="preserve"> </w:t>
      </w:r>
      <w:r w:rsidR="00D46C72">
        <w:rPr>
          <w:rFonts w:eastAsia="Times New Roman"/>
        </w:rPr>
        <w:t xml:space="preserve">significantly </w:t>
      </w:r>
      <w:r w:rsidR="00070010">
        <w:rPr>
          <w:rFonts w:eastAsia="Times New Roman"/>
        </w:rPr>
        <w:t>higher</w:t>
      </w:r>
      <w:r w:rsidR="00415661">
        <w:rPr>
          <w:rFonts w:eastAsia="Times New Roman"/>
        </w:rPr>
        <w:t xml:space="preserve"> </w:t>
      </w:r>
      <w:r w:rsidR="007208DD">
        <w:rPr>
          <w:rFonts w:eastAsia="Times New Roman"/>
        </w:rPr>
        <w:t>in</w:t>
      </w:r>
      <w:r w:rsidR="00D46C72">
        <w:rPr>
          <w:rFonts w:eastAsia="Times New Roman"/>
        </w:rPr>
        <w:t xml:space="preserve"> the DIB re-</w:t>
      </w:r>
      <w:r w:rsidR="00415661">
        <w:rPr>
          <w:rFonts w:eastAsia="Times New Roman"/>
        </w:rPr>
        <w:t>assemblies</w:t>
      </w:r>
      <w:r w:rsidR="00070010">
        <w:rPr>
          <w:rFonts w:eastAsia="Times New Roman"/>
        </w:rPr>
        <w:t xml:space="preserve"> </w:t>
      </w:r>
      <w:r w:rsidR="00D46C72">
        <w:rPr>
          <w:rFonts w:eastAsia="Times New Roman"/>
        </w:rPr>
        <w:t>(0</w:t>
      </w:r>
      <w:r w:rsidR="00D46C72" w:rsidRPr="00C956DA">
        <w:rPr>
          <w:rFonts w:eastAsia="Times New Roman"/>
        </w:rPr>
        <w:t xml:space="preserve">.31 </w:t>
      </w:r>
      <w:r w:rsidR="00D46C72" w:rsidRPr="00C956DA">
        <w:rPr>
          <w:rFonts w:eastAsia="Times New Roman"/>
          <w:shd w:val="clear" w:color="auto" w:fill="FFFFFF"/>
          <w:lang w:val="en-US"/>
        </w:rPr>
        <w:t>± 0.1</w:t>
      </w:r>
      <w:r w:rsidR="00D46C72">
        <w:rPr>
          <w:rFonts w:eastAsia="Times New Roman"/>
          <w:shd w:val="clear" w:color="auto" w:fill="FFFFFF"/>
          <w:lang w:val="en-US"/>
        </w:rPr>
        <w:t xml:space="preserve">) </w:t>
      </w:r>
      <w:r w:rsidR="007208DD">
        <w:rPr>
          <w:rFonts w:eastAsia="Times New Roman"/>
          <w:shd w:val="clear" w:color="auto" w:fill="FFFFFF"/>
          <w:lang w:val="en-US"/>
        </w:rPr>
        <w:t>compared to</w:t>
      </w:r>
      <w:r w:rsidR="00D46C72">
        <w:rPr>
          <w:rFonts w:eastAsia="Times New Roman"/>
        </w:rPr>
        <w:t xml:space="preserve"> the </w:t>
      </w:r>
      <w:r w:rsidR="003649F6">
        <w:rPr>
          <w:rFonts w:eastAsia="Times New Roman"/>
        </w:rPr>
        <w:t xml:space="preserve">‘cds’ versions of the </w:t>
      </w:r>
      <w:r w:rsidR="00D46C72">
        <w:rPr>
          <w:rFonts w:eastAsia="Times New Roman"/>
        </w:rPr>
        <w:t>NCGR assemblies (0.</w:t>
      </w:r>
      <w:r w:rsidR="00D46C72" w:rsidRPr="00C956DA">
        <w:rPr>
          <w:rFonts w:eastAsia="Times New Roman"/>
        </w:rPr>
        <w:t xml:space="preserve">22 </w:t>
      </w:r>
      <w:r w:rsidR="00D46C72" w:rsidRPr="00C956DA">
        <w:rPr>
          <w:rFonts w:eastAsia="Times New Roman"/>
          <w:shd w:val="clear" w:color="auto" w:fill="FFFFFF"/>
          <w:lang w:val="en-US"/>
        </w:rPr>
        <w:t>± 0.09</w:t>
      </w:r>
      <w:r w:rsidR="00D46C72">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7208DD">
        <w:rPr>
          <w:rFonts w:eastAsia="Times New Roman"/>
        </w:rPr>
        <w:t xml:space="preserve">D = 0.49899). </w:t>
      </w:r>
      <w:r w:rsidR="00465008">
        <w:rPr>
          <w:rFonts w:eastAsia="Times New Roman"/>
        </w:rPr>
        <w:t>T</w:t>
      </w:r>
      <w:r w:rsidR="007208DD">
        <w:rPr>
          <w:rFonts w:eastAsia="Times New Roman"/>
        </w:rPr>
        <w:t xml:space="preserve">he Transrate scores in the NCGR ‘nt’ assemblies (0.35 </w:t>
      </w:r>
      <w:r w:rsidR="007208DD" w:rsidRPr="00C956DA">
        <w:rPr>
          <w:rFonts w:eastAsia="Times New Roman"/>
          <w:shd w:val="clear" w:color="auto" w:fill="FFFFFF"/>
          <w:lang w:val="en-US"/>
        </w:rPr>
        <w:t>±</w:t>
      </w:r>
      <w:r w:rsidR="007208DD">
        <w:rPr>
          <w:rFonts w:eastAsia="Times New Roman"/>
          <w:shd w:val="clear" w:color="auto" w:fill="FFFFFF"/>
          <w:lang w:val="en-US"/>
        </w:rPr>
        <w:t xml:space="preserve"> 0.09) </w:t>
      </w:r>
      <w:r w:rsidR="007208DD">
        <w:rPr>
          <w:rFonts w:eastAsia="Times New Roman"/>
        </w:rPr>
        <w:t>were significantly higher than the DIB assemblies (0.</w:t>
      </w:r>
      <w:r w:rsidR="007208DD" w:rsidRPr="00C956DA">
        <w:rPr>
          <w:rFonts w:eastAsia="Times New Roman"/>
        </w:rPr>
        <w:t xml:space="preserve">22 </w:t>
      </w:r>
      <w:r w:rsidR="007208DD" w:rsidRPr="00C956DA">
        <w:rPr>
          <w:rFonts w:eastAsia="Times New Roman"/>
          <w:shd w:val="clear" w:color="auto" w:fill="FFFFFF"/>
          <w:lang w:val="en-US"/>
        </w:rPr>
        <w:t>± 0.09</w:t>
      </w:r>
      <w:r w:rsidR="007208DD">
        <w:rPr>
          <w:rFonts w:eastAsia="Times New Roman"/>
          <w:shd w:val="clear" w:color="auto" w:fill="FFFFFF"/>
          <w:lang w:val="en-US"/>
        </w:rPr>
        <w:t xml:space="preserve">) (p &lt; 0.001, D = 0.22475) (Supplemental Figure 1). The frequency of the differences between Transrate scores in the NCGR ‘nt’ assemblies and the DIB re-assemblies appears to be normally distributed </w:t>
      </w:r>
      <w:r w:rsidR="00F92785">
        <w:rPr>
          <w:rFonts w:eastAsia="Times New Roman"/>
        </w:rPr>
        <w:t>(Figure 2</w:t>
      </w:r>
      <w:r w:rsidR="00BA4310">
        <w:rPr>
          <w:rFonts w:eastAsia="Times New Roman"/>
        </w:rPr>
        <w:t>C</w:t>
      </w:r>
      <w:r w:rsidR="00F92785">
        <w:rPr>
          <w:rFonts w:eastAsia="Times New Roman"/>
        </w:rPr>
        <w:t>)</w:t>
      </w:r>
      <w:r w:rsidR="00070010">
        <w:rPr>
          <w:rFonts w:eastAsia="Times New Roman"/>
        </w:rPr>
        <w:t>.</w:t>
      </w:r>
      <w:r w:rsidR="00466AEA">
        <w:rPr>
          <w:rFonts w:eastAsia="Times New Roman"/>
        </w:rPr>
        <w:t xml:space="preserve"> Transrate scores from the DIB assemblies relative to the NCGR ‘nt’ assemblies did not appear to have taxonomic trends (Supplemental Figure 2).</w:t>
      </w:r>
    </w:p>
    <w:p w14:paraId="24A811FB" w14:textId="77777777" w:rsidR="00CF782D" w:rsidRDefault="00CF782D" w:rsidP="00E36D6E">
      <w:pPr>
        <w:spacing w:line="240" w:lineRule="auto"/>
        <w:rPr>
          <w:rFonts w:eastAsia="Times New Roman"/>
        </w:rPr>
      </w:pPr>
    </w:p>
    <w:p w14:paraId="5EC69B54" w14:textId="14442A67" w:rsidR="00CF782D" w:rsidRPr="00CF782D" w:rsidRDefault="00CF782D" w:rsidP="00E36D6E">
      <w:pPr>
        <w:spacing w:line="240" w:lineRule="auto"/>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assemblies contained most of the NCGR contigs as well as new content</w:t>
      </w:r>
      <w:r w:rsidR="003C25D7">
        <w:rPr>
          <w:rFonts w:eastAsia="Times New Roman"/>
          <w:b/>
        </w:rPr>
        <w:t>.</w:t>
      </w:r>
    </w:p>
    <w:p w14:paraId="27929643" w14:textId="77777777" w:rsidR="00CE6106" w:rsidRDefault="00CE6106" w:rsidP="00E36D6E">
      <w:pPr>
        <w:pStyle w:val="Normal1"/>
        <w:spacing w:line="240" w:lineRule="auto"/>
        <w:rPr>
          <w:rFonts w:eastAsia="Times New Roman"/>
        </w:rPr>
      </w:pPr>
    </w:p>
    <w:p w14:paraId="46A37018" w14:textId="73119185" w:rsidR="007615D6" w:rsidRPr="007150E8" w:rsidRDefault="007919AB" w:rsidP="00E36D6E">
      <w:pPr>
        <w:spacing w:line="240" w:lineRule="auto"/>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contig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lastRenderedPageBreak/>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r w:rsidR="00D27B3E" w:rsidRPr="00D27B3E">
        <w:rPr>
          <w:rFonts w:eastAsia="Times New Roman"/>
          <w:i/>
        </w:rPr>
        <w:t>Chattonella subsalsa</w:t>
      </w:r>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r w:rsidR="0063775D">
        <w:rPr>
          <w:rFonts w:eastAsia="Times New Roman"/>
        </w:rPr>
        <w:t xml:space="preserve">contigs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w:t>
      </w:r>
      <w:r w:rsidR="008D59E5">
        <w:rPr>
          <w:rFonts w:eastAsia="Times New Roman"/>
        </w:rPr>
        <w:t>71</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contigs and a CRBB score of </w:t>
      </w:r>
      <w:r w:rsidR="00D27B3E" w:rsidRPr="00D27B3E">
        <w:rPr>
          <w:rFonts w:eastAsia="Times New Roman"/>
        </w:rPr>
        <w:t>0.3</w:t>
      </w:r>
      <w:r w:rsidR="008D59E5">
        <w:rPr>
          <w:rFonts w:eastAsia="Times New Roman"/>
        </w:rPr>
        <w:t>4</w:t>
      </w:r>
      <w:r w:rsidR="00CE6106" w:rsidRPr="007150E8">
        <w:rPr>
          <w:rFonts w:eastAsia="Times New Roman"/>
        </w:rPr>
        <w:t>. This</w:t>
      </w:r>
      <w:r w:rsidR="00CE6106">
        <w:rPr>
          <w:rFonts w:eastAsia="Times New Roman"/>
        </w:rPr>
        <w:t xml:space="preserve"> indicated that </w:t>
      </w:r>
      <w:r w:rsidR="00D27B3E">
        <w:rPr>
          <w:rFonts w:eastAsia="Times New Roman"/>
        </w:rPr>
        <w:t>7</w:t>
      </w:r>
      <w:r w:rsidR="008D59E5">
        <w:rPr>
          <w:rFonts w:eastAsia="Times New Roman"/>
        </w:rPr>
        <w:t>1</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w:t>
      </w:r>
      <w:r w:rsidR="008D59E5">
        <w:rPr>
          <w:rFonts w:eastAsia="Times New Roman"/>
        </w:rPr>
        <w:t>4</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w:t>
      </w:r>
      <w:r w:rsidR="00B451B1">
        <w:rPr>
          <w:rFonts w:eastAsia="Times New Roman"/>
        </w:rPr>
        <w:t xml:space="preserve">‘nt’ </w:t>
      </w:r>
      <w:r w:rsidR="00A41AAA">
        <w:rPr>
          <w:rFonts w:eastAsia="Times New Roman"/>
        </w:rPr>
        <w:t xml:space="preserve">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w:t>
      </w:r>
      <w:r w:rsidR="007208DD">
        <w:rPr>
          <w:rFonts w:eastAsia="Times New Roman"/>
          <w:shd w:val="clear" w:color="auto" w:fill="FFFFFF"/>
          <w:lang w:val="en-US"/>
        </w:rPr>
        <w:t>2</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w:t>
      </w:r>
      <w:r w:rsidR="00B451B1">
        <w:rPr>
          <w:rFonts w:eastAsia="Times New Roman"/>
        </w:rPr>
        <w:t xml:space="preserve">‘nt’ </w:t>
      </w:r>
      <w:r w:rsidR="00070010">
        <w:rPr>
          <w:rFonts w:eastAsia="Times New Roman"/>
        </w:rPr>
        <w:t xml:space="preserve">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w:t>
      </w:r>
      <w:r w:rsidR="007208DD">
        <w:rPr>
          <w:rFonts w:eastAsia="Times New Roman"/>
          <w:shd w:val="clear" w:color="auto" w:fill="FFFFFF"/>
          <w:lang w:val="en-US"/>
        </w:rPr>
        <w:t>10</w:t>
      </w:r>
      <w:r w:rsidR="00A41AAA">
        <w:rPr>
          <w:rFonts w:eastAsia="Times New Roman"/>
          <w:shd w:val="clear" w:color="auto" w:fill="FFFFFF"/>
          <w:lang w:val="en-US"/>
        </w:rPr>
        <w:t xml:space="preserve">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w:t>
      </w:r>
      <w:r w:rsidR="007208DD">
        <w:rPr>
          <w:rFonts w:eastAsia="Times New Roman"/>
          <w:shd w:val="clear" w:color="auto" w:fill="FFFFFF"/>
          <w:lang w:val="en-US"/>
        </w:rPr>
        <w:t>1121</w:t>
      </w:r>
      <w:r w:rsidR="002528CD">
        <w:rPr>
          <w:rFonts w:eastAsia="Times New Roman"/>
          <w:shd w:val="clear" w:color="auto" w:fill="FFFFFF"/>
          <w:lang w:val="en-US"/>
        </w:rPr>
        <w:t>)</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r w:rsidR="00FA4C6A">
        <w:rPr>
          <w:rFonts w:eastAsia="Times New Roman"/>
        </w:rPr>
        <w:t>content</w:t>
      </w:r>
      <w:r w:rsidR="007F417C">
        <w:rPr>
          <w:rFonts w:eastAsia="Times New Roman"/>
        </w:rPr>
        <w:t xml:space="preserve"> from the NCGR assemblies w</w:t>
      </w:r>
      <w:r w:rsidR="00FA4C6A">
        <w:rPr>
          <w:rFonts w:eastAsia="Times New Roman"/>
        </w:rPr>
        <w:t>as</w:t>
      </w:r>
      <w:r w:rsidR="007F417C">
        <w:rPr>
          <w:rFonts w:eastAsia="Times New Roman"/>
        </w:rPr>
        <w:t xml:space="preserv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r w:rsidR="007615D6">
        <w:rPr>
          <w:rFonts w:eastAsia="Times New Roman"/>
        </w:rPr>
        <w:t xml:space="preserve">mer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commentRangeStart w:id="0"/>
      <w:r w:rsidR="00327A27">
        <w:rPr>
          <w:rFonts w:eastAsia="Times New Roman"/>
        </w:rPr>
        <w:t>8</w:t>
      </w:r>
      <w:r w:rsidR="007208DD">
        <w:rPr>
          <w:rFonts w:eastAsia="Times New Roman"/>
        </w:rPr>
        <w:t>5</w:t>
      </w:r>
      <w:commentRangeEnd w:id="0"/>
      <w:r w:rsidR="005B3B49">
        <w:rPr>
          <w:rStyle w:val="CommentReference"/>
        </w:rPr>
        <w:commentReference w:id="0"/>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 xml:space="preserve">-mers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36D6E">
      <w:pPr>
        <w:pStyle w:val="Normal1"/>
        <w:spacing w:line="240" w:lineRule="auto"/>
        <w:rPr>
          <w:rFonts w:eastAsia="Times New Roman"/>
        </w:rPr>
      </w:pPr>
    </w:p>
    <w:p w14:paraId="68DB6DB2" w14:textId="2D708A79" w:rsidR="00A73D29" w:rsidRDefault="007615D6" w:rsidP="00E36D6E">
      <w:pPr>
        <w:pStyle w:val="Normal1"/>
        <w:spacing w:line="240" w:lineRule="auto"/>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First, the estimated content of open reading frames (ORFs), or coding regions, across contigs was quantified. T</w:t>
      </w:r>
      <w:r w:rsidR="00070010">
        <w:rPr>
          <w:rFonts w:eastAsia="Times New Roman"/>
        </w:rPr>
        <w:t xml:space="preserve">hough DIB re-assemblies had more contigs, the </w:t>
      </w:r>
      <w:r w:rsidR="00807A40">
        <w:rPr>
          <w:rFonts w:eastAsia="Times New Roman"/>
        </w:rPr>
        <w:t>ORF</w:t>
      </w:r>
      <w:r w:rsidR="00070010">
        <w:rPr>
          <w:rFonts w:eastAsia="Times New Roman"/>
        </w:rPr>
        <w:t xml:space="preserve"> content is similar to the original assemblies</w:t>
      </w:r>
      <w:r w:rsidR="002528CD">
        <w:rPr>
          <w:rFonts w:eastAsia="Times New Roman"/>
        </w:rPr>
        <w:t>, with a mean of 81.</w:t>
      </w:r>
      <w:r w:rsidR="001A1CD8">
        <w:rPr>
          <w:rFonts w:eastAsia="Times New Roman"/>
        </w:rPr>
        <w:t>8</w:t>
      </w:r>
      <w:r w:rsidR="002528CD">
        <w:rPr>
          <w:rFonts w:eastAsia="Times New Roman"/>
        </w:rPr>
        <w:t xml:space="preserve">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w:t>
      </w:r>
      <w:r w:rsidR="007208DD">
        <w:rPr>
          <w:rFonts w:eastAsia="Times New Roman"/>
          <w:shd w:val="clear" w:color="auto" w:fill="FFFFFF"/>
          <w:lang w:val="en-US"/>
        </w:rPr>
        <w:t>94</w:t>
      </w:r>
      <w:r w:rsidR="00151742">
        <w:rPr>
          <w:rFonts w:eastAsia="Times New Roman"/>
        </w:rPr>
        <w:t>%</w:t>
      </w:r>
      <w:r w:rsidR="002528CD">
        <w:rPr>
          <w:rFonts w:eastAsia="Times New Roman"/>
          <w:shd w:val="clear" w:color="auto" w:fill="FFFFFF"/>
          <w:lang w:val="en-US"/>
        </w:rPr>
        <w:t xml:space="preserve">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w:t>
      </w:r>
      <w:r w:rsidR="007208DD">
        <w:rPr>
          <w:rFonts w:eastAsia="Times New Roman"/>
          <w:shd w:val="clear" w:color="auto" w:fill="FFFFFF"/>
          <w:lang w:val="en-US"/>
        </w:rPr>
        <w:t>1</w:t>
      </w:r>
      <w:r w:rsidR="00151742">
        <w:rPr>
          <w:rFonts w:eastAsia="Times New Roman"/>
        </w:rPr>
        <w:t>%</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w:t>
      </w:r>
      <w:r w:rsidR="001A1CD8">
        <w:rPr>
          <w:rFonts w:eastAsia="Times New Roman"/>
        </w:rPr>
        <w:t>, although DIB re-assemblies had significantly higher ORF content (p &lt; 0.001, D = 2681)</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r w:rsidR="007208DD">
        <w:rPr>
          <w:rFonts w:eastAsia="Times New Roman"/>
        </w:rPr>
        <w:t>eukaryotic</w:t>
      </w:r>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466AEA">
        <w:rPr>
          <w:rFonts w:eastAsia="Times New Roman"/>
        </w:rPr>
        <w:t>(63.03</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18.6</w:t>
      </w:r>
      <w:r w:rsidR="00151742">
        <w:rPr>
          <w:rFonts w:eastAsia="Times New Roman"/>
        </w:rPr>
        <w:t>%</w:t>
      </w:r>
      <w:r w:rsidR="003C09E9">
        <w:rPr>
          <w:rFonts w:eastAsia="Times New Roman"/>
          <w:shd w:val="clear" w:color="auto" w:fill="FFFFFF"/>
          <w:lang w:val="en-US"/>
        </w:rPr>
        <w:t xml:space="preserve">) </w:t>
      </w:r>
      <w:r w:rsidR="00070010">
        <w:rPr>
          <w:rFonts w:eastAsia="Times New Roman"/>
        </w:rPr>
        <w:t>were</w:t>
      </w:r>
      <w:r w:rsidR="003C09E9">
        <w:rPr>
          <w:rFonts w:eastAsia="Times New Roman"/>
        </w:rPr>
        <w:t xml:space="preserve"> </w:t>
      </w:r>
      <w:r w:rsidR="001A1CD8">
        <w:rPr>
          <w:rFonts w:eastAsia="Times New Roman"/>
        </w:rPr>
        <w:t>less</w:t>
      </w:r>
      <w:r w:rsidR="003C09E9">
        <w:rPr>
          <w:rFonts w:eastAsia="Times New Roman"/>
        </w:rPr>
        <w:t xml:space="preserve">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466AEA">
        <w:rPr>
          <w:rFonts w:eastAsia="Times New Roman"/>
        </w:rPr>
        <w:t>(64.90</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19.1</w:t>
      </w:r>
      <w:r w:rsidR="00151742">
        <w:rPr>
          <w:rFonts w:eastAsia="Times New Roman"/>
        </w:rPr>
        <w:t>%</w:t>
      </w:r>
      <w:r w:rsidR="003069A4">
        <w:rPr>
          <w:rFonts w:eastAsia="Times New Roman"/>
          <w:shd w:val="clear" w:color="auto" w:fill="FFFFFF"/>
          <w:lang w:val="en-US"/>
        </w:rPr>
        <w:t xml:space="preserve">) (p = </w:t>
      </w:r>
      <w:r w:rsidR="003C09E9">
        <w:rPr>
          <w:rFonts w:eastAsia="Times New Roman"/>
          <w:shd w:val="clear" w:color="auto" w:fill="FFFFFF"/>
          <w:lang w:val="en-US"/>
        </w:rPr>
        <w:t>0.</w:t>
      </w:r>
      <w:r w:rsidR="00466AEA">
        <w:rPr>
          <w:rFonts w:eastAsia="Times New Roman"/>
          <w:shd w:val="clear" w:color="auto" w:fill="FFFFFF"/>
          <w:lang w:val="en-US"/>
        </w:rPr>
        <w:t>001873</w:t>
      </w:r>
      <w:r w:rsidR="003C09E9">
        <w:rPr>
          <w:rFonts w:eastAsia="Times New Roman"/>
          <w:shd w:val="clear" w:color="auto" w:fill="FFFFFF"/>
          <w:lang w:val="en-US"/>
        </w:rPr>
        <w:t>,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w:t>
      </w:r>
      <w:r w:rsidR="00466AEA">
        <w:rPr>
          <w:rFonts w:eastAsia="Times New Roman"/>
          <w:shd w:val="clear" w:color="auto" w:fill="FFFFFF"/>
          <w:lang w:val="en-US"/>
        </w:rPr>
        <w:t>10291</w:t>
      </w:r>
      <w:r w:rsidR="003C09E9">
        <w:rPr>
          <w:rFonts w:eastAsia="Times New Roman"/>
          <w:shd w:val="clear" w:color="auto" w:fill="FFFFFF"/>
          <w:lang w:val="en-US"/>
        </w:rPr>
        <w:t>)</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contigs and amount of content was increased in the DIB </w:t>
      </w:r>
      <w:r w:rsidR="00D46C72">
        <w:rPr>
          <w:rFonts w:eastAsia="Times New Roman"/>
        </w:rPr>
        <w:t>re-</w:t>
      </w:r>
      <w:r w:rsidR="00807A40">
        <w:rPr>
          <w:rFonts w:eastAsia="Times New Roman"/>
        </w:rPr>
        <w:t xml:space="preserve">assemblies compared to the NCGR assemblies, the ORF content and contigs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36D6E">
      <w:pPr>
        <w:pStyle w:val="Normal1"/>
        <w:spacing w:line="240" w:lineRule="auto"/>
        <w:rPr>
          <w:rFonts w:eastAsia="Times New Roman"/>
        </w:rPr>
      </w:pPr>
    </w:p>
    <w:p w14:paraId="54F33930" w14:textId="1C7B1C32" w:rsidR="00A73D29" w:rsidRDefault="00B85589" w:rsidP="00E36D6E">
      <w:pPr>
        <w:pStyle w:val="Normal1"/>
        <w:spacing w:line="240" w:lineRule="auto"/>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w:t>
      </w:r>
      <w:r w:rsidR="000E2132">
        <w:rPr>
          <w:rFonts w:eastAsia="Times New Roman"/>
          <w:shd w:val="clear" w:color="auto" w:fill="FFFFFF"/>
          <w:lang w:val="en-US"/>
        </w:rPr>
        <w:t>%</w:t>
      </w:r>
      <w:r w:rsidR="00FD2A0C">
        <w:rPr>
          <w:rFonts w:eastAsia="Times New Roman"/>
          <w:shd w:val="clear" w:color="auto" w:fill="FFFFFF"/>
          <w:lang w:val="en-US"/>
        </w:rPr>
        <w:t xml:space="preserve"> of the contigs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(Pfam, Rfam, and OrthoDB)</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w:t>
      </w:r>
      <w:r w:rsidR="00FA4C6A">
        <w:rPr>
          <w:rFonts w:eastAsia="Times New Roman"/>
          <w:shd w:val="clear" w:color="auto" w:fill="FFFFFF"/>
          <w:lang w:val="en-US"/>
        </w:rPr>
        <w:t>%</w:t>
      </w:r>
      <w:r w:rsidR="00FD2A0C">
        <w:rPr>
          <w:rFonts w:eastAsia="Times New Roman"/>
          <w:shd w:val="clear" w:color="auto" w:fill="FFFFFF"/>
          <w:lang w:val="en-US"/>
        </w:rPr>
        <w:t xml:space="preserve">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w:t>
      </w:r>
      <w:r w:rsidR="00FA4C6A">
        <w:rPr>
          <w:rFonts w:eastAsia="Times New Roman"/>
          <w:shd w:val="clear" w:color="auto" w:fill="FFFFFF"/>
          <w:lang w:val="en-US"/>
        </w:rPr>
        <w:t>%</w:t>
      </w:r>
      <w:r w:rsidR="00CE6952">
        <w:rPr>
          <w:rFonts w:eastAsia="Times New Roman"/>
          <w:shd w:val="clear" w:color="auto" w:fill="FFFFFF"/>
          <w:lang w:val="en-US"/>
        </w:rPr>
        <w:t xml:space="preserve">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 xml:space="preserve">compared to the NCGR </w:t>
      </w:r>
      <w:r w:rsidR="00B451B1">
        <w:rPr>
          <w:rFonts w:eastAsia="Times New Roman"/>
          <w:shd w:val="clear" w:color="auto" w:fill="FFFFFF"/>
          <w:lang w:val="en-US"/>
        </w:rPr>
        <w:t xml:space="preserve">‘nt’ </w:t>
      </w:r>
      <w:r w:rsidR="00BF0221">
        <w:rPr>
          <w:rFonts w:eastAsia="Times New Roman"/>
          <w:shd w:val="clear" w:color="auto" w:fill="FFFFFF"/>
          <w:lang w:val="en-US"/>
        </w:rPr>
        <w:t>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36D6E">
      <w:pPr>
        <w:pStyle w:val="Normal1"/>
        <w:spacing w:line="240" w:lineRule="auto"/>
        <w:rPr>
          <w:rFonts w:eastAsia="Times New Roman"/>
        </w:rPr>
      </w:pPr>
    </w:p>
    <w:p w14:paraId="323A6748" w14:textId="5F709116" w:rsidR="00F404E2" w:rsidRDefault="00F404E2" w:rsidP="00E36D6E">
      <w:pPr>
        <w:pStyle w:val="Normal11"/>
        <w:spacing w:line="240" w:lineRule="auto"/>
        <w:rPr>
          <w:rFonts w:eastAsia="Times New Roman"/>
        </w:rPr>
      </w:pPr>
      <w:r>
        <w:rPr>
          <w:rFonts w:eastAsia="Times New Roman"/>
        </w:rPr>
        <w:t xml:space="preserve">Novel contigs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"Helicase_C", "ODR4-like",</w:t>
      </w:r>
      <w:r w:rsidRPr="00F404E2">
        <w:rPr>
          <w:rFonts w:eastAsia="Times New Roman"/>
        </w:rPr>
        <w:t>"PsaA_PsaB"</w:t>
      </w:r>
      <w:r>
        <w:rPr>
          <w:rFonts w:eastAsia="Times New Roman"/>
        </w:rPr>
        <w:t xml:space="preserve">, </w:t>
      </w:r>
      <w:r w:rsidRPr="007D1E48">
        <w:rPr>
          <w:rFonts w:eastAsia="Times New Roman"/>
        </w:rPr>
        <w:t xml:space="preserve">and "Metazoa_SRP"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r w:rsidRPr="00577F2B">
        <w:rPr>
          <w:rFonts w:eastAsia="Times New Roman"/>
          <w:i/>
        </w:rPr>
        <w:t xml:space="preserve">Stichococcus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"Bromodomain"</w:t>
      </w:r>
      <w:r w:rsidR="00C91514">
        <w:rPr>
          <w:rFonts w:eastAsia="Times New Roman"/>
        </w:rPr>
        <w:t>,</w:t>
      </w:r>
      <w:r w:rsidR="00EB4789">
        <w:rPr>
          <w:rFonts w:eastAsia="Times New Roman"/>
        </w:rPr>
        <w:t xml:space="preserve"> and </w:t>
      </w:r>
      <w:r w:rsidR="00EB4789" w:rsidRPr="00EB4789">
        <w:rPr>
          <w:rFonts w:eastAsia="Times New Roman"/>
        </w:rPr>
        <w:t>"DnaJ"</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contigs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p>
    <w:p w14:paraId="7112A063" w14:textId="77777777" w:rsidR="007615D6" w:rsidRDefault="007615D6" w:rsidP="00E36D6E">
      <w:pPr>
        <w:pStyle w:val="Normal1"/>
        <w:spacing w:line="240" w:lineRule="auto"/>
        <w:rPr>
          <w:rFonts w:eastAsia="Times New Roman"/>
        </w:rPr>
      </w:pPr>
    </w:p>
    <w:p w14:paraId="4DD79A0B" w14:textId="00296234" w:rsidR="00CF782D" w:rsidRDefault="00E7692C" w:rsidP="00E36D6E">
      <w:pPr>
        <w:spacing w:line="240" w:lineRule="auto"/>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E36D6E">
      <w:pPr>
        <w:spacing w:line="240" w:lineRule="auto"/>
        <w:rPr>
          <w:rFonts w:ascii="Times" w:eastAsia="Times New Roman" w:hAnsi="Times"/>
          <w:b/>
          <w:sz w:val="20"/>
          <w:szCs w:val="20"/>
          <w:lang w:val="en-US"/>
        </w:rPr>
      </w:pPr>
    </w:p>
    <w:p w14:paraId="1514945F" w14:textId="73532E00" w:rsidR="00A73D29" w:rsidRDefault="00070010" w:rsidP="00E36D6E">
      <w:pPr>
        <w:pStyle w:val="Normal1"/>
        <w:spacing w:line="240" w:lineRule="auto"/>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r w:rsidR="00437816">
        <w:rPr>
          <w:rFonts w:eastAsia="Times New Roman"/>
        </w:rPr>
        <w:t xml:space="preserve">Bacillariophyta (N=193), Dinophyta (N=128), Ochrophyta (N=78), Haptophyta (N=63), Chlorophyta (N=62), Ciliophora (N=31), Cryptophyta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 xml:space="preserve">he Dinoflagellates (Dinophyta) had </w:t>
      </w:r>
      <w:r w:rsidR="00437816">
        <w:rPr>
          <w:rFonts w:eastAsia="Times New Roman"/>
        </w:rPr>
        <w:t>higher ORF percentages and more contigs</w:t>
      </w:r>
      <w:r w:rsidR="00E1720E">
        <w:rPr>
          <w:rFonts w:eastAsia="Times New Roman"/>
        </w:rPr>
        <w:t xml:space="preserve"> </w:t>
      </w:r>
      <w:r>
        <w:rPr>
          <w:rFonts w:eastAsia="Times New Roman"/>
        </w:rPr>
        <w:t>than other groups</w:t>
      </w:r>
      <w:r w:rsidR="000C55EC">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 xml:space="preserve">from Ciliates (Ciliophora) had lower </w:t>
      </w:r>
      <w:r w:rsidR="00E1720E">
        <w:rPr>
          <w:rFonts w:eastAsia="Times New Roman"/>
        </w:rPr>
        <w:t xml:space="preserve">unique </w:t>
      </w:r>
      <w:r w:rsidR="00E1720E">
        <w:rPr>
          <w:rFonts w:eastAsia="Times New Roman"/>
          <w:i/>
        </w:rPr>
        <w:t>k-</w:t>
      </w:r>
      <w:r w:rsidR="00E1720E">
        <w:rPr>
          <w:rFonts w:eastAsia="Times New Roman"/>
        </w:rPr>
        <w:t xml:space="preserve">mers </w:t>
      </w:r>
      <w:r w:rsidR="00437816">
        <w:rPr>
          <w:rFonts w:eastAsia="Times New Roman"/>
        </w:rPr>
        <w:t>(Figure 8 D)</w:t>
      </w:r>
      <w:r w:rsidR="00E1720E">
        <w:rPr>
          <w:rFonts w:eastAsia="Times New Roman"/>
        </w:rPr>
        <w:t>.</w:t>
      </w:r>
    </w:p>
    <w:p w14:paraId="4E0D7D30" w14:textId="77777777" w:rsidR="00256647" w:rsidRDefault="00256647" w:rsidP="00E36D6E">
      <w:pPr>
        <w:pStyle w:val="Normal1"/>
        <w:spacing w:line="240" w:lineRule="auto"/>
        <w:rPr>
          <w:rFonts w:eastAsia="Times New Roman"/>
        </w:rPr>
      </w:pPr>
    </w:p>
    <w:p w14:paraId="199DA8D4" w14:textId="75F03399" w:rsidR="00464DC7" w:rsidRDefault="00511B8D" w:rsidP="00E36D6E">
      <w:pPr>
        <w:pStyle w:val="Normal11"/>
        <w:spacing w:line="240" w:lineRule="auto"/>
        <w:outlineLvl w:val="0"/>
        <w:rPr>
          <w:rFonts w:eastAsia="Times New Roman"/>
          <w:b/>
        </w:rPr>
      </w:pPr>
      <w:r>
        <w:rPr>
          <w:rFonts w:eastAsia="Times New Roman"/>
          <w:b/>
        </w:rPr>
        <w:t>Discussion</w:t>
      </w:r>
    </w:p>
    <w:p w14:paraId="514FCDE0" w14:textId="77777777" w:rsidR="00EA1A63" w:rsidRPr="003E077B" w:rsidRDefault="00EA1A63" w:rsidP="00E36D6E">
      <w:pPr>
        <w:pStyle w:val="Normal11"/>
        <w:spacing w:line="240" w:lineRule="auto"/>
        <w:outlineLvl w:val="0"/>
        <w:rPr>
          <w:rFonts w:eastAsia="Times New Roman"/>
          <w:b/>
        </w:rPr>
      </w:pPr>
    </w:p>
    <w:p w14:paraId="2446BA2C" w14:textId="7B9A43FE" w:rsidR="00F26596" w:rsidRPr="00EA1A63" w:rsidRDefault="00D46C72" w:rsidP="00E36D6E">
      <w:pPr>
        <w:pStyle w:val="Normal11"/>
        <w:spacing w:line="240" w:lineRule="auto"/>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assembled contigs</w:t>
      </w:r>
      <w:r w:rsidR="004A0289" w:rsidRPr="00EA1A63">
        <w:rPr>
          <w:rFonts w:eastAsia="Times New Roman"/>
          <w:i/>
        </w:rPr>
        <w:t>.</w:t>
      </w:r>
    </w:p>
    <w:p w14:paraId="41778B6D" w14:textId="77777777" w:rsidR="004974FC" w:rsidRDefault="004974FC" w:rsidP="00E36D6E">
      <w:pPr>
        <w:pStyle w:val="Normal11"/>
        <w:spacing w:line="240" w:lineRule="auto"/>
        <w:rPr>
          <w:rFonts w:eastAsia="Times New Roman"/>
        </w:rPr>
      </w:pPr>
    </w:p>
    <w:p w14:paraId="26A84570" w14:textId="70CFFE34" w:rsidR="004974FC" w:rsidRDefault="004974FC" w:rsidP="00E36D6E">
      <w:pPr>
        <w:pStyle w:val="Normal11"/>
        <w:spacing w:line="240" w:lineRule="auto"/>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assemblies included substantial portions of the previous NCGR assemblies. Moreover, both the fraction of contigs with ORFs and the mean percentage of BUSCO matches were similar between the two assemblies, suggesting that both pipelines yielded equally valid contigs, even though the NCGR assemblies were less sensitive.</w:t>
      </w:r>
    </w:p>
    <w:p w14:paraId="7CD99008" w14:textId="77777777" w:rsidR="004974FC" w:rsidRDefault="004974FC" w:rsidP="00E36D6E">
      <w:pPr>
        <w:pStyle w:val="Normal11"/>
        <w:spacing w:line="240" w:lineRule="auto"/>
        <w:rPr>
          <w:rFonts w:eastAsia="Times New Roman"/>
          <w:b/>
        </w:rPr>
      </w:pPr>
    </w:p>
    <w:p w14:paraId="28067EAC" w14:textId="1C9373F6" w:rsidR="00F26596" w:rsidRPr="00EA1A63" w:rsidRDefault="00F26596" w:rsidP="00E36D6E">
      <w:pPr>
        <w:pStyle w:val="Normal11"/>
        <w:spacing w:line="240" w:lineRule="auto"/>
        <w:outlineLvl w:val="0"/>
        <w:rPr>
          <w:rFonts w:eastAsia="Times New Roman"/>
          <w:i/>
        </w:rPr>
      </w:pPr>
      <w:r w:rsidRPr="00EA1A63">
        <w:rPr>
          <w:rFonts w:eastAsia="Times New Roman"/>
          <w:i/>
        </w:rPr>
        <w:t>Reassembly with new tools can yield new results</w:t>
      </w:r>
      <w:ins w:id="1" w:author="Harriet Alexander" w:date="2018-05-10T16:11:00Z">
        <w:r w:rsidR="00ED31C5">
          <w:rPr>
            <w:rFonts w:eastAsia="Times New Roman"/>
            <w:i/>
          </w:rPr>
          <w:t>.</w:t>
        </w:r>
      </w:ins>
    </w:p>
    <w:p w14:paraId="78295B27" w14:textId="77777777" w:rsidR="004974FC" w:rsidRDefault="004974FC" w:rsidP="00E36D6E">
      <w:pPr>
        <w:pStyle w:val="Normal11"/>
        <w:spacing w:line="240" w:lineRule="auto"/>
        <w:rPr>
          <w:rFonts w:eastAsia="Times New Roman"/>
        </w:rPr>
      </w:pPr>
    </w:p>
    <w:p w14:paraId="1E60F0A1" w14:textId="7FA928DE" w:rsidR="00C46EE8" w:rsidRPr="00071B3B" w:rsidRDefault="004974FC" w:rsidP="00E36D6E">
      <w:pPr>
        <w:pStyle w:val="Normal11"/>
        <w:spacing w:line="240" w:lineRule="auto"/>
        <w:rPr>
          <w:rFonts w:eastAsia="Times New Roman"/>
        </w:rPr>
      </w:pPr>
      <w:r>
        <w:rPr>
          <w:rFonts w:eastAsia="Times New Roman"/>
        </w:rPr>
        <w:t xml:space="preserve">Evaluation with quality metrics suggested that the </w:t>
      </w:r>
      <w:r w:rsidR="00D46C72">
        <w:rPr>
          <w:rFonts w:eastAsia="Times New Roman"/>
        </w:rPr>
        <w:t>DIB re-</w:t>
      </w:r>
      <w:r>
        <w:rPr>
          <w:rFonts w:eastAsia="Times New Roman"/>
        </w:rPr>
        <w:t xml:space="preserve">assemblies were more inclusive than the NCGR assemblies. </w:t>
      </w:r>
      <w:r w:rsidR="005A5E69">
        <w:rPr>
          <w:rFonts w:eastAsia="Times New Roman"/>
        </w:rPr>
        <w:t>The</w:t>
      </w:r>
      <w:r>
        <w:rPr>
          <w:rFonts w:eastAsia="Times New Roman"/>
        </w:rPr>
        <w:t xml:space="preserve"> </w:t>
      </w:r>
      <w:r w:rsidR="001A1CD8">
        <w:rPr>
          <w:rFonts w:eastAsia="Times New Roman"/>
        </w:rPr>
        <w:t xml:space="preserve">Transrate scores in the </w:t>
      </w:r>
      <w:r w:rsidR="00D46C72">
        <w:rPr>
          <w:rFonts w:eastAsia="Times New Roman"/>
        </w:rPr>
        <w:t>DIB re-</w:t>
      </w:r>
      <w:r>
        <w:rPr>
          <w:rFonts w:eastAsia="Times New Roman"/>
        </w:rPr>
        <w:t xml:space="preserve">assemblies </w:t>
      </w:r>
      <w:r w:rsidR="001A1CD8">
        <w:rPr>
          <w:rFonts w:eastAsia="Times New Roman"/>
        </w:rPr>
        <w:t xml:space="preserve">compared to the NCGR ‘nt’ assemblies were significantly lower, indicating that the NCGR ‘nt’ assemblies </w:t>
      </w:r>
      <w:r>
        <w:rPr>
          <w:rFonts w:eastAsia="Times New Roman"/>
        </w:rPr>
        <w:t xml:space="preserve">had </w:t>
      </w:r>
      <w:r w:rsidR="001A1CD8">
        <w:rPr>
          <w:rFonts w:eastAsia="Times New Roman"/>
        </w:rPr>
        <w:t xml:space="preserve">better </w:t>
      </w:r>
      <w:r>
        <w:rPr>
          <w:rFonts w:eastAsia="Times New Roman"/>
        </w:rPr>
        <w:t>overall read inclusion</w:t>
      </w:r>
      <w:r w:rsidR="007E5BF7">
        <w:rPr>
          <w:rFonts w:eastAsia="Times New Roman"/>
        </w:rPr>
        <w:t xml:space="preserve"> in the assembled contigs</w:t>
      </w:r>
      <w:r w:rsidR="001A1CD8">
        <w:rPr>
          <w:rFonts w:eastAsia="Times New Roman"/>
        </w:rPr>
        <w:t xml:space="preserve"> whereas the DIB assemblies had higher Transrate scores than the NCGR ‘cds’ version. This </w:t>
      </w:r>
      <w:r w:rsidR="00CC4A8E">
        <w:rPr>
          <w:rFonts w:eastAsia="Times New Roman"/>
        </w:rPr>
        <w:t xml:space="preserve">suggests </w:t>
      </w:r>
      <w:r w:rsidR="001A1CD8">
        <w:rPr>
          <w:rFonts w:eastAsia="Times New Roman"/>
        </w:rPr>
        <w:t xml:space="preserve">that the NCGR ‘cds’ version, which </w:t>
      </w:r>
      <w:r w:rsidR="00071B3B">
        <w:rPr>
          <w:rFonts w:eastAsia="Times New Roman"/>
        </w:rPr>
        <w:t xml:space="preserve">were post-processed to only include coding sequence content, were missing information originally in the quality-trimmed reads. To our knowledge, the Transrate score </w:t>
      </w:r>
      <w:r w:rsidR="00071B3B">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71B3B">
        <w:rPr>
          <w:rFonts w:eastAsia="Times New Roman"/>
        </w:rPr>
        <w:fldChar w:fldCharType="separate"/>
      </w:r>
      <w:r w:rsidR="00067D9A" w:rsidRPr="00067D9A">
        <w:rPr>
          <w:rFonts w:eastAsia="Times New Roman"/>
          <w:noProof/>
        </w:rPr>
        <w:t>[50]</w:t>
      </w:r>
      <w:r w:rsidR="00071B3B">
        <w:rPr>
          <w:rFonts w:eastAsia="Times New Roman"/>
        </w:rPr>
        <w:fldChar w:fldCharType="end"/>
      </w:r>
      <w:r w:rsidR="00000EFD">
        <w:rPr>
          <w:rFonts w:eastAsia="Times New Roman"/>
        </w:rPr>
        <w:t xml:space="preserve"> is the only single metric available for evaluating the </w:t>
      </w:r>
      <w:r w:rsidR="00CC4A8E">
        <w:rPr>
          <w:rFonts w:eastAsia="Times New Roman"/>
        </w:rPr>
        <w:t>‘</w:t>
      </w:r>
      <w:r w:rsidR="00000EFD">
        <w:rPr>
          <w:rFonts w:eastAsia="Times New Roman"/>
        </w:rPr>
        <w:t>quality</w:t>
      </w:r>
      <w:r w:rsidR="00CC4A8E">
        <w:rPr>
          <w:rFonts w:eastAsia="Times New Roman"/>
        </w:rPr>
        <w:t>’</w:t>
      </w:r>
      <w:r w:rsidR="00000EFD">
        <w:rPr>
          <w:rFonts w:eastAsia="Times New Roman"/>
        </w:rPr>
        <w:t xml:space="preserve"> of a </w:t>
      </w:r>
      <w:r w:rsidR="00000EFD">
        <w:rPr>
          <w:rFonts w:eastAsia="Times New Roman"/>
          <w:i/>
        </w:rPr>
        <w:t>de novo</w:t>
      </w:r>
      <w:r w:rsidR="00000EFD">
        <w:rPr>
          <w:rFonts w:eastAsia="Times New Roman"/>
        </w:rPr>
        <w:t xml:space="preserve"> transcriptome. </w:t>
      </w:r>
      <w:r w:rsidR="005A5E69">
        <w:rPr>
          <w:rFonts w:eastAsia="Times New Roman"/>
        </w:rPr>
        <w:t>It is similar to the</w:t>
      </w:r>
      <w:r w:rsidR="00000EFD">
        <w:rPr>
          <w:rFonts w:eastAsia="Times New Roman"/>
        </w:rPr>
        <w:t xml:space="preserve"> </w:t>
      </w:r>
      <w:r w:rsidR="009B6163">
        <w:rPr>
          <w:rFonts w:eastAsia="Times New Roman"/>
        </w:rPr>
        <w:t xml:space="preserve">DETONATE </w:t>
      </w:r>
      <w:r w:rsidR="00000EFD">
        <w:rPr>
          <w:rFonts w:eastAsia="Times New Roman"/>
        </w:rPr>
        <w:t>RSEM-</w:t>
      </w:r>
      <w:r w:rsidR="009B6163">
        <w:rPr>
          <w:rFonts w:eastAsia="Times New Roman"/>
        </w:rPr>
        <w:t>EVAL</w:t>
      </w:r>
      <w:r w:rsidR="00000EFD">
        <w:rPr>
          <w:rFonts w:eastAsia="Times New Roman"/>
        </w:rPr>
        <w:t xml:space="preserve"> score </w:t>
      </w:r>
      <w:r w:rsidR="00071B3B">
        <w:rPr>
          <w:rFonts w:eastAsia="Times New Roman"/>
        </w:rPr>
        <w:t xml:space="preserve">in that it </w:t>
      </w:r>
      <w:r w:rsidR="00000EFD">
        <w:rPr>
          <w:rFonts w:eastAsia="Times New Roman"/>
        </w:rPr>
        <w:t xml:space="preserve">returns </w:t>
      </w:r>
      <w:r w:rsidR="009B6163">
        <w:rPr>
          <w:rFonts w:eastAsia="Times New Roman"/>
        </w:rPr>
        <w:t xml:space="preserve">a metric indicating how well the </w:t>
      </w:r>
      <w:r w:rsidR="00000EFD" w:rsidRPr="00000EFD">
        <w:rPr>
          <w:rFonts w:eastAsia="Times New Roman"/>
        </w:rPr>
        <w:t xml:space="preserve">assembly </w:t>
      </w:r>
      <w:r w:rsidR="009B6163">
        <w:rPr>
          <w:rFonts w:eastAsia="Times New Roman"/>
        </w:rPr>
        <w:t>is supported by</w:t>
      </w:r>
      <w:r w:rsidR="00000EFD" w:rsidRPr="00000EFD">
        <w:rPr>
          <w:rFonts w:eastAsia="Times New Roman"/>
        </w:rPr>
        <w:t xml:space="preserve"> the read data</w:t>
      </w:r>
      <w:r w:rsidR="00000EFD">
        <w:rPr>
          <w:rFonts w:eastAsia="Times New Roman"/>
        </w:rPr>
        <w:t xml:space="preserve"> </w:t>
      </w:r>
      <w:r w:rsidR="00000EFD">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000EFD">
        <w:rPr>
          <w:rFonts w:eastAsia="Times New Roman"/>
        </w:rPr>
        <w:fldChar w:fldCharType="separate"/>
      </w:r>
      <w:r w:rsidR="00067D9A" w:rsidRPr="00067D9A">
        <w:rPr>
          <w:rFonts w:eastAsia="Times New Roman"/>
          <w:noProof/>
        </w:rPr>
        <w:t>[57]</w:t>
      </w:r>
      <w:r w:rsidR="00000EFD">
        <w:rPr>
          <w:rFonts w:eastAsia="Times New Roman"/>
        </w:rPr>
        <w:fldChar w:fldCharType="end"/>
      </w:r>
      <w:r w:rsidR="00000EFD">
        <w:rPr>
          <w:rFonts w:eastAsia="Times New Roman"/>
        </w:rPr>
        <w:t>. M</w:t>
      </w:r>
      <w:r w:rsidR="00071B3B">
        <w:rPr>
          <w:rFonts w:eastAsia="Times New Roman"/>
        </w:rPr>
        <w:t xml:space="preserve">etrics </w:t>
      </w:r>
      <w:r w:rsidR="009B6163">
        <w:rPr>
          <w:rFonts w:eastAsia="Times New Roman"/>
        </w:rPr>
        <w:t xml:space="preserve">directly </w:t>
      </w:r>
      <w:r w:rsidR="00000EFD">
        <w:rPr>
          <w:rFonts w:eastAsia="Times New Roman"/>
        </w:rPr>
        <w:t xml:space="preserve">evaluating the </w:t>
      </w:r>
      <w:r w:rsidR="009B6163">
        <w:rPr>
          <w:rFonts w:eastAsia="Times New Roman"/>
        </w:rPr>
        <w:t xml:space="preserve">underlying </w:t>
      </w:r>
      <w:r w:rsidR="00000EFD">
        <w:rPr>
          <w:rFonts w:eastAsia="Times New Roman"/>
        </w:rPr>
        <w:t xml:space="preserve">de Bruijn graph data structure </w:t>
      </w:r>
      <w:r w:rsidR="009B6163">
        <w:rPr>
          <w:rFonts w:eastAsia="Times New Roman"/>
        </w:rPr>
        <w:t xml:space="preserve">used to produce the </w:t>
      </w:r>
      <w:r w:rsidR="00000EFD">
        <w:rPr>
          <w:rFonts w:eastAsia="Times New Roman"/>
        </w:rPr>
        <w:t xml:space="preserve">assembled contigs </w:t>
      </w:r>
      <w:r w:rsidR="00071B3B">
        <w:rPr>
          <w:rFonts w:eastAsia="Times New Roman"/>
        </w:rPr>
        <w:t xml:space="preserve">may be </w:t>
      </w:r>
      <w:r w:rsidR="009B6163">
        <w:rPr>
          <w:rFonts w:eastAsia="Times New Roman"/>
        </w:rPr>
        <w:t xml:space="preserve">better evaluators of </w:t>
      </w:r>
      <w:r w:rsidR="00000EFD">
        <w:rPr>
          <w:rFonts w:eastAsia="Times New Roman"/>
        </w:rPr>
        <w:t xml:space="preserve">assembly quality </w:t>
      </w:r>
      <w:r w:rsidR="00071B3B">
        <w:rPr>
          <w:rFonts w:eastAsia="Times New Roman"/>
        </w:rPr>
        <w:t xml:space="preserve">in the future. </w:t>
      </w:r>
      <w:r w:rsidR="00CC4A8E">
        <w:rPr>
          <w:rFonts w:eastAsia="Times New Roman"/>
        </w:rPr>
        <w:t>Here,</w:t>
      </w:r>
      <w:r w:rsidR="00071B3B">
        <w:rPr>
          <w:rFonts w:eastAsia="Times New Roman"/>
        </w:rPr>
        <w:t xml:space="preserve"> t</w:t>
      </w:r>
      <w:r>
        <w:rPr>
          <w:rFonts w:eastAsia="Times New Roman"/>
        </w:rPr>
        <w:t xml:space="preserve">he </w:t>
      </w:r>
      <w:r w:rsidR="00D46C72">
        <w:rPr>
          <w:rFonts w:eastAsia="Times New Roman"/>
        </w:rPr>
        <w:t>DIB re-</w:t>
      </w:r>
      <w:r>
        <w:rPr>
          <w:rFonts w:eastAsia="Times New Roman"/>
        </w:rPr>
        <w:t xml:space="preserve">assemblies </w:t>
      </w:r>
      <w:r w:rsidR="00000EFD">
        <w:rPr>
          <w:rFonts w:eastAsia="Times New Roman"/>
        </w:rPr>
        <w:t xml:space="preserve">which used the Trinity </w:t>
      </w:r>
      <w:r w:rsidR="00000EFD">
        <w:rPr>
          <w:rFonts w:eastAsia="Times New Roman"/>
          <w:i/>
        </w:rPr>
        <w:t>de</w:t>
      </w:r>
      <w:r w:rsidR="00000EFD" w:rsidRPr="00000EFD">
        <w:rPr>
          <w:rFonts w:eastAsia="Times New Roman"/>
          <w:i/>
        </w:rPr>
        <w:t xml:space="preserve"> novo</w:t>
      </w:r>
      <w:r w:rsidR="00000EFD">
        <w:rPr>
          <w:rFonts w:eastAsia="Times New Roman"/>
        </w:rPr>
        <w:t xml:space="preserve"> assembly software </w:t>
      </w:r>
      <w:r w:rsidRPr="00000EFD">
        <w:rPr>
          <w:rFonts w:eastAsia="Times New Roman"/>
        </w:rPr>
        <w:t>typically</w:t>
      </w:r>
      <w:r>
        <w:rPr>
          <w:rFonts w:eastAsia="Times New Roman"/>
        </w:rPr>
        <w:t xml:space="preserve"> contained more </w:t>
      </w:r>
      <w:r w:rsidRPr="00025CD4">
        <w:rPr>
          <w:rFonts w:eastAsia="Times New Roman"/>
          <w:i/>
        </w:rPr>
        <w:t>k</w:t>
      </w:r>
      <w:r>
        <w:rPr>
          <w:rFonts w:eastAsia="Times New Roman"/>
        </w:rPr>
        <w:t>-mers,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071B3B">
        <w:rPr>
          <w:rFonts w:eastAsia="Times New Roman"/>
        </w:rPr>
        <w:t xml:space="preserve"> and that these re-assemblies provide new content not available in the previous NCGR assemblies. </w:t>
      </w:r>
      <w:r w:rsidR="00000EFD">
        <w:rPr>
          <w:rFonts w:eastAsia="Times New Roman"/>
        </w:rPr>
        <w:t>Since c</w:t>
      </w:r>
      <w:r w:rsidR="00D51A4B">
        <w:rPr>
          <w:rFonts w:eastAsia="Times New Roman"/>
        </w:rPr>
        <w:t>ontigs</w:t>
      </w:r>
      <w:r w:rsidR="00C46EE8">
        <w:rPr>
          <w:rFonts w:eastAsia="Times New Roman"/>
        </w:rPr>
        <w:t xml:space="preserve"> are </w:t>
      </w:r>
      <w:r w:rsidR="0082263D">
        <w:rPr>
          <w:rFonts w:eastAsia="Times New Roman"/>
        </w:rPr>
        <w:t xml:space="preserve">probabilistic predictions </w:t>
      </w:r>
      <w:r w:rsidR="00E9359D">
        <w:rPr>
          <w:rFonts w:eastAsia="Times New Roman"/>
        </w:rPr>
        <w:t xml:space="preserve">made by </w:t>
      </w:r>
      <w:r w:rsidR="00C46EE8">
        <w:rPr>
          <w:rFonts w:eastAsia="Times New Roman"/>
        </w:rPr>
        <w:t>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193372">
        <w:rPr>
          <w:rFonts w:eastAsia="Times New Roman"/>
        </w:rPr>
        <w:fldChar w:fldCharType="separate"/>
      </w:r>
      <w:r w:rsidR="00067D9A" w:rsidRPr="00067D9A">
        <w:rPr>
          <w:rFonts w:eastAsia="Times New Roman"/>
          <w:noProof/>
        </w:rPr>
        <w:t>[57]</w:t>
      </w:r>
      <w:r w:rsidR="00193372">
        <w:rPr>
          <w:rFonts w:eastAsia="Times New Roman"/>
        </w:rPr>
        <w:fldChar w:fldCharType="end"/>
      </w:r>
      <w:r w:rsidR="00000EFD">
        <w:rPr>
          <w:rFonts w:eastAsia="Times New Roman"/>
        </w:rPr>
        <w:t>,</w:t>
      </w:r>
      <w:r w:rsidR="00D51A4B">
        <w:rPr>
          <w:rFonts w:eastAsia="Times New Roman"/>
        </w:rPr>
        <w:t xml:space="preserve"> </w:t>
      </w:r>
      <w:r w:rsidR="0082263D">
        <w:rPr>
          <w:rFonts w:eastAsia="Times New Roman"/>
        </w:rPr>
        <w:t>“</w:t>
      </w:r>
      <w:r w:rsidR="00000EFD">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9B6163">
        <w:rPr>
          <w:rFonts w:eastAsia="Times New Roman"/>
        </w:rPr>
        <w:t>R</w:t>
      </w:r>
      <w:r w:rsidR="00CC4A8E">
        <w:rPr>
          <w:rFonts w:eastAsia="Times New Roman"/>
        </w:rPr>
        <w:t xml:space="preserve">esults from this </w:t>
      </w:r>
      <w:r w:rsidR="007624DD">
        <w:rPr>
          <w:rFonts w:eastAsia="Times New Roman"/>
        </w:rPr>
        <w:t xml:space="preserve">study suggest that </w:t>
      </w:r>
      <w:r w:rsidR="00CC4A8E">
        <w:rPr>
          <w:rFonts w:eastAsia="Times New Roman"/>
        </w:rPr>
        <w:t xml:space="preserve">achieving the ‘ideal’ </w:t>
      </w:r>
      <w:r w:rsidR="00700172">
        <w:rPr>
          <w:rFonts w:eastAsia="Times New Roman"/>
        </w:rPr>
        <w:t xml:space="preserve">reference transcriptome </w:t>
      </w:r>
      <w:r w:rsidR="00CC4A8E">
        <w:rPr>
          <w:rFonts w:eastAsia="Times New Roman"/>
        </w:rPr>
        <w:t xml:space="preserve">is like chasing </w:t>
      </w:r>
      <w:r w:rsidR="00700172">
        <w:rPr>
          <w:rFonts w:eastAsia="Times New Roman"/>
        </w:rPr>
        <w:t xml:space="preserve">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sidR="00D51A4B">
        <w:rPr>
          <w:rFonts w:eastAsia="Times New Roman"/>
        </w:rPr>
        <w:t xml:space="preserve">may </w:t>
      </w:r>
      <w:r w:rsidR="009B6163">
        <w:rPr>
          <w:rFonts w:eastAsia="Times New Roman"/>
        </w:rPr>
        <w:t xml:space="preserve">continue to </w:t>
      </w:r>
      <w:r w:rsidR="00D51A4B">
        <w:rPr>
          <w:rFonts w:eastAsia="Times New Roman"/>
        </w:rPr>
        <w:t>be</w:t>
      </w:r>
      <w:r w:rsidR="009B6163">
        <w:rPr>
          <w:rFonts w:eastAsia="Times New Roman"/>
        </w:rPr>
        <w:t xml:space="preserve"> </w:t>
      </w:r>
      <w:r w:rsidR="00D51A4B">
        <w:rPr>
          <w:rFonts w:eastAsia="Times New Roman"/>
        </w:rPr>
        <w:t xml:space="preserve">improved </w:t>
      </w:r>
      <w:r w:rsidR="009B6163">
        <w:rPr>
          <w:rFonts w:eastAsia="Times New Roman"/>
        </w:rPr>
        <w:t xml:space="preserve">given </w:t>
      </w:r>
      <w:r w:rsidR="0082263D">
        <w:rPr>
          <w:rFonts w:eastAsia="Times New Roman"/>
        </w:rPr>
        <w:t>updated tools</w:t>
      </w:r>
      <w:r w:rsidR="009B6163">
        <w:rPr>
          <w:rFonts w:eastAsia="Times New Roman"/>
        </w:rPr>
        <w:t xml:space="preserve"> in the future</w:t>
      </w:r>
      <w:r w:rsidR="00C46EE8">
        <w:rPr>
          <w:rFonts w:eastAsia="Times New Roman"/>
        </w:rPr>
        <w:t>.</w:t>
      </w:r>
    </w:p>
    <w:p w14:paraId="1CA66D29" w14:textId="77777777" w:rsidR="00883733" w:rsidRDefault="00883733" w:rsidP="00E36D6E">
      <w:pPr>
        <w:pStyle w:val="Normal11"/>
        <w:spacing w:line="240" w:lineRule="auto"/>
        <w:rPr>
          <w:rFonts w:ascii="Arial" w:eastAsia="Times New Roman" w:hAnsi="Arial" w:cs="Arial"/>
          <w:color w:val="222222"/>
          <w:sz w:val="19"/>
          <w:szCs w:val="19"/>
          <w:lang w:val="en-US"/>
        </w:rPr>
      </w:pPr>
    </w:p>
    <w:p w14:paraId="69508E6D" w14:textId="44DD571A" w:rsidR="00883733" w:rsidRPr="00C46EE8" w:rsidRDefault="00883733" w:rsidP="00E36D6E">
      <w:pPr>
        <w:pStyle w:val="Normal11"/>
        <w:spacing w:line="240" w:lineRule="auto"/>
        <w:rPr>
          <w:rFonts w:eastAsia="Times New Roman"/>
        </w:rPr>
      </w:pPr>
      <w:r>
        <w:rPr>
          <w:rFonts w:eastAsia="Times New Roman"/>
        </w:rPr>
        <w:lastRenderedPageBreak/>
        <w:t>The evaluation metrics described here serve as a framework for better contextua</w:t>
      </w:r>
      <w:r w:rsidR="00193372">
        <w:rPr>
          <w:rFonts w:eastAsia="Times New Roman"/>
        </w:rPr>
        <w:t>li</w:t>
      </w:r>
      <w:r>
        <w:rPr>
          <w:rFonts w:eastAsia="Times New Roman"/>
        </w:rPr>
        <w:t xml:space="preserve">zing the quality of protistan transcriptomes. For some species and strains in the MMETSP data set, these data represent the first nucleic acid sequence information available </w:t>
      </w:r>
      <w:r>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rPr>
        <w:fldChar w:fldCharType="separate"/>
      </w:r>
      <w:r w:rsidR="00D86BEE" w:rsidRPr="00D86BEE">
        <w:rPr>
          <w:rFonts w:eastAsia="Times New Roman"/>
          <w:noProof/>
        </w:rPr>
        <w:t>[31]</w:t>
      </w:r>
      <w:r>
        <w:rPr>
          <w:rFonts w:eastAsia="Times New Roman"/>
        </w:rPr>
        <w:fldChar w:fldCharType="end"/>
      </w:r>
      <w:r>
        <w:rPr>
          <w:rFonts w:eastAsia="Times New Roman"/>
        </w:rPr>
        <w:t>.</w:t>
      </w:r>
    </w:p>
    <w:p w14:paraId="4A3D1075" w14:textId="77777777" w:rsidR="00F26596" w:rsidRDefault="00F26596" w:rsidP="00E36D6E">
      <w:pPr>
        <w:pStyle w:val="Normal11"/>
        <w:spacing w:line="240" w:lineRule="auto"/>
        <w:rPr>
          <w:rFonts w:eastAsia="Times New Roman"/>
          <w:b/>
        </w:rPr>
      </w:pPr>
    </w:p>
    <w:p w14:paraId="2C19C3AB" w14:textId="7EDFBEB2" w:rsidR="00C46EE8" w:rsidRDefault="00F26596" w:rsidP="00E36D6E">
      <w:pPr>
        <w:pStyle w:val="Normal11"/>
        <w:spacing w:line="240" w:lineRule="auto"/>
        <w:outlineLvl w:val="0"/>
        <w:rPr>
          <w:rFonts w:eastAsia="Times New Roman"/>
          <w:i/>
        </w:rPr>
      </w:pPr>
      <w:r w:rsidRPr="00F80BB2">
        <w:rPr>
          <w:rFonts w:eastAsia="Times New Roman"/>
          <w:i/>
        </w:rPr>
        <w:t>Automated pipelines can be used to process arbitrarily many RNAseq samples</w:t>
      </w:r>
      <w:ins w:id="2" w:author="Harriet Alexander" w:date="2018-05-10T16:12:00Z">
        <w:r w:rsidR="00ED31C5">
          <w:rPr>
            <w:rFonts w:eastAsia="Times New Roman"/>
            <w:i/>
          </w:rPr>
          <w:t>.</w:t>
        </w:r>
      </w:ins>
    </w:p>
    <w:p w14:paraId="37E4E50F" w14:textId="77777777" w:rsidR="00700172" w:rsidRPr="00700172" w:rsidRDefault="00700172" w:rsidP="00E36D6E">
      <w:pPr>
        <w:pStyle w:val="Normal11"/>
        <w:spacing w:line="240" w:lineRule="auto"/>
        <w:outlineLvl w:val="0"/>
        <w:rPr>
          <w:rFonts w:eastAsia="Times New Roman"/>
          <w:i/>
        </w:rPr>
      </w:pPr>
    </w:p>
    <w:p w14:paraId="67D38413" w14:textId="161E3D27" w:rsidR="007C448D" w:rsidRPr="007C448D" w:rsidRDefault="00F26596" w:rsidP="00E36D6E">
      <w:pPr>
        <w:pStyle w:val="Normal11"/>
        <w:spacing w:line="240" w:lineRule="auto"/>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E36D6E">
      <w:pPr>
        <w:pStyle w:val="Normal11"/>
        <w:spacing w:line="240" w:lineRule="auto"/>
        <w:rPr>
          <w:rFonts w:eastAsia="Times New Roman"/>
        </w:rPr>
      </w:pPr>
    </w:p>
    <w:p w14:paraId="59090A53" w14:textId="0E5E880C" w:rsidR="00F26596" w:rsidRPr="00F80BB2" w:rsidRDefault="00F26596" w:rsidP="00E36D6E">
      <w:pPr>
        <w:pStyle w:val="Normal11"/>
        <w:spacing w:line="240" w:lineRule="auto"/>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E36D6E">
      <w:pPr>
        <w:pStyle w:val="Normal11"/>
        <w:spacing w:line="240" w:lineRule="auto"/>
        <w:rPr>
          <w:rFonts w:eastAsia="Times New Roman"/>
          <w:i/>
        </w:rPr>
      </w:pPr>
    </w:p>
    <w:p w14:paraId="437AFB20" w14:textId="50ED80D0" w:rsidR="00D16332" w:rsidRPr="005A56E4" w:rsidRDefault="0033401D" w:rsidP="00ED31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protistan lineages</w:t>
      </w:r>
      <w:r w:rsidR="00511B8D">
        <w:rPr>
          <w:rFonts w:eastAsia="Times New Roman"/>
        </w:rPr>
        <w:t xml:space="preserve">. This is among the largest set of diverse RNAseq data to be </w:t>
      </w:r>
      <w:r w:rsidR="00B36CAC">
        <w:rPr>
          <w:rFonts w:eastAsia="Times New Roman"/>
        </w:rPr>
        <w:t>sequenced</w:t>
      </w:r>
      <w:r w:rsidR="00511B8D">
        <w:rPr>
          <w:rFonts w:eastAsia="Times New Roman"/>
        </w:rPr>
        <w:t xml:space="preserve">.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067D9A">
        <w:rPr>
          <w:rFonts w:eastAsia="Times New Roman"/>
        </w:rPr>
        <w:instrText>ADDIN CSL_CITATION { "citationItems" : [ { "id" : "ITEM-1", "itemData" : { "DOI" : "10.1186/2047-217X-2-10", "ISBN" : "2047-217X", "ISSN" : "2047217X", "PMID" : "23870653", "abstract" : "BACKGROUND: The process of generating raw genome sequence data continues to become cheaper, faster, and more accurate. However, assembly of such data into high-quality, finished genome sequences remains challenging. Many genome assembly tools are available, but they differ greatly in terms of their performance (speed, scalability, hardware requirements, acceptance of newer read technologies) and in their final output (composition of assembled sequence). More importantly, it remains largely unclear how to best assess the quality of assembled genome sequences. The Assemblathon competitions are intended to assess current state-of-the-art methods in genome assembly.\\n\\nRESULTS: In Assemblathon 2, we provided a variety of sequence data to be assembled for three vertebrate species (a bird, a fish, and snake). This resulted in a total of 43 submitted assemblies from 21 participating teams. We evaluated these assemblies using a combination of optical map data, Fosmid sequences, and several statistical methods. From over 100 different metrics, we chose ten key measures by which to assess the overall quality of the assemblies.\\n\\nCONCLUSIONS: Many current genome assemblers produced useful assemblies, containing a significant representation of their genes and overall genome structure. However, the high degree of variability between the entries suggests that there is still much room for improvement in the field of genome assembly and that approaches which work well in assembling the genome of one species may not necessarily work well for another.",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 Chi", "non-dropping-particle" : "", "parse-names" : false, "suffix" : "" }, { "dropping-particle" : "", "family" : "Corbeil", "given" : "Jacques", "non-dropping-particle" : "", "parse-names" : false, "suffix" : "" }, { "dropping-particle" : "Del", "family" : "Fabbro", "given" : "Cristian", "non-dropping-particle" : "", "parse-names" : false, "suffix" : "" }, { "dropping-particle" : "", "family" : "Docking", "given" : "Roderick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 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 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"[58]", "plainTextFormattedCitation" : "[58]", "previouslyFormattedCitation" : "[58]" }, "properties" : {  }, "schema" : "https://github.com/citation-style-language/schema/raw/master/csl-citation.json" }</w:instrText>
      </w:r>
      <w:r w:rsidR="00D23D0C">
        <w:rPr>
          <w:rFonts w:eastAsia="Times New Roman"/>
        </w:rPr>
        <w:fldChar w:fldCharType="separate"/>
      </w:r>
      <w:r w:rsidR="00067D9A" w:rsidRPr="00067D9A">
        <w:rPr>
          <w:rFonts w:eastAsia="Times New Roman"/>
          <w:noProof/>
        </w:rPr>
        <w:t>[58]</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511B8D">
        <w:rPr>
          <w:rFonts w:eastAsia="Times New Roman"/>
        </w:rPr>
        <w:fldChar w:fldCharType="separate"/>
      </w:r>
      <w:r w:rsidR="00067D9A" w:rsidRPr="00067D9A">
        <w:rPr>
          <w:rFonts w:eastAsia="Times New Roman"/>
          <w:noProof/>
        </w:rPr>
        <w:t>[52]</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067D9A">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"id" : "ITEM-2",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"[57,59]", "plainTextFormattedCitation" : "[57,59]", "previouslyFormattedCitation" : "[57,59]"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[57,59]</w:t>
      </w:r>
      <w:r w:rsidR="003A72E5">
        <w:rPr>
          <w:rFonts w:eastAsia="Times New Roman"/>
        </w:rPr>
        <w:fldChar w:fldCharType="end"/>
      </w:r>
      <w:r w:rsidR="00511B8D">
        <w:rPr>
          <w:rFonts w:eastAsia="Times New Roman"/>
        </w:rPr>
        <w:t>.</w:t>
      </w:r>
      <w:r w:rsidR="009A2853">
        <w:rPr>
          <w:rFonts w:eastAsia="Times New Roman"/>
        </w:rPr>
        <w:t xml:space="preserve"> </w:t>
      </w:r>
    </w:p>
    <w:p w14:paraId="7168EE6F" w14:textId="77777777" w:rsidR="00B36CAC" w:rsidRDefault="00B36CAC" w:rsidP="00B36CAC">
      <w:pPr>
        <w:pBdr>
          <w:top w:val="none" w:sz="0" w:space="0" w:color="auto"/>
          <w:left w:val="none" w:sz="0" w:space="0" w:color="auto"/>
          <w:bottom w:val="none" w:sz="0" w:space="0" w:color="auto"/>
          <w:right w:val="none" w:sz="0" w:space="0" w:color="auto"/>
          <w:between w:val="none" w:sz="0" w:space="0" w:color="auto"/>
        </w:pBdr>
        <w:spacing w:line="240" w:lineRule="auto"/>
        <w:rPr>
          <w:ins w:id="3" w:author="Harriet Alexander" w:date="2018-05-10T18:58:00Z"/>
          <w:rFonts w:eastAsia="Times New Roman"/>
        </w:rPr>
      </w:pPr>
    </w:p>
    <w:p w14:paraId="0459DCB6" w14:textId="637AD679" w:rsidR="00B36CAC" w:rsidRDefault="00B36CAC" w:rsidP="00437FD4">
      <w:pPr>
        <w:pStyle w:val="Normal11"/>
        <w:spacing w:line="240" w:lineRule="auto"/>
        <w:rPr>
          <w:rFonts w:eastAsia="Times New Roman"/>
        </w:rPr>
      </w:pPr>
      <w:r>
        <w:rPr>
          <w:rFonts w:eastAsia="Times New Roman"/>
        </w:rPr>
        <w:t xml:space="preserve">Comparison of assembly evaluation metrics across this diversity provides not only a baseline for assembly performance, but also highlights particular metrics which are unique within some taxonomic groups. </w:t>
      </w:r>
      <w:r w:rsidR="00C46900">
        <w:rPr>
          <w:rFonts w:eastAsia="Times New Roman"/>
        </w:rPr>
        <w:t>For example,</w:t>
      </w:r>
      <w:r w:rsidR="00511B8D">
        <w:rPr>
          <w:rFonts w:eastAsia="Times New Roman"/>
        </w:rPr>
        <w:t xml:space="preserve"> </w:t>
      </w:r>
      <w:r>
        <w:rPr>
          <w:rFonts w:eastAsia="Times New Roman"/>
        </w:rPr>
        <w:t xml:space="preserve">the phyla </w:t>
      </w:r>
      <w:r w:rsidR="00511B8D">
        <w:rPr>
          <w:rFonts w:eastAsia="Times New Roman"/>
        </w:rPr>
        <w:t>Ciliophora</w:t>
      </w:r>
      <w:r>
        <w:rPr>
          <w:rFonts w:eastAsia="Times New Roman"/>
        </w:rPr>
        <w:t xml:space="preserve"> had a significantly lower percentage of ORFs compared to other phyla</w:t>
      </w:r>
      <w:r w:rsidR="00511B8D">
        <w:rPr>
          <w:rFonts w:eastAsia="Times New Roman"/>
        </w:rPr>
        <w:t xml:space="preserve">. </w:t>
      </w:r>
      <w:r>
        <w:rPr>
          <w:rFonts w:eastAsia="Times New Roman"/>
        </w:rPr>
        <w:t xml:space="preserve">This is supported by recent work which has </w:t>
      </w:r>
      <w:r w:rsidR="00511B8D">
        <w:rPr>
          <w:rFonts w:eastAsia="Times New Roman"/>
        </w:rPr>
        <w:t xml:space="preserve">found that ciliates have an alternative triplet codon dictionary, with codons normally encoding STOP serving a different purpose </w:t>
      </w:r>
      <w:r w:rsidR="003A72E5">
        <w:rPr>
          <w:rFonts w:eastAsia="Times New Roman"/>
        </w:rPr>
        <w:fldChar w:fldCharType="begin" w:fldLock="1"/>
      </w:r>
      <w:r w:rsidR="00D86BEE">
        <w:rPr>
          <w:rFonts w:eastAsia="Times New Roman"/>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3A72E5">
        <w:rPr>
          <w:rFonts w:eastAsia="Times New Roman"/>
        </w:rPr>
        <w:fldChar w:fldCharType="separate"/>
      </w:r>
      <w:r w:rsidR="00D86BEE" w:rsidRPr="00D86BEE">
        <w:rPr>
          <w:rFonts w:eastAsia="Times New Roman"/>
          <w:noProof/>
        </w:rPr>
        <w:t>[37–39]</w:t>
      </w:r>
      <w:r w:rsidR="003A72E5">
        <w:rPr>
          <w:rFonts w:eastAsia="Times New Roman"/>
        </w:rPr>
        <w:fldChar w:fldCharType="end"/>
      </w:r>
      <w:r>
        <w:rPr>
          <w:rFonts w:eastAsia="Times New Roman"/>
        </w:rPr>
        <w:t>, thus application of typical ORF finding tools fail to identify ORFs accurately in Ciliophora</w:t>
      </w:r>
      <w:r w:rsidR="00511B8D">
        <w:rPr>
          <w:rFonts w:eastAsia="Times New Roman"/>
        </w:rPr>
        <w:t xml:space="preserve">. </w:t>
      </w:r>
      <w:r>
        <w:rPr>
          <w:rFonts w:eastAsia="Times New Roman"/>
        </w:rPr>
        <w:t>Additinally</w:t>
      </w:r>
      <w:r w:rsidR="00511B8D">
        <w:rPr>
          <w:rFonts w:eastAsia="Times New Roman"/>
        </w:rPr>
        <w:t>, Dino</w:t>
      </w:r>
      <w:r w:rsidR="00B75FD5">
        <w:rPr>
          <w:rFonts w:eastAsia="Times New Roman"/>
        </w:rPr>
        <w:t>phyta</w:t>
      </w:r>
      <w:r w:rsidR="00511B8D">
        <w:rPr>
          <w:rFonts w:eastAsia="Times New Roman"/>
        </w:rPr>
        <w:t xml:space="preserve"> demonstrated a significantly higher number of unique </w:t>
      </w:r>
      <w:r w:rsidR="00511B8D">
        <w:rPr>
          <w:rFonts w:eastAsia="Times New Roman"/>
          <w:i/>
        </w:rPr>
        <w:t>k</w:t>
      </w:r>
      <w:r w:rsidR="00511B8D">
        <w:rPr>
          <w:rFonts w:eastAsia="Times New Roman"/>
        </w:rPr>
        <w:t>-mers and total contigs in</w:t>
      </w:r>
      <w:r w:rsidR="00F26596">
        <w:rPr>
          <w:rFonts w:eastAsia="Times New Roman"/>
        </w:rPr>
        <w:t xml:space="preserve"> assemblies</w:t>
      </w:r>
      <w:r>
        <w:rPr>
          <w:rFonts w:eastAsia="Times New Roman"/>
        </w:rPr>
        <w:t>, despite having the same number of input reads</w:t>
      </w:r>
      <w:r w:rsidR="00511B8D">
        <w:rPr>
          <w:rFonts w:eastAsia="Times New Roman"/>
        </w:rPr>
        <w:t xml:space="preserve">. Such a finding </w:t>
      </w:r>
      <w:r w:rsidR="00B75FD5">
        <w:rPr>
          <w:rFonts w:eastAsia="Times New Roman"/>
        </w:rPr>
        <w:t>supports previous evidence from studies that</w:t>
      </w:r>
      <w:r w:rsidR="00511B8D">
        <w:rPr>
          <w:rFonts w:eastAsia="Times New Roman"/>
        </w:rPr>
        <w:t xml:space="preserve"> large gene families are constitutively expressed in </w:t>
      </w:r>
      <w:r w:rsidR="00B75FD5">
        <w:rPr>
          <w:rFonts w:eastAsia="Times New Roman"/>
        </w:rPr>
        <w:t>Dinophyta</w:t>
      </w:r>
      <w:r w:rsidR="00511B8D">
        <w:rPr>
          <w:rFonts w:eastAsia="Times New Roman"/>
        </w:rPr>
        <w:t xml:space="preserve"> </w:t>
      </w:r>
      <w:r w:rsidR="003A72E5">
        <w:rPr>
          <w:rFonts w:eastAsia="Times New Roman"/>
        </w:rPr>
        <w:fldChar w:fldCharType="begin" w:fldLock="1"/>
      </w:r>
      <w:r w:rsidR="00067D9A">
        <w:rPr>
          <w:rFonts w:eastAsia="Times New Roman"/>
        </w:rPr>
        <w:instrText>ADDIN CSL_CITATION { "citationItems" : [ { "id" : "ITEM-1", "itemData" : { "DOI" : "10.1038/srep39734", "ISBN" : "2045-2322", "ISSN" : "20452322", "PMID" : "28004835", "abstract" : "Despite half a century of research, the biology of dinoflagellates remains enigmatic: they defy many functional and genetic traits attributed to typical eukaryotic cells. Genomic approaches to study dinoflagellates are often stymied due to their large, multi-gigabase genomes. Members of the genus Symbiodinium are photosynthetic endosymbionts of stony corals that provide the foundation of coral reef ecosystems. Their smaller genome sizes provide an opportunity to interrogate evolution and functionality of dinoflagellate genomes and endosymbiosis. We sequenced the genome of the ancestral Symbiodinium microadriaticum and compared it to the genomes of the more derived Symbiodinium minutum and Symbiodinium kawagutii and eukaryote model systems as well as transcriptomes from other dinoflagellates. Comparative analyses of genome and transcriptome protein sets show that all dinoflagellates, not only Symbiodinium, possess significantly more transmembrane transporters involved in the exchange of amino acids, lipids, and glycerol than other eukaryotes. Importantly, we find that only Symbiodinium harbor an extensive transporter repertoire associated with the provisioning of carbon and nitrogen. Analyses of these transporters show species-specific expansions, which provides a genomic basis to explain differential compatibilities to an array of hosts and environments, and highlights the putative importance of gene duplications as an evolutionary mechanism in dinoflagellates and Symbiodinium.",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"[60]", "plainTextFormattedCitation" : "[60]", "previouslyFormattedCitation" : "[60]"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[60]</w:t>
      </w:r>
      <w:r w:rsidR="003A72E5">
        <w:rPr>
          <w:rFonts w:eastAsia="Times New Roman"/>
        </w:rPr>
        <w:fldChar w:fldCharType="end"/>
      </w:r>
      <w:r w:rsidR="00511B8D">
        <w:rPr>
          <w:rFonts w:eastAsia="Times New Roman"/>
        </w:rPr>
        <w:t xml:space="preserve">. </w:t>
      </w:r>
    </w:p>
    <w:p w14:paraId="191E3D6D" w14:textId="77777777" w:rsidR="00B36CAC" w:rsidRDefault="00B36CAC" w:rsidP="00437FD4">
      <w:pPr>
        <w:pStyle w:val="Normal11"/>
        <w:spacing w:line="240" w:lineRule="auto"/>
        <w:rPr>
          <w:rFonts w:eastAsia="Times New Roman"/>
        </w:rPr>
      </w:pPr>
    </w:p>
    <w:p w14:paraId="0261A8A3" w14:textId="2D61E791" w:rsidR="00511B8D" w:rsidRDefault="00511B8D" w:rsidP="00437FD4">
      <w:pPr>
        <w:pStyle w:val="Normal11"/>
        <w:spacing w:line="240" w:lineRule="auto"/>
        <w:rPr>
          <w:rFonts w:eastAsia="Times New Roman"/>
        </w:rPr>
      </w:pPr>
      <w:r>
        <w:rPr>
          <w:rFonts w:eastAsia="Times New Roman"/>
        </w:rPr>
        <w:t xml:space="preserve">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r w:rsidR="00B75FD5">
        <w:rPr>
          <w:rFonts w:eastAsia="Times New Roman"/>
        </w:rPr>
        <w:t>Dinophyta</w:t>
      </w:r>
      <w:r>
        <w:rPr>
          <w:rFonts w:eastAsia="Times New Roman"/>
        </w:rPr>
        <w:t xml:space="preserve"> and </w:t>
      </w:r>
      <w:r w:rsidR="00B75FD5">
        <w:rPr>
          <w:rFonts w:eastAsia="Times New Roman"/>
        </w:rPr>
        <w:t>Ciliophora</w:t>
      </w:r>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w:t>
      </w:r>
      <w:r w:rsidR="00B36CAC">
        <w:rPr>
          <w:rFonts w:eastAsia="Times New Roman"/>
        </w:rPr>
        <w:t>in a given phyla</w:t>
      </w:r>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437FD4">
      <w:pPr>
        <w:pStyle w:val="Normal11"/>
        <w:spacing w:line="240" w:lineRule="auto"/>
        <w:rPr>
          <w:rFonts w:eastAsia="Times New Roman"/>
        </w:rPr>
      </w:pPr>
    </w:p>
    <w:p w14:paraId="47BD3B22" w14:textId="77777777" w:rsidR="00511B8D" w:rsidRPr="00F26596" w:rsidRDefault="00511B8D" w:rsidP="00437FD4">
      <w:pPr>
        <w:pStyle w:val="Normal11"/>
        <w:spacing w:line="240" w:lineRule="auto"/>
        <w:outlineLvl w:val="0"/>
        <w:rPr>
          <w:rFonts w:eastAsia="Times New Roman"/>
          <w:b/>
        </w:rPr>
      </w:pPr>
      <w:r w:rsidRPr="00F26596">
        <w:rPr>
          <w:rFonts w:eastAsia="Times New Roman"/>
          <w:b/>
        </w:rPr>
        <w:t>Conclusion</w:t>
      </w:r>
    </w:p>
    <w:p w14:paraId="3B483486" w14:textId="77777777" w:rsidR="004974FC" w:rsidRDefault="004974FC" w:rsidP="00437FD4">
      <w:pPr>
        <w:pStyle w:val="Normal11"/>
        <w:spacing w:line="240" w:lineRule="auto"/>
        <w:rPr>
          <w:rFonts w:eastAsia="Times New Roman"/>
          <w:i/>
        </w:rPr>
      </w:pPr>
    </w:p>
    <w:p w14:paraId="118A4F34" w14:textId="6955CD6E" w:rsidR="00585300" w:rsidRDefault="007D2E26" w:rsidP="00437FD4">
      <w:pPr>
        <w:pStyle w:val="Normal11"/>
        <w:spacing w:line="240" w:lineRule="auto"/>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w:t>
      </w:r>
      <w:r w:rsidR="009B6163">
        <w:rPr>
          <w:rFonts w:eastAsia="Times New Roman"/>
        </w:rPr>
        <w:t xml:space="preserve">programmatically </w:t>
      </w:r>
      <w:r>
        <w:rPr>
          <w:rFonts w:eastAsia="Times New Roman"/>
        </w:rPr>
        <w:t xml:space="preserve">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sidR="009D2329">
        <w:rPr>
          <w:rFonts w:eastAsia="Times New Roman"/>
        </w:rPr>
        <w:t xml:space="preserve">will become </w:t>
      </w:r>
      <w:r>
        <w:rPr>
          <w:rFonts w:eastAsia="Times New Roman"/>
        </w:rPr>
        <w:t>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437FD4">
      <w:pPr>
        <w:pStyle w:val="Normal11"/>
        <w:spacing w:line="240" w:lineRule="auto"/>
        <w:rPr>
          <w:rFonts w:eastAsia="Times New Roman"/>
        </w:rPr>
      </w:pPr>
    </w:p>
    <w:p w14:paraId="3D61B47C" w14:textId="28BCFDC1" w:rsidR="006E40FB" w:rsidRDefault="00585300" w:rsidP="00437FD4">
      <w:pPr>
        <w:pStyle w:val="Normal11"/>
        <w:spacing w:line="240" w:lineRule="auto"/>
        <w:rPr>
          <w:rFonts w:eastAsia="Times New Roman"/>
        </w:rPr>
      </w:pPr>
      <w:r>
        <w:rPr>
          <w:rFonts w:eastAsia="Times New Roman"/>
        </w:rPr>
        <w:t xml:space="preserve">With the growing volume of nucleic acid data in centralized and de-centralized repositories, streamlining methods into pipelines will not only enhance the reproducibility of </w:t>
      </w:r>
      <w:r w:rsidR="009D2329">
        <w:rPr>
          <w:rFonts w:eastAsia="Times New Roman"/>
        </w:rPr>
        <w:t xml:space="preserve">future </w:t>
      </w:r>
      <w:r>
        <w:rPr>
          <w:rFonts w:eastAsia="Times New Roman"/>
        </w:rPr>
        <w:t>analys</w:t>
      </w:r>
      <w:r w:rsidR="009D2329">
        <w:rPr>
          <w:rFonts w:eastAsia="Times New Roman"/>
        </w:rPr>
        <w:t xml:space="preserve">es, </w:t>
      </w:r>
      <w:r>
        <w:rPr>
          <w:rFonts w:eastAsia="Times New Roman"/>
        </w:rPr>
        <w:t>but will facilitate inter</w:t>
      </w:r>
      <w:r w:rsidR="009D2329">
        <w:rPr>
          <w:rFonts w:eastAsia="Times New Roman"/>
        </w:rPr>
        <w:t>-</w:t>
      </w:r>
      <w:r>
        <w:rPr>
          <w:rFonts w:eastAsia="Times New Roman"/>
        </w:rPr>
        <w:t>comparisons amongst datasets from</w:t>
      </w:r>
      <w:r w:rsidR="009D2329">
        <w:rPr>
          <w:rFonts w:eastAsia="Times New Roman"/>
        </w:rPr>
        <w:t xml:space="preserve"> similar and</w:t>
      </w:r>
      <w:r>
        <w:rPr>
          <w:rFonts w:eastAsia="Times New Roman"/>
        </w:rPr>
        <w:t xml:space="preserve"> diverse.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437FD4">
      <w:pPr>
        <w:pStyle w:val="Normal11"/>
        <w:spacing w:line="240" w:lineRule="auto"/>
        <w:rPr>
          <w:rFonts w:eastAsia="Times New Roman"/>
        </w:rPr>
      </w:pPr>
    </w:p>
    <w:p w14:paraId="1891A9C1" w14:textId="77777777" w:rsidR="007A7913" w:rsidRDefault="007A7913" w:rsidP="00437FD4">
      <w:pPr>
        <w:pStyle w:val="Normal1"/>
        <w:spacing w:line="240" w:lineRule="auto"/>
        <w:outlineLvl w:val="0"/>
        <w:rPr>
          <w:rFonts w:eastAsia="Times New Roman"/>
          <w:b/>
        </w:rPr>
      </w:pPr>
      <w:r>
        <w:rPr>
          <w:rFonts w:eastAsia="Times New Roman"/>
          <w:b/>
        </w:rPr>
        <w:t>Acknowledgements</w:t>
      </w:r>
    </w:p>
    <w:p w14:paraId="272A0DA8" w14:textId="77777777" w:rsidR="007A7913" w:rsidRDefault="007A7913" w:rsidP="00437FD4">
      <w:pPr>
        <w:pStyle w:val="Normal1"/>
        <w:spacing w:line="240" w:lineRule="auto"/>
        <w:rPr>
          <w:rFonts w:eastAsia="Times New Roman"/>
        </w:rPr>
      </w:pPr>
    </w:p>
    <w:p w14:paraId="135AB6E2" w14:textId="56FC2B43" w:rsidR="007A7913" w:rsidRDefault="003069A4" w:rsidP="00437FD4">
      <w:pPr>
        <w:pStyle w:val="Normal1"/>
        <w:spacing w:line="240" w:lineRule="auto"/>
        <w:rPr>
          <w:rFonts w:eastAsia="Times New Roman"/>
        </w:rPr>
      </w:pPr>
      <w:r>
        <w:rPr>
          <w:rFonts w:eastAsia="Times New Roman"/>
        </w:rPr>
        <w:t xml:space="preserve">Camille Scott, </w:t>
      </w:r>
      <w:r w:rsidR="00B43870">
        <w:rPr>
          <w:rFonts w:eastAsia="Times New Roman"/>
        </w:rPr>
        <w:t>Luiz Irber</w:t>
      </w:r>
      <w:r w:rsidR="006869C6">
        <w:rPr>
          <w:rFonts w:eastAsia="Times New Roman"/>
        </w:rPr>
        <w:t>,</w:t>
      </w:r>
      <w:r w:rsidR="00B43870">
        <w:rPr>
          <w:rFonts w:eastAsia="Times New Roman"/>
        </w:rPr>
        <w:t xml:space="preserve"> </w:t>
      </w:r>
      <w:r w:rsidR="002A0153">
        <w:rPr>
          <w:rFonts w:eastAsia="Times New Roman"/>
        </w:rPr>
        <w:t xml:space="preserve">Daniel Standage, </w:t>
      </w:r>
      <w:r w:rsidR="00B43870">
        <w:rPr>
          <w:rFonts w:eastAsia="Times New Roman"/>
        </w:rPr>
        <w:t>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 xml:space="preserve">MSU HPCC and NSF-XSEDE Jetstream </w:t>
      </w:r>
      <w:r w:rsidR="009B6163">
        <w:rPr>
          <w:rFonts w:eastAsia="Times New Roman"/>
        </w:rPr>
        <w:t xml:space="preserve">cloud platform </w:t>
      </w:r>
      <w:bookmarkStart w:id="4" w:name="_GoBack"/>
      <w:bookmarkEnd w:id="4"/>
      <w:r w:rsidR="007A7913">
        <w:rPr>
          <w:rFonts w:eastAsia="Times New Roman"/>
        </w:rPr>
        <w:t>with allocation TG-BIO160028.</w:t>
      </w:r>
    </w:p>
    <w:p w14:paraId="1A26AF35" w14:textId="77777777" w:rsidR="007A7913" w:rsidRDefault="007A7913" w:rsidP="00437FD4">
      <w:pPr>
        <w:pStyle w:val="Normal1"/>
        <w:spacing w:line="240" w:lineRule="auto"/>
        <w:rPr>
          <w:rFonts w:eastAsia="Times New Roman"/>
        </w:rPr>
      </w:pPr>
    </w:p>
    <w:p w14:paraId="591C3315" w14:textId="77777777" w:rsidR="007A7913" w:rsidRDefault="007A7913" w:rsidP="00437FD4">
      <w:pPr>
        <w:pStyle w:val="Normal1"/>
        <w:spacing w:line="240" w:lineRule="auto"/>
        <w:outlineLvl w:val="0"/>
        <w:rPr>
          <w:rFonts w:eastAsia="Times New Roman"/>
          <w:b/>
        </w:rPr>
      </w:pPr>
      <w:r>
        <w:rPr>
          <w:rFonts w:eastAsia="Times New Roman"/>
          <w:b/>
        </w:rPr>
        <w:t>References</w:t>
      </w:r>
    </w:p>
    <w:p w14:paraId="29E09AA0" w14:textId="77777777" w:rsidR="007A7913" w:rsidRDefault="007A7913" w:rsidP="00437FD4">
      <w:pPr>
        <w:pStyle w:val="Normal1"/>
        <w:spacing w:line="240" w:lineRule="auto"/>
        <w:rPr>
          <w:rFonts w:eastAsia="Times New Roman"/>
          <w:b/>
        </w:rPr>
      </w:pPr>
    </w:p>
    <w:p w14:paraId="2091BDEA" w14:textId="13045322" w:rsidR="00067D9A" w:rsidRPr="00067D9A" w:rsidRDefault="00044F9E" w:rsidP="00067D9A">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067D9A" w:rsidRPr="00067D9A">
        <w:rPr>
          <w:rFonts w:eastAsia="Times New Roman"/>
          <w:noProof/>
        </w:rPr>
        <w:t xml:space="preserve">1. Geniza M, Jaiswal P. Tools for building de novo transcriptome assembly. Curr. Plant Biol. 2017;11–12:41–5. </w:t>
      </w:r>
    </w:p>
    <w:p w14:paraId="122F713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 Tulin S, Aguiar D, Istrail S, Smith J. A quantitative reference transcriptome for Nematostella vectensis early embryonic development: A pipeline for de novo assembly in emerging model systems. Evodevo. 2013;4. </w:t>
      </w:r>
    </w:p>
    <w:p w14:paraId="4117B94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 Mittal VK, McDonald JF. De novo assembly and characterization of breast cancer transcriptomes identifies large numbers of novel fusion-gene transcripts of potential functional significance. BMC Med. Genomics. BioMed Central; 2017;10:53. </w:t>
      </w:r>
    </w:p>
    <w:p w14:paraId="462ABDC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 Yang S, Liu H-D, Qiang Z, Zhang H-J, Zhi-Dong Z, Li Y-D, et al. ScienceDirect High-throughput sequencing of highbush blueberry transcriptome and analysis of basic helix-loop-helix transcription factors. J. Integr. Agric. 2017;16:591–604. </w:t>
      </w:r>
    </w:p>
    <w:p w14:paraId="70BEE92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 Suárez-Vega A, Gutiérrez-Gil B, Klopp C, Tosser-Klopp G, Arranz J-J. Comprehensive RNA-Seq profiling to evaluate lactating sheep mammary gland transcriptome. Sci. Data. Nature Publishing Group; 2016;3:160051. </w:t>
      </w:r>
    </w:p>
    <w:p w14:paraId="6703A5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6. Carruthers M, Yurchenko AA, Augley JJ, Adams CE, Herzyk P, Elmer KR. De novo transcriptome assembly, annotation and comparison of four ecological and evolutionary model salmonid fish species. BMC Genomics. 2018;19. </w:t>
      </w:r>
    </w:p>
    <w:p w14:paraId="11EC723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7. Mansour TA, Rosenthal JJC, Brown CT, Roberson LM. Transcriptome of the Caribbean stony coral Porites astreoides from three developmental stages. Gigascience. 2016;5. </w:t>
      </w:r>
    </w:p>
    <w:p w14:paraId="36E5E0F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8. Frischkorn KR, Harke MJ, Gobler CJ, Dyhrman ST. De novo assembly of Aureococcus </w:t>
      </w:r>
      <w:r w:rsidRPr="00067D9A">
        <w:rPr>
          <w:rFonts w:eastAsia="Times New Roman"/>
          <w:noProof/>
        </w:rPr>
        <w:lastRenderedPageBreak/>
        <w:t xml:space="preserve">anophagefferens transcriptomes reveals diverse responses to the low nutrient and low light conditions present during blooms. Front. Microbiol. Frontiers; 2014;5:375. </w:t>
      </w:r>
    </w:p>
    <w:p w14:paraId="2BF39C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9. Mansour TA, Scott EY, Finno CJ, Bellone RR, Mienaltowski MJ, Penedo MC, et al. Tissue resolved, gene structure refined equine transcriptome. BMC Genomics. BMC Genomics; 2017;18:103. </w:t>
      </w:r>
    </w:p>
    <w:p w14:paraId="3BCC718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10. Gonzalez VL, Andrade SCS, Bieler R, Collins TM, Dunn CW, Mikkelsen PM, et al. A phylogenetic backbone for Bivalvia: an RNA-seq approach. Proc. R. Soc. B Biol. Sci. The Royal Society; 2015;282:20142332–20142332. </w:t>
      </w:r>
    </w:p>
    <w:p w14:paraId="2D2B31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11. Müller M, Seifert S, Lübbe T, Leuschner C, Finkeldey R. De novo transcriptome assembly and analysis of differential gene expression in response to drought in European beech. Chen Z-H, editor. PLoS One. Public Library of Science; 2017;12:e0184167. </w:t>
      </w:r>
    </w:p>
    <w:p w14:paraId="6D118BE8"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12. Heikkinen LK, Kesäniemi JE, Knott KE. De novo transcriptome assembly and developmental mode specific gene expression of Pygospio elegans. Evol. Dev. 2017;19:205–17. </w:t>
      </w:r>
    </w:p>
    <w:p w14:paraId="55313C4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13. Li F, Wang L, Lan Q, Yang H, Li Y, Liu X, et al. RNA-Seq analysis and gene discovery of Andrias davidianus using Illumina short read sequencing. Davies WIL, editor. PLoS One. Public Library of Science; 2015;10:e0123730. </w:t>
      </w:r>
    </w:p>
    <w:p w14:paraId="5CE2CA3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14. Yu J, Lou Y, Zhao A. Transcriptome analysis of follicles reveals the importance of autophagy and hormones in regulating broodiness of Zhedong white goose. Sci. Rep. Nature Publishing Group; 2016;6:36877. </w:t>
      </w:r>
    </w:p>
    <w:p w14:paraId="03743F9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15. Seo M, Kim K, Yoon J, Jeong JY, Lee HJ, Cho S, et al. RNA-seq analysis for detecting quantitative trait-associated genes. Sci. Rep. Nature Publishing Group; 2016;6:24375. </w:t>
      </w:r>
    </w:p>
    <w:p w14:paraId="1DB8C37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16. Pedrotty DM, Morley MP, Cappola TP. Transcriptomic Biomarkers of Cardiovascular Disease. Prog. Cardiovasc. Dis. 2012;55:64–9. </w:t>
      </w:r>
    </w:p>
    <w:p w14:paraId="542ED7B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17. Conesa A, Madrigal P, Tarazona S, Gomez-Cabrero D, Cervera A, McPherson A, et al. A survey of best practices for RNA-seq data analysis. Genome Biol. 2016;17:13. </w:t>
      </w:r>
    </w:p>
    <w:p w14:paraId="24163F2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18. Grabherr MG, Haas BJ, Yassour M, Levin JZ, Thompson DA, Amit I, et al. Full-length transcriptome assembly from RNA-Seq data without a reference genome. Nat. Biotechnol. Nature Research; 2011;29:644–52. </w:t>
      </w:r>
    </w:p>
    <w:p w14:paraId="0481937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19. Xie Y, Wu G, Tang J, Luo R, Patterson J, Liu S, et al. SOAPdenovo-Trans: De novo transcriptome assembly with short RNA-Seq reads. Bioinformatics. Oxford University Press; 2014;30:1660–6. </w:t>
      </w:r>
    </w:p>
    <w:p w14:paraId="7A01E21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20. Robertson G, Schein J, Chiu R, Corbett R, Field M, Jackman SD, et al. De novo assembly and analysis of RNA-seq data. Nat. Methods. 2010;7:909–12. </w:t>
      </w:r>
    </w:p>
    <w:p w14:paraId="354C55B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21. Schulz MH, Zerbino DR, Vingron M, Birney E. Oases: Robust de novo RNA-seq assembly across the dynamic range of expression levels. Bioinformatics. Oxford University Press; 2012;28:1086–92. </w:t>
      </w:r>
    </w:p>
    <w:p w14:paraId="4C822061"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22. Bankevich A, Nurk S, Antipov D, Gurevich AA, Dvorkin M, Kulikov AS, et al. SPAdes: A New Genome Assembly Algorithm and Its Applications to Single-Cell Sequencing. J. Comput. Biol. Mary Ann Liebert, Inc. 140 Huguenot Street, 3rd Floor New Rochelle, NY 10801 USA; 2012;19:455–77. </w:t>
      </w:r>
    </w:p>
    <w:p w14:paraId="3721189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23. Peng Y, Leung HCM, Yiu SM, Lv MJ, Zhu XG, Chin FYL. IDBA-tran: A more robust de novo de Bruijn graph assembler for transcriptomes with uneven expression levels. Bioinformatics. Oxford University Press; 2013. p. i326–34. </w:t>
      </w:r>
    </w:p>
    <w:p w14:paraId="0BB8E2D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24. Kannan S, Hui J, Mazooji K. Shannon : An Information-Optimal de Novo RNA-Seq Assembler. 2016;1–14. </w:t>
      </w:r>
    </w:p>
    <w:p w14:paraId="4EE2723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25. Chang Z, Wang. Z, Li G. The impacts of read length and transcriptome complexity for de </w:t>
      </w:r>
      <w:r w:rsidRPr="00067D9A">
        <w:rPr>
          <w:rFonts w:eastAsia="Times New Roman"/>
          <w:noProof/>
        </w:rPr>
        <w:lastRenderedPageBreak/>
        <w:t xml:space="preserve">ovo assembly: A simulation study. Papavasiliou FN, editor. PLoS One. Public Library of Science; 2014;9:e94825. </w:t>
      </w:r>
    </w:p>
    <w:p w14:paraId="6043D52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26. Solomon B, Kingsford C. Fast search of thousands of short-read sequencing experiments. Nat. Biotechnol. Nature Publishing Group; 2016;34:300–2. </w:t>
      </w:r>
    </w:p>
    <w:p w14:paraId="255650E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27. Brown CT, Scott C, Crusoe MR, Sheneman L, Rosenthal J, Howe A. khmer-protocols 0.8.4 documentation. 2013 [cited 2017 Oct 17]; Available from: https://figshare.com/articles/khmer_protocols_0_8_3_documentation/878460</w:t>
      </w:r>
    </w:p>
    <w:p w14:paraId="7B6B80AA"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28. Bolger AM, Lohse M, Usadel B. Trimmomatic: A flexible trimmer for Illumina sequence data. Bioinformatics. Oxford University Press; 2014;30:2114–20. </w:t>
      </w:r>
    </w:p>
    <w:p w14:paraId="663401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29. Crusoe MR, Alameldin HF, Awad S, Boucher E, Caldwell A, Cartwright R, et al. The khmer software package: enabling efficient nucleotide sequence analysis. F1000Research [Internet]. 2015 [cited 2017 Oct 17];4. Available from: http://f1000research.com/articles/4-900/v1</w:t>
      </w:r>
    </w:p>
    <w:p w14:paraId="742B76F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30. Zhang Q, Awad S, Brown C. Crossing the streams: a framework for streaming analysis of short DNA sequencing reads. PeeJ Prepr. 2015;0–27. </w:t>
      </w:r>
    </w:p>
    <w:p w14:paraId="428033F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31. Keeling PJ, Burki F, Wilcox HM, Allam B, Allen EE, Amaral-Zettler LA, et al. The Marine Microbial Eukaryote Transcriptome Sequencing Project (MMETSP): Illuminating the Functional Diversity of Eukaryotic Life in the Oceans through Transcriptome Sequencing. Roberts RG, editor. PLoS Biol. Public Library of Science; 2014;12:e1001889. </w:t>
      </w:r>
    </w:p>
    <w:p w14:paraId="4B56F20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32. Caron DA, Alexander H, Allen AE, Archibald JM, Armbrust EV, Bachy C, et al. Probing the evolution, ecology and physiology of marine protists using transcriptomics. Nat. Rev. Microbiol. [Internet]. Nature Publishing Group; 2016;15:6–20. Available from: http://www.nature.com/doifinder/10.1038/nrmicro.2016.160</w:t>
      </w:r>
    </w:p>
    <w:p w14:paraId="6190128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33. Durkin CA, Koester JA, Bender SJ, Armbrust EV. The evolution of silicon transporters in diatoms. Kroth P, editor. J. Phycol. 2016;52:716–31. </w:t>
      </w:r>
    </w:p>
    <w:p w14:paraId="6F243F13"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34. Groussman RD, Parker MS, Armbrust EV. Diversity and evolutionary history of iron metabolism genes in diatoms. Missirlis F, editor. PLoS One. Public Library of Science; 2015;10:e0129081. </w:t>
      </w:r>
    </w:p>
    <w:p w14:paraId="5C94C1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35. Harke MJ, Juhl AR, Haley ST, Alexander H, Dyhrman ST. Conserved transcriptional responses to nutrient stress in bloom-forming algae. Front. Microbiol. Frontiers; 2017;8:1279. </w:t>
      </w:r>
    </w:p>
    <w:p w14:paraId="51C7808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36. Koid AE, Liu Z, Terrado R, Jones AC, Caron DA, Heidelberg KB. Comparative transcriptome analysis of four prymnesiophyte algae. Xiao J, editor. PLoS One. Public Library of Science; 2014;9:e97801. </w:t>
      </w:r>
    </w:p>
    <w:p w14:paraId="6D9BB78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37. Alkalaeva E, Mikhailova T. Reassigning stop codons via translation termination: How a few eukaryotes broke the dogma. BioEssays. 2017;39:1600213. </w:t>
      </w:r>
    </w:p>
    <w:p w14:paraId="09DC9E1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38. Heaphy SM, Mariotti M, Gladyshev VN, Atkins JF, Baranov P V. Novel Ciliate Genetic Code Variants Including the Reassignment of All Three Stop Codons to Sense Codons in Condylostoma magnum. Mol. Biol. Evol. Oxford University Press; 2016;33:2885–9. </w:t>
      </w:r>
    </w:p>
    <w:p w14:paraId="6FAACA4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39. Swart EC, Serra V, Petroni G, Nowacki M. Genetic Codes with No Dedicated Stop Codon: Context-Dependent Translation Termination. Cell. The Author(s); 2016;166:691–702. </w:t>
      </w:r>
    </w:p>
    <w:p w14:paraId="061ED66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40. Alexander H, Jenkins BD, Rynearson TA, Dyhrman ST. Metatranscriptome analyses indicate resource partitioning between diatoms in the field. Proc. Natl. Acad. Sci. National Academy of Sciences; 2015;112:E2182–90. </w:t>
      </w:r>
    </w:p>
    <w:p w14:paraId="68148B6E"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41. Alexander H, Rouco M, Haley ST, Wilson ST, Karl DM, Dyhrman ST. Functional group-specific traits drive phytoplankton dynamics in the oligotrophic ocean. Proc. Natl. Acad. Sci. National Academy of Sciences; 2015;112:E5972–9. </w:t>
      </w:r>
    </w:p>
    <w:p w14:paraId="7735DC8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42. Gong W, Browne J, Hall N, Schruth D, Paerl H, Marchetti A. Molecular insights into a </w:t>
      </w:r>
      <w:r w:rsidRPr="00067D9A">
        <w:rPr>
          <w:rFonts w:eastAsia="Times New Roman"/>
          <w:noProof/>
        </w:rPr>
        <w:lastRenderedPageBreak/>
        <w:t xml:space="preserve">dinoflagellate bloom. ISME J. Nature Publishing Group; 2017;11:439–52. </w:t>
      </w:r>
    </w:p>
    <w:p w14:paraId="6859A0D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43. Lowe EK, Swalla BJ, Brown CT. Evaluating a lightweight transcriptome assembly pipeline on two closely related ascidian species. PeerJ Prepr. 2014;2:e505v1. </w:t>
      </w:r>
    </w:p>
    <w:p w14:paraId="517B95A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44. Leinonen R, Sugawara H, Shumway M. The sequence read archive. Nucleic Acids Res. Oxford University Press; 2011;39:D19–21. </w:t>
      </w:r>
    </w:p>
    <w:p w14:paraId="0D28B05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45. Ewels P, Magnusson M, Lundin S, Käller M. MultiQC: Summarize analysis results for multiple tools and samples in a single report. Bioinformatics. Oxford University Press; 2016;32:3047–8. </w:t>
      </w:r>
    </w:p>
    <w:p w14:paraId="6D0295F5"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46. MacManes MD. On the optimal trimming of high-throughput mRNA sequence data. Front. Genet. [Internet]. Frontiers; 2014 [cited 2017 Oct 17];5:13. Available from: http://journal.frontiersin.org/article/10.3389/fgene.2014.00013/abstract</w:t>
      </w:r>
    </w:p>
    <w:p w14:paraId="173FBE5C"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47. Finn RD, Coggill P, Eberhardt RY, Eddy SR, Mistry J, Mitchell AL, et al. The Pfam protein families database: Towards a more sustainable future. Nucleic Acids Res. Oxford University Press; 2016;44:D279–85. </w:t>
      </w:r>
    </w:p>
    <w:p w14:paraId="037687B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48. Gardner PP, Daub J, Tate JG, Nawrocki EP, Kolbe DL, Lindgreen S, et al. Rfam: updates to the RNA families database. Nucleic Acids Res. Oxford University Press; 2009;37:D136–40. </w:t>
      </w:r>
    </w:p>
    <w:p w14:paraId="75407AF2"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49. Zdobnov EM, Tegenfeldt F, Kuznetsov D, Waterhouse RM, Simao FA, Ioannidis P, et al. OrthoDB v9.1: Cataloging evolutionary and functional annotations for animal, fungal, plant, archaeal, bacterial and viral orthologs. Nucleic Acids Res. 2017;45:D744–9. </w:t>
      </w:r>
    </w:p>
    <w:p w14:paraId="45B99A7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50. Smith-Unna R, Boursnell C, Patro R, Hibberd JM, Kelly S. TransRate: Reference-free quality assessment of de novo transcriptome assemblies. Genome Res. Cold Spring Harbor Laboratory Press; 2016;26:1134–44. </w:t>
      </w:r>
    </w:p>
    <w:p w14:paraId="7C678724"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51. Aubry S, Kelly S, Kümpers BMC, Smith-Unna RD, Hibberd JM. Deep Evolutionary Comparison of Gene Expression Identifies Parallel Recruitment of Trans-Factors in Two Independent Origins of C4 Photosynthesis. Bomblies K, editor. PLoS Genet. Public Library of Science; 2014;10:e1004365. </w:t>
      </w:r>
    </w:p>
    <w:p w14:paraId="2AB86DF6"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52. Simão FA, Waterhouse RM, Ioannidis P, Kriventseva E V., Zdobnov EM. BUSCO: Assessing genome assembly and annotation completeness with single-copy orthologs. Bioinformatics. Oxford University Press; 2015;31:3210–2. </w:t>
      </w:r>
    </w:p>
    <w:p w14:paraId="005F2FD7"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53. Irber Junior LC, Brown CT. Efficient cardinality estimation for k-mers in large DNA sequencing data sets. doi.org. Cold Spring Harbor Laboratory; 2016;56846. </w:t>
      </w:r>
    </w:p>
    <w:p w14:paraId="5EBB0AC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54. Scott C. dammit: an open and accessible de novo transcriptome annotator. in prep. [Internet]. 2016; Available from: www.camillescott.org/dammit</w:t>
      </w:r>
    </w:p>
    <w:p w14:paraId="4899F6B9"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55. Johnson, L; Alexander, H; Brown CT. Marine Microbial Eukaryotic Transcriptome Sequencing Project, re-assemblies [Internet]. 2017. Available from: https://doi.org/10.6084/m9.figshare.3840153.v6</w:t>
      </w:r>
    </w:p>
    <w:p w14:paraId="559AEB6D"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56. Johnson LK, Alexander H, Brown CT. MMETSP re-assemblies. 2018 [cited 2018 May 14]; Available from: https://doi.org/10.5281/zenodo.1212585#.Wvn5S4el46o.mendeley</w:t>
      </w:r>
    </w:p>
    <w:p w14:paraId="334694BB"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57. Li B, Fillmore N, Bai Y, Collins M, Thomson JA, Stewart R, et al. Evaluation of de novo transcriptome assemblies from RNA-Seq data. Genome Biol. BioMed Central; 2014;15:553. </w:t>
      </w:r>
    </w:p>
    <w:p w14:paraId="35C4A57F"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58. Bradnam KR, Fass JN, Alexandrov A, Baranay P, Bechner M, Birol I, et al. Assemblathon 2: Evaluating de novo methods of genome assembly in three vertebrate species. Gigascience. Oxford University Press; 2013;2:10. </w:t>
      </w:r>
    </w:p>
    <w:p w14:paraId="540DD1A0" w14:textId="77777777" w:rsidR="00067D9A" w:rsidRPr="00067D9A" w:rsidRDefault="00067D9A" w:rsidP="00067D9A">
      <w:pPr>
        <w:widowControl w:val="0"/>
        <w:autoSpaceDE w:val="0"/>
        <w:autoSpaceDN w:val="0"/>
        <w:adjustRightInd w:val="0"/>
        <w:spacing w:line="240" w:lineRule="auto"/>
        <w:rPr>
          <w:rFonts w:eastAsia="Times New Roman"/>
          <w:noProof/>
        </w:rPr>
      </w:pPr>
      <w:r w:rsidRPr="00067D9A">
        <w:rPr>
          <w:rFonts w:eastAsia="Times New Roman"/>
          <w:noProof/>
        </w:rPr>
        <w:t xml:space="preserve">59. MacManes MD. The Oyster River Protocol: A Multi Assembler and Kmer Approach For de novo Transcriptome Assembly. bioRxiv. Cold Spring Harbor Laboratory; 2017;177253. </w:t>
      </w:r>
    </w:p>
    <w:p w14:paraId="312FD4D2" w14:textId="77777777" w:rsidR="00067D9A" w:rsidRPr="00067D9A" w:rsidRDefault="00067D9A" w:rsidP="00067D9A">
      <w:pPr>
        <w:widowControl w:val="0"/>
        <w:autoSpaceDE w:val="0"/>
        <w:autoSpaceDN w:val="0"/>
        <w:adjustRightInd w:val="0"/>
        <w:spacing w:line="240" w:lineRule="auto"/>
        <w:rPr>
          <w:noProof/>
        </w:rPr>
      </w:pPr>
      <w:r w:rsidRPr="00067D9A">
        <w:rPr>
          <w:rFonts w:eastAsia="Times New Roman"/>
          <w:noProof/>
        </w:rPr>
        <w:t xml:space="preserve">60. Aranda M, Li Y, Liew YJ, Baumgarten S, Simakov O, Wilson MC, et al. Genomes of coral </w:t>
      </w:r>
      <w:r w:rsidRPr="00067D9A">
        <w:rPr>
          <w:rFonts w:eastAsia="Times New Roman"/>
          <w:noProof/>
        </w:rPr>
        <w:lastRenderedPageBreak/>
        <w:t xml:space="preserve">dinoflagellate symbionts highlight evolutionary adaptations conducive to a symbiotic lifestyle. Sci. Rep. Nature Publishing Group; 2016;6:39734. </w:t>
      </w:r>
    </w:p>
    <w:p w14:paraId="32DAA9C2" w14:textId="7A82BCF1" w:rsidR="007D2E26" w:rsidRPr="00044F9E" w:rsidRDefault="00044F9E" w:rsidP="00067D9A">
      <w:pPr>
        <w:widowControl w:val="0"/>
        <w:autoSpaceDE w:val="0"/>
        <w:autoSpaceDN w:val="0"/>
        <w:adjustRightInd w:val="0"/>
        <w:spacing w:line="240" w:lineRule="auto"/>
      </w:pPr>
      <w:r>
        <w:rPr>
          <w:rFonts w:eastAsia="Times New Roman"/>
        </w:rPr>
        <w:fldChar w:fldCharType="end"/>
      </w:r>
    </w:p>
    <w:sectPr w:rsidR="007D2E26" w:rsidRPr="00044F9E" w:rsidSect="00441F7C">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riet Alexander" w:date="2018-05-10T15:40:00Z" w:initials="HA">
    <w:p w14:paraId="29435661" w14:textId="22D7AF23" w:rsidR="00E018A4" w:rsidRDefault="00E018A4">
      <w:pPr>
        <w:pStyle w:val="CommentText"/>
      </w:pPr>
      <w:r>
        <w:rPr>
          <w:rStyle w:val="CommentReference"/>
        </w:rPr>
        <w:annotationRef/>
      </w:r>
      <w:r>
        <w:t>Are the other points on Figure 4 not plotted because they weren’t in the major groups? We should include those points just labeled as ‘other’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35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56629" w16cid:durableId="1E9E9FE7"/>
  <w16cid:commentId w16cid:paraId="562C09F3" w16cid:durableId="1E9EA06C"/>
  <w16cid:commentId w16cid:paraId="4ACE0427" w16cid:durableId="1E9EA218"/>
  <w16cid:commentId w16cid:paraId="7A7D5C51" w16cid:durableId="1E9EA30D"/>
  <w16cid:commentId w16cid:paraId="373D3447" w16cid:durableId="1E9EA41E"/>
  <w16cid:commentId w16cid:paraId="12ACCBA3" w16cid:durableId="1E9EA4A0"/>
  <w16cid:commentId w16cid:paraId="0AF5FD25" w16cid:durableId="1E9EE132"/>
  <w16cid:commentId w16cid:paraId="29435661" w16cid:durableId="1E9EE657"/>
  <w16cid:commentId w16cid:paraId="70849EAA" w16cid:durableId="1E9EE9B4"/>
  <w16cid:commentId w16cid:paraId="271EFDB3" w16cid:durableId="1E9EEB2E"/>
  <w16cid:commentId w16cid:paraId="2B2DD8E1" w16cid:durableId="1E9EEB70"/>
  <w16cid:commentId w16cid:paraId="1C36ACAF" w16cid:durableId="1E9EEB97"/>
  <w16cid:commentId w16cid:paraId="13E22E13" w16cid:durableId="1E9EEBCE"/>
  <w16cid:commentId w16cid:paraId="4D150B7A" w16cid:durableId="1E9F15CA"/>
  <w16cid:commentId w16cid:paraId="4AD37698" w16cid:durableId="1E9F16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DB966" w14:textId="77777777" w:rsidR="00D1635F" w:rsidRDefault="00D1635F" w:rsidP="001F635F">
      <w:pPr>
        <w:spacing w:line="240" w:lineRule="auto"/>
      </w:pPr>
      <w:r>
        <w:separator/>
      </w:r>
    </w:p>
  </w:endnote>
  <w:endnote w:type="continuationSeparator" w:id="0">
    <w:p w14:paraId="002F747C" w14:textId="77777777" w:rsidR="00D1635F" w:rsidRDefault="00D1635F" w:rsidP="001F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6702C" w14:textId="77777777" w:rsidR="00D1635F" w:rsidRDefault="00D1635F" w:rsidP="001F635F">
      <w:pPr>
        <w:spacing w:line="240" w:lineRule="auto"/>
      </w:pPr>
      <w:r>
        <w:separator/>
      </w:r>
    </w:p>
  </w:footnote>
  <w:footnote w:type="continuationSeparator" w:id="0">
    <w:p w14:paraId="4FD61842" w14:textId="77777777" w:rsidR="00D1635F" w:rsidRDefault="00D1635F" w:rsidP="001F635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0EFD"/>
    <w:rsid w:val="000013A9"/>
    <w:rsid w:val="00007421"/>
    <w:rsid w:val="0000773C"/>
    <w:rsid w:val="00011950"/>
    <w:rsid w:val="00022397"/>
    <w:rsid w:val="00025CD4"/>
    <w:rsid w:val="00031978"/>
    <w:rsid w:val="000321C5"/>
    <w:rsid w:val="00032FF9"/>
    <w:rsid w:val="00035038"/>
    <w:rsid w:val="00037EEA"/>
    <w:rsid w:val="00037F35"/>
    <w:rsid w:val="00043BE2"/>
    <w:rsid w:val="00044F9E"/>
    <w:rsid w:val="00055AAA"/>
    <w:rsid w:val="00060F40"/>
    <w:rsid w:val="00064EC9"/>
    <w:rsid w:val="00067848"/>
    <w:rsid w:val="00067D9A"/>
    <w:rsid w:val="00070010"/>
    <w:rsid w:val="0007098D"/>
    <w:rsid w:val="00071B3B"/>
    <w:rsid w:val="000726AD"/>
    <w:rsid w:val="00073B7B"/>
    <w:rsid w:val="00076BC3"/>
    <w:rsid w:val="000808BD"/>
    <w:rsid w:val="000817DC"/>
    <w:rsid w:val="00084E78"/>
    <w:rsid w:val="00095E7D"/>
    <w:rsid w:val="000968E1"/>
    <w:rsid w:val="000976B8"/>
    <w:rsid w:val="000A0597"/>
    <w:rsid w:val="000A26F2"/>
    <w:rsid w:val="000A3CD9"/>
    <w:rsid w:val="000A4900"/>
    <w:rsid w:val="000A6C6D"/>
    <w:rsid w:val="000B083B"/>
    <w:rsid w:val="000B2EE6"/>
    <w:rsid w:val="000B62C3"/>
    <w:rsid w:val="000B70E4"/>
    <w:rsid w:val="000C0233"/>
    <w:rsid w:val="000C55EC"/>
    <w:rsid w:val="000C6DD5"/>
    <w:rsid w:val="000C7194"/>
    <w:rsid w:val="000D0373"/>
    <w:rsid w:val="000D31BF"/>
    <w:rsid w:val="000D4CCE"/>
    <w:rsid w:val="000E2132"/>
    <w:rsid w:val="000F3B2B"/>
    <w:rsid w:val="000F579A"/>
    <w:rsid w:val="000F670D"/>
    <w:rsid w:val="00103A7A"/>
    <w:rsid w:val="00106B08"/>
    <w:rsid w:val="00117EDB"/>
    <w:rsid w:val="0012177A"/>
    <w:rsid w:val="00123D89"/>
    <w:rsid w:val="0013014D"/>
    <w:rsid w:val="00130298"/>
    <w:rsid w:val="00140C60"/>
    <w:rsid w:val="00151742"/>
    <w:rsid w:val="00152215"/>
    <w:rsid w:val="00152753"/>
    <w:rsid w:val="001601F4"/>
    <w:rsid w:val="00164E36"/>
    <w:rsid w:val="0016553A"/>
    <w:rsid w:val="00173976"/>
    <w:rsid w:val="00174EA9"/>
    <w:rsid w:val="001769ED"/>
    <w:rsid w:val="00181899"/>
    <w:rsid w:val="001831C2"/>
    <w:rsid w:val="0018420F"/>
    <w:rsid w:val="00184908"/>
    <w:rsid w:val="00184BE2"/>
    <w:rsid w:val="0018618E"/>
    <w:rsid w:val="00190F35"/>
    <w:rsid w:val="00193372"/>
    <w:rsid w:val="001952EB"/>
    <w:rsid w:val="00195CED"/>
    <w:rsid w:val="00196024"/>
    <w:rsid w:val="001A1CD8"/>
    <w:rsid w:val="001A2C98"/>
    <w:rsid w:val="001B09C8"/>
    <w:rsid w:val="001D74EB"/>
    <w:rsid w:val="001E6ECF"/>
    <w:rsid w:val="001E787B"/>
    <w:rsid w:val="001F34FE"/>
    <w:rsid w:val="001F442F"/>
    <w:rsid w:val="001F635F"/>
    <w:rsid w:val="00201998"/>
    <w:rsid w:val="00201B04"/>
    <w:rsid w:val="0020200A"/>
    <w:rsid w:val="00204957"/>
    <w:rsid w:val="002076B7"/>
    <w:rsid w:val="00210331"/>
    <w:rsid w:val="002107B4"/>
    <w:rsid w:val="00212832"/>
    <w:rsid w:val="00225FA4"/>
    <w:rsid w:val="00226A73"/>
    <w:rsid w:val="002321C5"/>
    <w:rsid w:val="002327F5"/>
    <w:rsid w:val="002359C3"/>
    <w:rsid w:val="00235B5F"/>
    <w:rsid w:val="00237510"/>
    <w:rsid w:val="00237945"/>
    <w:rsid w:val="00240BDA"/>
    <w:rsid w:val="00242AE6"/>
    <w:rsid w:val="00242EA4"/>
    <w:rsid w:val="002453AA"/>
    <w:rsid w:val="00245F15"/>
    <w:rsid w:val="00251D86"/>
    <w:rsid w:val="002528CD"/>
    <w:rsid w:val="002549FA"/>
    <w:rsid w:val="00256647"/>
    <w:rsid w:val="00257B37"/>
    <w:rsid w:val="00261765"/>
    <w:rsid w:val="002619F1"/>
    <w:rsid w:val="00263341"/>
    <w:rsid w:val="002669BD"/>
    <w:rsid w:val="002724BB"/>
    <w:rsid w:val="00277664"/>
    <w:rsid w:val="00280930"/>
    <w:rsid w:val="002811DE"/>
    <w:rsid w:val="00286282"/>
    <w:rsid w:val="00287A18"/>
    <w:rsid w:val="002914DB"/>
    <w:rsid w:val="002973C0"/>
    <w:rsid w:val="002A0153"/>
    <w:rsid w:val="002A1995"/>
    <w:rsid w:val="002A4D77"/>
    <w:rsid w:val="002A4FE2"/>
    <w:rsid w:val="002A644C"/>
    <w:rsid w:val="002A64EC"/>
    <w:rsid w:val="002A7524"/>
    <w:rsid w:val="002B35FE"/>
    <w:rsid w:val="002B6323"/>
    <w:rsid w:val="002C1D39"/>
    <w:rsid w:val="002C47D4"/>
    <w:rsid w:val="002C7D8F"/>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52F68"/>
    <w:rsid w:val="003542CE"/>
    <w:rsid w:val="00355CB6"/>
    <w:rsid w:val="00356837"/>
    <w:rsid w:val="003624E8"/>
    <w:rsid w:val="003643A3"/>
    <w:rsid w:val="003649CD"/>
    <w:rsid w:val="003649F6"/>
    <w:rsid w:val="00365EBD"/>
    <w:rsid w:val="003740A9"/>
    <w:rsid w:val="00380098"/>
    <w:rsid w:val="0038742A"/>
    <w:rsid w:val="0039050F"/>
    <w:rsid w:val="003906A8"/>
    <w:rsid w:val="0039599F"/>
    <w:rsid w:val="003960C5"/>
    <w:rsid w:val="003974F2"/>
    <w:rsid w:val="003A60FF"/>
    <w:rsid w:val="003A6A63"/>
    <w:rsid w:val="003A72E5"/>
    <w:rsid w:val="003B2F0D"/>
    <w:rsid w:val="003B5803"/>
    <w:rsid w:val="003B724E"/>
    <w:rsid w:val="003C09E9"/>
    <w:rsid w:val="003C25D7"/>
    <w:rsid w:val="003D38AF"/>
    <w:rsid w:val="003D3ABD"/>
    <w:rsid w:val="003E077B"/>
    <w:rsid w:val="003E45E2"/>
    <w:rsid w:val="003E5071"/>
    <w:rsid w:val="003E7DFE"/>
    <w:rsid w:val="003F2552"/>
    <w:rsid w:val="003F339E"/>
    <w:rsid w:val="003F489D"/>
    <w:rsid w:val="00400DCF"/>
    <w:rsid w:val="00405CCF"/>
    <w:rsid w:val="00414018"/>
    <w:rsid w:val="00415661"/>
    <w:rsid w:val="0042212D"/>
    <w:rsid w:val="00423612"/>
    <w:rsid w:val="0042433E"/>
    <w:rsid w:val="00427019"/>
    <w:rsid w:val="00432A27"/>
    <w:rsid w:val="004333D4"/>
    <w:rsid w:val="00433A24"/>
    <w:rsid w:val="00433E5A"/>
    <w:rsid w:val="00437816"/>
    <w:rsid w:val="00437FD4"/>
    <w:rsid w:val="00441F7C"/>
    <w:rsid w:val="00451B87"/>
    <w:rsid w:val="004523CF"/>
    <w:rsid w:val="00455B2F"/>
    <w:rsid w:val="00455E7E"/>
    <w:rsid w:val="00457EA2"/>
    <w:rsid w:val="00460AD2"/>
    <w:rsid w:val="00460FAE"/>
    <w:rsid w:val="00464C16"/>
    <w:rsid w:val="00464DC7"/>
    <w:rsid w:val="00465008"/>
    <w:rsid w:val="00466AEA"/>
    <w:rsid w:val="00481E3C"/>
    <w:rsid w:val="0048604B"/>
    <w:rsid w:val="00486869"/>
    <w:rsid w:val="00495752"/>
    <w:rsid w:val="004974FC"/>
    <w:rsid w:val="00497B19"/>
    <w:rsid w:val="004A0289"/>
    <w:rsid w:val="004A20BC"/>
    <w:rsid w:val="004B203F"/>
    <w:rsid w:val="004B7A18"/>
    <w:rsid w:val="004C0C97"/>
    <w:rsid w:val="004C1238"/>
    <w:rsid w:val="004C1FDB"/>
    <w:rsid w:val="004C6C97"/>
    <w:rsid w:val="004D31B8"/>
    <w:rsid w:val="004D3A80"/>
    <w:rsid w:val="004D402C"/>
    <w:rsid w:val="004D4BFB"/>
    <w:rsid w:val="004F0299"/>
    <w:rsid w:val="004F16B7"/>
    <w:rsid w:val="004F2649"/>
    <w:rsid w:val="00501E44"/>
    <w:rsid w:val="00502430"/>
    <w:rsid w:val="00503261"/>
    <w:rsid w:val="00511B8D"/>
    <w:rsid w:val="00513CAC"/>
    <w:rsid w:val="0051546C"/>
    <w:rsid w:val="00517BE7"/>
    <w:rsid w:val="005240DA"/>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2EB7"/>
    <w:rsid w:val="005A56E4"/>
    <w:rsid w:val="005A5E69"/>
    <w:rsid w:val="005B386F"/>
    <w:rsid w:val="005B3B49"/>
    <w:rsid w:val="005B41F9"/>
    <w:rsid w:val="005C7CE6"/>
    <w:rsid w:val="005D0881"/>
    <w:rsid w:val="005D1C23"/>
    <w:rsid w:val="005E1790"/>
    <w:rsid w:val="005E4AE4"/>
    <w:rsid w:val="005E53BE"/>
    <w:rsid w:val="005F13DF"/>
    <w:rsid w:val="005F4191"/>
    <w:rsid w:val="00602074"/>
    <w:rsid w:val="00607880"/>
    <w:rsid w:val="00610254"/>
    <w:rsid w:val="0061282D"/>
    <w:rsid w:val="00612DEE"/>
    <w:rsid w:val="006149D6"/>
    <w:rsid w:val="00616688"/>
    <w:rsid w:val="00623E4A"/>
    <w:rsid w:val="0063108A"/>
    <w:rsid w:val="006326C9"/>
    <w:rsid w:val="00634D2F"/>
    <w:rsid w:val="00634E3A"/>
    <w:rsid w:val="00635373"/>
    <w:rsid w:val="00635AC7"/>
    <w:rsid w:val="00636FE9"/>
    <w:rsid w:val="006373BC"/>
    <w:rsid w:val="0063775D"/>
    <w:rsid w:val="00641DBC"/>
    <w:rsid w:val="00646BE4"/>
    <w:rsid w:val="006507FF"/>
    <w:rsid w:val="00654DF9"/>
    <w:rsid w:val="00657E53"/>
    <w:rsid w:val="00663CB9"/>
    <w:rsid w:val="00663EEE"/>
    <w:rsid w:val="00670CB4"/>
    <w:rsid w:val="00680FDC"/>
    <w:rsid w:val="006830E5"/>
    <w:rsid w:val="00683632"/>
    <w:rsid w:val="00683767"/>
    <w:rsid w:val="006869C6"/>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435E"/>
    <w:rsid w:val="007150E8"/>
    <w:rsid w:val="00716336"/>
    <w:rsid w:val="007172C0"/>
    <w:rsid w:val="007207CD"/>
    <w:rsid w:val="007208D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D5982"/>
    <w:rsid w:val="007E5BF7"/>
    <w:rsid w:val="007E6A60"/>
    <w:rsid w:val="007E7034"/>
    <w:rsid w:val="007F417C"/>
    <w:rsid w:val="00807A40"/>
    <w:rsid w:val="008101A2"/>
    <w:rsid w:val="00811E3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2D2"/>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59E5"/>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42D"/>
    <w:rsid w:val="009A5D8B"/>
    <w:rsid w:val="009B3AD4"/>
    <w:rsid w:val="009B46B8"/>
    <w:rsid w:val="009B6163"/>
    <w:rsid w:val="009C4610"/>
    <w:rsid w:val="009C71EF"/>
    <w:rsid w:val="009D2329"/>
    <w:rsid w:val="009D7CA1"/>
    <w:rsid w:val="009F4744"/>
    <w:rsid w:val="009F47B6"/>
    <w:rsid w:val="00A0529B"/>
    <w:rsid w:val="00A078A7"/>
    <w:rsid w:val="00A115A8"/>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96432"/>
    <w:rsid w:val="00AA331B"/>
    <w:rsid w:val="00AA6B57"/>
    <w:rsid w:val="00AA7700"/>
    <w:rsid w:val="00AB2A1D"/>
    <w:rsid w:val="00AB2D69"/>
    <w:rsid w:val="00AB7E4E"/>
    <w:rsid w:val="00AC3B26"/>
    <w:rsid w:val="00AC6A1D"/>
    <w:rsid w:val="00AC7A7C"/>
    <w:rsid w:val="00AD0729"/>
    <w:rsid w:val="00AD3399"/>
    <w:rsid w:val="00AD35D5"/>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36CAC"/>
    <w:rsid w:val="00B428EE"/>
    <w:rsid w:val="00B434E1"/>
    <w:rsid w:val="00B43870"/>
    <w:rsid w:val="00B451B1"/>
    <w:rsid w:val="00B470A6"/>
    <w:rsid w:val="00B51396"/>
    <w:rsid w:val="00B51B4B"/>
    <w:rsid w:val="00B53EF9"/>
    <w:rsid w:val="00B55533"/>
    <w:rsid w:val="00B60685"/>
    <w:rsid w:val="00B6274B"/>
    <w:rsid w:val="00B64D58"/>
    <w:rsid w:val="00B6503E"/>
    <w:rsid w:val="00B65A8C"/>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A1124"/>
    <w:rsid w:val="00BA4310"/>
    <w:rsid w:val="00BB39BA"/>
    <w:rsid w:val="00BC584E"/>
    <w:rsid w:val="00BC6C9A"/>
    <w:rsid w:val="00BC79BB"/>
    <w:rsid w:val="00BD10F7"/>
    <w:rsid w:val="00BE1068"/>
    <w:rsid w:val="00BE20E6"/>
    <w:rsid w:val="00BF0221"/>
    <w:rsid w:val="00BF1B22"/>
    <w:rsid w:val="00BF535B"/>
    <w:rsid w:val="00C04B5D"/>
    <w:rsid w:val="00C04DE6"/>
    <w:rsid w:val="00C060BD"/>
    <w:rsid w:val="00C069FC"/>
    <w:rsid w:val="00C06AC2"/>
    <w:rsid w:val="00C10813"/>
    <w:rsid w:val="00C23431"/>
    <w:rsid w:val="00C27272"/>
    <w:rsid w:val="00C36977"/>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97D63"/>
    <w:rsid w:val="00CA2E74"/>
    <w:rsid w:val="00CA7F30"/>
    <w:rsid w:val="00CB2E3A"/>
    <w:rsid w:val="00CB3267"/>
    <w:rsid w:val="00CB6A77"/>
    <w:rsid w:val="00CB7605"/>
    <w:rsid w:val="00CC0DE6"/>
    <w:rsid w:val="00CC2E93"/>
    <w:rsid w:val="00CC4A8E"/>
    <w:rsid w:val="00CC5D31"/>
    <w:rsid w:val="00CD2375"/>
    <w:rsid w:val="00CE4262"/>
    <w:rsid w:val="00CE556F"/>
    <w:rsid w:val="00CE6106"/>
    <w:rsid w:val="00CE6952"/>
    <w:rsid w:val="00CF2EF9"/>
    <w:rsid w:val="00CF41C0"/>
    <w:rsid w:val="00CF64B2"/>
    <w:rsid w:val="00CF782D"/>
    <w:rsid w:val="00D02459"/>
    <w:rsid w:val="00D10F6D"/>
    <w:rsid w:val="00D13AA7"/>
    <w:rsid w:val="00D16332"/>
    <w:rsid w:val="00D1635F"/>
    <w:rsid w:val="00D17157"/>
    <w:rsid w:val="00D204B5"/>
    <w:rsid w:val="00D23D0C"/>
    <w:rsid w:val="00D27B3E"/>
    <w:rsid w:val="00D360AE"/>
    <w:rsid w:val="00D46C72"/>
    <w:rsid w:val="00D47184"/>
    <w:rsid w:val="00D51A4B"/>
    <w:rsid w:val="00D53E60"/>
    <w:rsid w:val="00D55BBB"/>
    <w:rsid w:val="00D60948"/>
    <w:rsid w:val="00D70C79"/>
    <w:rsid w:val="00D76B79"/>
    <w:rsid w:val="00D80E7D"/>
    <w:rsid w:val="00D825F4"/>
    <w:rsid w:val="00D85F65"/>
    <w:rsid w:val="00D86BEE"/>
    <w:rsid w:val="00DA75B4"/>
    <w:rsid w:val="00DB06A7"/>
    <w:rsid w:val="00DB3052"/>
    <w:rsid w:val="00DB41C3"/>
    <w:rsid w:val="00DB5855"/>
    <w:rsid w:val="00DC3859"/>
    <w:rsid w:val="00DC5D15"/>
    <w:rsid w:val="00DC76B0"/>
    <w:rsid w:val="00DD23CB"/>
    <w:rsid w:val="00DD41CB"/>
    <w:rsid w:val="00DD6DDF"/>
    <w:rsid w:val="00DE0B31"/>
    <w:rsid w:val="00DE628C"/>
    <w:rsid w:val="00DE7CE9"/>
    <w:rsid w:val="00DF1EF2"/>
    <w:rsid w:val="00DF33E2"/>
    <w:rsid w:val="00DF74A6"/>
    <w:rsid w:val="00E018A4"/>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6D6E"/>
    <w:rsid w:val="00E37F6E"/>
    <w:rsid w:val="00E45693"/>
    <w:rsid w:val="00E54888"/>
    <w:rsid w:val="00E55201"/>
    <w:rsid w:val="00E57C1F"/>
    <w:rsid w:val="00E61062"/>
    <w:rsid w:val="00E622B4"/>
    <w:rsid w:val="00E626DB"/>
    <w:rsid w:val="00E6590D"/>
    <w:rsid w:val="00E70715"/>
    <w:rsid w:val="00E71AD4"/>
    <w:rsid w:val="00E72C86"/>
    <w:rsid w:val="00E7692C"/>
    <w:rsid w:val="00E824CF"/>
    <w:rsid w:val="00E907ED"/>
    <w:rsid w:val="00E91AE3"/>
    <w:rsid w:val="00E9359D"/>
    <w:rsid w:val="00E9632C"/>
    <w:rsid w:val="00E970CF"/>
    <w:rsid w:val="00EA1A63"/>
    <w:rsid w:val="00EA769C"/>
    <w:rsid w:val="00EB0373"/>
    <w:rsid w:val="00EB28A6"/>
    <w:rsid w:val="00EB300F"/>
    <w:rsid w:val="00EB4789"/>
    <w:rsid w:val="00EB6DF2"/>
    <w:rsid w:val="00EB77C9"/>
    <w:rsid w:val="00EC4676"/>
    <w:rsid w:val="00ED1B1B"/>
    <w:rsid w:val="00ED31C5"/>
    <w:rsid w:val="00ED4633"/>
    <w:rsid w:val="00ED5308"/>
    <w:rsid w:val="00ED5478"/>
    <w:rsid w:val="00EE19E1"/>
    <w:rsid w:val="00EE2ED4"/>
    <w:rsid w:val="00EF3E0A"/>
    <w:rsid w:val="00EF3E8A"/>
    <w:rsid w:val="00EF7822"/>
    <w:rsid w:val="00F004AF"/>
    <w:rsid w:val="00F00C59"/>
    <w:rsid w:val="00F01BC9"/>
    <w:rsid w:val="00F05552"/>
    <w:rsid w:val="00F05F6D"/>
    <w:rsid w:val="00F14FA3"/>
    <w:rsid w:val="00F23934"/>
    <w:rsid w:val="00F248A2"/>
    <w:rsid w:val="00F258FC"/>
    <w:rsid w:val="00F26596"/>
    <w:rsid w:val="00F35C4C"/>
    <w:rsid w:val="00F404E2"/>
    <w:rsid w:val="00F428E0"/>
    <w:rsid w:val="00F436CF"/>
    <w:rsid w:val="00F564EA"/>
    <w:rsid w:val="00F57DE9"/>
    <w:rsid w:val="00F66179"/>
    <w:rsid w:val="00F67AB3"/>
    <w:rsid w:val="00F75262"/>
    <w:rsid w:val="00F759E6"/>
    <w:rsid w:val="00F76DC6"/>
    <w:rsid w:val="00F80BB2"/>
    <w:rsid w:val="00F83036"/>
    <w:rsid w:val="00F83E4D"/>
    <w:rsid w:val="00F844E5"/>
    <w:rsid w:val="00F85B29"/>
    <w:rsid w:val="00F90B78"/>
    <w:rsid w:val="00F92785"/>
    <w:rsid w:val="00F92A12"/>
    <w:rsid w:val="00F93DF2"/>
    <w:rsid w:val="00FA4627"/>
    <w:rsid w:val="00FA46B1"/>
    <w:rsid w:val="00FA4C6A"/>
    <w:rsid w:val="00FA5D63"/>
    <w:rsid w:val="00FA6FFE"/>
    <w:rsid w:val="00FB5C9F"/>
    <w:rsid w:val="00FC2641"/>
    <w:rsid w:val="00FC62E9"/>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
    <w:name w:val="Normal1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1">
    <w:name w:val="Unresolved Mention1"/>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customStyle="1" w:styleId="UnresolvedMention">
    <w:name w:val="Unresolved Mention"/>
    <w:basedOn w:val="DefaultParagraphFont"/>
    <w:uiPriority w:val="99"/>
    <w:rsid w:val="00AD3399"/>
    <w:rPr>
      <w:color w:val="808080"/>
      <w:shd w:val="clear" w:color="auto" w:fill="E6E6E6"/>
    </w:rPr>
  </w:style>
  <w:style w:type="paragraph" w:styleId="Header">
    <w:name w:val="header"/>
    <w:basedOn w:val="Normal"/>
    <w:link w:val="HeaderChar"/>
    <w:uiPriority w:val="99"/>
    <w:unhideWhenUsed/>
    <w:rsid w:val="001F635F"/>
    <w:pPr>
      <w:tabs>
        <w:tab w:val="center" w:pos="4680"/>
        <w:tab w:val="right" w:pos="9360"/>
      </w:tabs>
      <w:spacing w:line="240" w:lineRule="auto"/>
    </w:pPr>
  </w:style>
  <w:style w:type="character" w:customStyle="1" w:styleId="HeaderChar">
    <w:name w:val="Header Char"/>
    <w:basedOn w:val="DefaultParagraphFont"/>
    <w:link w:val="Header"/>
    <w:uiPriority w:val="99"/>
    <w:rsid w:val="001F635F"/>
  </w:style>
  <w:style w:type="paragraph" w:styleId="Footer">
    <w:name w:val="footer"/>
    <w:basedOn w:val="Normal"/>
    <w:link w:val="FooterChar"/>
    <w:uiPriority w:val="99"/>
    <w:unhideWhenUsed/>
    <w:rsid w:val="001F635F"/>
    <w:pPr>
      <w:tabs>
        <w:tab w:val="center" w:pos="4680"/>
        <w:tab w:val="right" w:pos="9360"/>
      </w:tabs>
      <w:spacing w:line="240" w:lineRule="auto"/>
    </w:pPr>
  </w:style>
  <w:style w:type="character" w:customStyle="1" w:styleId="FooterChar">
    <w:name w:val="Footer Char"/>
    <w:basedOn w:val="DefaultParagraphFont"/>
    <w:link w:val="Footer"/>
    <w:uiPriority w:val="99"/>
    <w:rsid w:val="001F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495339293">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580628438">
      <w:bodyDiv w:val="1"/>
      <w:marLeft w:val="0"/>
      <w:marRight w:val="0"/>
      <w:marTop w:val="0"/>
      <w:marBottom w:val="0"/>
      <w:divBdr>
        <w:top w:val="none" w:sz="0" w:space="0" w:color="auto"/>
        <w:left w:val="none" w:sz="0" w:space="0" w:color="auto"/>
        <w:bottom w:val="none" w:sz="0" w:space="0" w:color="auto"/>
        <w:right w:val="none" w:sz="0" w:space="0" w:color="auto"/>
      </w:divBdr>
      <w:divsChild>
        <w:div w:id="1984306223">
          <w:marLeft w:val="0"/>
          <w:marRight w:val="0"/>
          <w:marTop w:val="0"/>
          <w:marBottom w:val="0"/>
          <w:divBdr>
            <w:top w:val="none" w:sz="0" w:space="0" w:color="auto"/>
            <w:left w:val="none" w:sz="0" w:space="0" w:color="auto"/>
            <w:bottom w:val="none" w:sz="0" w:space="0" w:color="auto"/>
            <w:right w:val="none" w:sz="0" w:space="0" w:color="auto"/>
          </w:divBdr>
          <w:divsChild>
            <w:div w:id="1662156041">
              <w:marLeft w:val="-225"/>
              <w:marRight w:val="-225"/>
              <w:marTop w:val="0"/>
              <w:marBottom w:val="0"/>
              <w:divBdr>
                <w:top w:val="none" w:sz="0" w:space="0" w:color="auto"/>
                <w:left w:val="none" w:sz="0" w:space="0" w:color="auto"/>
                <w:bottom w:val="none" w:sz="0" w:space="0" w:color="auto"/>
                <w:right w:val="none" w:sz="0" w:space="0" w:color="auto"/>
              </w:divBdr>
              <w:divsChild>
                <w:div w:id="8580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125">
          <w:marLeft w:val="0"/>
          <w:marRight w:val="0"/>
          <w:marTop w:val="525"/>
          <w:marBottom w:val="0"/>
          <w:divBdr>
            <w:top w:val="none" w:sz="0" w:space="0" w:color="auto"/>
            <w:left w:val="none" w:sz="0" w:space="0" w:color="auto"/>
            <w:bottom w:val="none" w:sz="0" w:space="0" w:color="auto"/>
            <w:right w:val="none" w:sz="0" w:space="0" w:color="auto"/>
          </w:divBdr>
          <w:divsChild>
            <w:div w:id="183716346">
              <w:marLeft w:val="-225"/>
              <w:marRight w:val="-225"/>
              <w:marTop w:val="0"/>
              <w:marBottom w:val="0"/>
              <w:divBdr>
                <w:top w:val="none" w:sz="0" w:space="0" w:color="auto"/>
                <w:left w:val="none" w:sz="0" w:space="0" w:color="auto"/>
                <w:bottom w:val="none" w:sz="0" w:space="0" w:color="auto"/>
                <w:right w:val="none" w:sz="0" w:space="0" w:color="auto"/>
              </w:divBdr>
              <w:divsChild>
                <w:div w:id="793597508">
                  <w:marLeft w:val="0"/>
                  <w:marRight w:val="0"/>
                  <w:marTop w:val="0"/>
                  <w:marBottom w:val="0"/>
                  <w:divBdr>
                    <w:top w:val="none" w:sz="0" w:space="0" w:color="auto"/>
                    <w:left w:val="none" w:sz="0" w:space="0" w:color="auto"/>
                    <w:bottom w:val="none" w:sz="0" w:space="0" w:color="auto"/>
                    <w:right w:val="none" w:sz="0" w:space="0" w:color="auto"/>
                  </w:divBdr>
                  <w:divsChild>
                    <w:div w:id="112142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192598964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tp://ftp.imicrobe.us/projects/104/)" TargetMode="External"/><Relationship Id="rId12" Type="http://schemas.openxmlformats.org/officeDocument/2006/relationships/hyperlink" Target="http://doi.org/10.5281/zenodo.1212585"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tbrown@ucdavis.edu" TargetMode="External"/><Relationship Id="rId10" Type="http://schemas.openxmlformats.org/officeDocument/2006/relationships/hyperlink" Target="https://doi.org/10.5281/zenodo.249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FEC3E0-8BE6-3B44-B2B6-CFAFF87457DC}">
  <ds:schemaRefs>
    <ds:schemaRef ds:uri="http://schemas.openxmlformats.org/officeDocument/2006/bibliography"/>
  </ds:schemaRefs>
</ds:datastoreItem>
</file>

<file path=customXml/itemProps2.xml><?xml version="1.0" encoding="utf-8"?>
<ds:datastoreItem xmlns:ds="http://schemas.openxmlformats.org/officeDocument/2006/customXml" ds:itemID="{24B4CDB4-B0D8-484F-924F-4423D3B0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14</Pages>
  <Words>47247</Words>
  <Characters>269310</Characters>
  <Application>Microsoft Macintosh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315926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6</cp:revision>
  <cp:lastPrinted>2017-11-15T05:11:00Z</cp:lastPrinted>
  <dcterms:created xsi:type="dcterms:W3CDTF">2018-05-11T02:13:00Z</dcterms:created>
  <dcterms:modified xsi:type="dcterms:W3CDTF">2018-05-14T22:18:00Z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